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4A7B" w:rsidRPr="00B021EB" w:rsidRDefault="00B021EB" w:rsidP="00B021EB">
      <w:pPr>
        <w:pStyle w:val="Title"/>
        <w:spacing w:line="240" w:lineRule="auto"/>
      </w:pPr>
      <w:bookmarkStart w:id="0" w:name="materials-and-methods"/>
      <w:r w:rsidRPr="00B021EB">
        <w:t xml:space="preserve">Environmental heterogeneity explains contrasting plant species richness between the South African Cape and </w:t>
      </w:r>
      <w:r w:rsidR="0096072B">
        <w:t>s</w:t>
      </w:r>
      <w:r w:rsidRPr="00B021EB">
        <w:t>outhwestern Australia</w:t>
      </w:r>
    </w:p>
    <w:p w:rsidR="006B3D28" w:rsidRPr="00005DF9" w:rsidRDefault="006B3D28" w:rsidP="008A4E97">
      <w:pPr>
        <w:pStyle w:val="Subtitle"/>
        <w:spacing w:line="240" w:lineRule="auto"/>
        <w:jc w:val="left"/>
        <w:rPr>
          <w:sz w:val="28"/>
        </w:rPr>
      </w:pPr>
      <w:r w:rsidRPr="00005DF9">
        <w:rPr>
          <w:sz w:val="28"/>
        </w:rPr>
        <w:t xml:space="preserve">Running title: </w:t>
      </w:r>
      <w:r w:rsidR="00C767AE" w:rsidRPr="00005DF9">
        <w:rPr>
          <w:sz w:val="28"/>
        </w:rPr>
        <w:t>Heterogeneity and species richness</w:t>
      </w:r>
    </w:p>
    <w:p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Verboom</w:t>
      </w:r>
    </w:p>
    <w:p w:rsidR="00024A7B" w:rsidRDefault="00024A7B" w:rsidP="006F31F8">
      <w:pPr>
        <w:pStyle w:val="FirstParagraph"/>
        <w:spacing w:after="0"/>
      </w:pPr>
      <w:r>
        <w:t>Department of Biological Sciences, University of Cape Town, Rondebosch, South Africa</w:t>
      </w:r>
    </w:p>
    <w:p w:rsidR="00024A7B" w:rsidRDefault="00024A7B" w:rsidP="00FE6DE3">
      <w:pPr>
        <w:pStyle w:val="BodyText"/>
        <w:spacing w:before="0"/>
      </w:pPr>
      <w:r>
        <w:t>Corresponding author: R</w:t>
      </w:r>
      <w:r w:rsidR="002A0204">
        <w:t>v</w:t>
      </w:r>
      <w:r>
        <w:t>M</w:t>
      </w:r>
      <w:r w:rsidR="006E039C">
        <w:t xml:space="preserve">, </w:t>
      </w:r>
      <w:hyperlink r:id="rId8" w:history="1">
        <w:r w:rsidR="00AE3336" w:rsidRPr="00790876">
          <w:rPr>
            <w:rStyle w:val="Hyperlink"/>
          </w:rPr>
          <w:t>ruanvmazijk@gmail.com</w:t>
        </w:r>
      </w:hyperlink>
    </w:p>
    <w:p w:rsidR="009E59E0" w:rsidRDefault="009E59E0" w:rsidP="008A4E97">
      <w:pPr>
        <w:pStyle w:val="Heading1"/>
        <w:spacing w:line="240" w:lineRule="auto"/>
      </w:pPr>
      <w:bookmarkStart w:id="1" w:name="acknowledgements"/>
      <w:bookmarkStart w:id="2" w:name="abstract"/>
      <w:r>
        <w:t>Acknowledgements</w:t>
      </w:r>
      <w:bookmarkEnd w:id="1"/>
    </w:p>
    <w:p w:rsidR="009E59E0" w:rsidRPr="00024A7B" w:rsidRDefault="007630F5" w:rsidP="008A4E97">
      <w:pPr>
        <w:pStyle w:val="FirstParagraph"/>
      </w:pPr>
      <w:r>
        <w:t xml:space="preserve">RvM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rsidR="00BC3667" w:rsidRDefault="00024A7B" w:rsidP="008A4E97">
      <w:pPr>
        <w:pStyle w:val="Heading1"/>
        <w:spacing w:line="240" w:lineRule="auto"/>
      </w:pPr>
      <w:r>
        <w:t>Abstract</w:t>
      </w:r>
      <w:bookmarkEnd w:id="2"/>
    </w:p>
    <w:p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the difference in species richness per unit area </w:t>
      </w:r>
      <w:r w:rsidR="00E664E2">
        <w:t>between two mediterranean-type biodiversity hotspots</w:t>
      </w:r>
      <w:r w:rsidR="00E664E2" w:rsidDel="006C4B60">
        <w:t xml:space="preserve"> </w:t>
      </w:r>
      <w:r w:rsidR="009D0DC8">
        <w:t xml:space="preserve">is explained by </w:t>
      </w:r>
      <w:r w:rsidR="0019107E">
        <w:t>differences in environmental heterogeneity.</w:t>
      </w:r>
    </w:p>
    <w:p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r w:rsidR="00242EDD">
        <w:rPr>
          <w:bCs/>
        </w:rPr>
        <w:t>.</w:t>
      </w:r>
    </w:p>
    <w:p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r w:rsidR="00242EDD">
        <w:rPr>
          <w:bCs/>
        </w:rPr>
        <w:t>.</w:t>
      </w:r>
    </w:p>
    <w:p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w:t>
      </w:r>
      <w:proofErr w:type="gramStart"/>
      <w:r w:rsidR="00844A5C">
        <w:t>geospatially</w:t>
      </w:r>
      <w:r w:rsidR="00B9118E">
        <w:t>-</w:t>
      </w:r>
      <w:r w:rsidR="00844A5C">
        <w:t>explicit</w:t>
      </w:r>
      <w:proofErr w:type="gramEnd"/>
      <w:r w:rsidR="00844A5C">
        <w:t xml:space="preserve">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 xml:space="preserve">per unit area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w:t>
      </w:r>
      <w:r w:rsidR="007E1523">
        <w:t>,</w:t>
      </w:r>
      <w:r w:rsidR="00273E3C">
        <w:t xml:space="preserve"> richness </w:t>
      </w:r>
      <w:r w:rsidR="00900B79">
        <w:t xml:space="preserve">was also regressed </w:t>
      </w:r>
      <w:r w:rsidR="00273E3C">
        <w:t>against</w:t>
      </w:r>
      <w:r w:rsidR="004059BB">
        <w:t xml:space="preserve"> these individual axes and</w:t>
      </w:r>
      <w:r w:rsidR="00273E3C">
        <w:t xml:space="preserve"> </w:t>
      </w:r>
      <w:r w:rsidR="00900B79">
        <w:t>a major axis of</w:t>
      </w:r>
      <w:r w:rsidR="00D639A3">
        <w:t xml:space="preserve">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D2022F">
        <w:t>.</w:t>
      </w:r>
    </w:p>
    <w:p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proofErr w:type="gramStart"/>
      <w:r w:rsidR="009D0DC8">
        <w:t>environmentally</w:t>
      </w:r>
      <w:r w:rsidR="006118DA">
        <w:t>-</w:t>
      </w:r>
      <w:r w:rsidR="00532A81">
        <w:t>heterogeneous</w:t>
      </w:r>
      <w:proofErr w:type="gramEnd"/>
      <w:r w:rsidR="00532A81">
        <w:t xml:space="preserve">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t>
      </w:r>
      <w:r w:rsidR="00BB638E">
        <w:t xml:space="preserve">the latter describing </w:t>
      </w:r>
      <w:r w:rsidR="00CD04A6">
        <w:t>ca. 38–</w:t>
      </w:r>
      <w:r w:rsidR="00F60F72">
        <w:t>50</w:t>
      </w:r>
      <w:r w:rsidR="00CD04A6">
        <w:t xml:space="preserve">%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and </w:t>
      </w:r>
      <w:r w:rsidR="00251E50">
        <w:t>regressions against the</w:t>
      </w:r>
      <w:r w:rsidR="008F1E4D" w:rsidRPr="00E71232">
        <w:t xml:space="preserve"> </w:t>
      </w:r>
      <w:r w:rsidR="00694B43" w:rsidRPr="00E71232">
        <w:t>first ax</w:t>
      </w:r>
      <w:r w:rsidR="00251E50">
        <w:t>e</w:t>
      </w:r>
      <w:r w:rsidR="00694B43" w:rsidRPr="00E71232">
        <w:t xml:space="preserve">s </w:t>
      </w:r>
      <w:r w:rsidR="00872425" w:rsidRPr="00E71232">
        <w:t xml:space="preserve">of </w:t>
      </w:r>
      <w:r w:rsidR="00694B43" w:rsidRPr="00E71232">
        <w:t>the PCAs</w:t>
      </w:r>
      <w:r w:rsidR="003F774D">
        <w:t xml:space="preserve"> (PC1)</w:t>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between the two regions</w:t>
      </w:r>
      <w:r w:rsidR="00183126" w:rsidRPr="00E71232">
        <w:t>.</w:t>
      </w:r>
    </w:p>
    <w:p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F67297">
        <w:t xml:space="preserve">, </w:t>
      </w:r>
      <w:r w:rsidR="00977607" w:rsidRPr="00E71232">
        <w:t>depen</w:t>
      </w:r>
      <w:r w:rsidR="00372023" w:rsidRPr="00E71232">
        <w:t>den</w:t>
      </w:r>
      <w:r w:rsidR="00977607" w:rsidRPr="00E71232">
        <w:t>t o</w:t>
      </w:r>
      <w:r w:rsidR="00F67297">
        <w:t>n</w:t>
      </w:r>
      <w:r w:rsidR="00977607" w:rsidRPr="00E71232">
        <w:t xml:space="preserve"> spatial</w:t>
      </w:r>
      <w:r w:rsidR="00EC3F26">
        <w:t xml:space="preserve"> </w:t>
      </w:r>
      <w:r w:rsidR="00977607" w:rsidRPr="00E71232">
        <w:t>scale. Though there are region-specific effects</w:t>
      </w:r>
      <w:r w:rsidR="005B0DBE" w:rsidRPr="00E71232">
        <w:t>,</w:t>
      </w:r>
      <w:r w:rsidR="003F774D">
        <w:t xml:space="preserve"> broad</w:t>
      </w:r>
      <w:r w:rsidR="00862C2B">
        <w:t>,</w:t>
      </w:r>
      <w:r w:rsidR="003F774D">
        <w:t xml:space="preserve"> positive associations between various axes of heterogeneity (and the major axis)</w:t>
      </w:r>
      <w:r w:rsidR="00862C2B">
        <w:t xml:space="preserve"> and plant species richness hold across the two flora. The generally greater richness per unit area of the GCFR compared to the SWAFR is </w:t>
      </w:r>
      <w:r w:rsidR="00486E0D">
        <w:t xml:space="preserve">thus </w:t>
      </w:r>
      <w:r w:rsidR="00862C2B">
        <w:t xml:space="preserve">explained </w:t>
      </w:r>
      <w:r w:rsidR="00862C2B">
        <w:lastRenderedPageBreak/>
        <w:t>by the former’s generally greater environmental heterogeneity and is concordant with its greater levels of floristic turnover</w:t>
      </w:r>
      <w:r w:rsidR="00486E0D">
        <w:t>.</w:t>
      </w:r>
    </w:p>
    <w:p w:rsidR="00381AA9" w:rsidRPr="00381AA9" w:rsidRDefault="00024A7B" w:rsidP="00381AA9">
      <w:pPr>
        <w:pStyle w:val="BodyText"/>
      </w:pPr>
      <w:r>
        <w:rPr>
          <w:i/>
        </w:rPr>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w:t>
      </w:r>
      <w:r w:rsidR="00C02BF1">
        <w:t>n</w:t>
      </w:r>
      <w:r w:rsidR="00A14134" w:rsidRPr="00A14134">
        <w:t xml:space="preserve"> Floristic Region</w:t>
      </w:r>
    </w:p>
    <w:p w:rsidR="00D04776" w:rsidRDefault="00C408A8" w:rsidP="008A4E97">
      <w:pPr>
        <w:pStyle w:val="Heading1"/>
        <w:spacing w:line="240" w:lineRule="auto"/>
      </w:pPr>
      <w:r>
        <w:t>1</w:t>
      </w:r>
      <w:r w:rsidR="00D7233A">
        <w:t>:</w:t>
      </w:r>
      <w:r>
        <w:t xml:space="preserve"> </w:t>
      </w:r>
      <w:r w:rsidR="00D04776">
        <w:t>Introduction</w:t>
      </w:r>
    </w:p>
    <w:p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xml:space="preserve">), its diversification history and </w:t>
      </w:r>
      <w:proofErr w:type="gramStart"/>
      <w:r w:rsidRPr="002F0553">
        <w:t>locally-deterministic</w:t>
      </w:r>
      <w:proofErr w:type="gramEnd"/>
      <w:r w:rsidRPr="002F0553">
        <w:t xml:space="preserve">, environmental features (e.g. productivity, heterogeneity) that influence species persistence and coexistence </w:t>
      </w:r>
      <w:r w:rsidR="000C0A63" w:rsidRPr="000C0A63">
        <w:rPr>
          <w:noProof/>
        </w:rPr>
        <w:t>(Bøhn &amp; Amundsen, 2004; Ricklefs, 1987, 2004)</w:t>
      </w:r>
      <w:r w:rsidRPr="002F0553">
        <w:t xml:space="preserve">. </w:t>
      </w:r>
      <w:r w:rsidR="00C20A27">
        <w:t>P</w:t>
      </w:r>
      <w:r w:rsidR="00C20A27" w:rsidRPr="002F0553">
        <w:t>otentially influenc</w:t>
      </w:r>
      <w:r w:rsidR="00C20A27">
        <w:t xml:space="preserve">ing </w:t>
      </w:r>
      <w:r w:rsidRPr="002F0553">
        <w:t>all three effects</w:t>
      </w:r>
      <w:r w:rsidR="00C20A27">
        <w:t>,</w:t>
      </w:r>
      <w:r w:rsidRPr="002F0553">
        <w:t xml:space="preserve"> environmental heterogeneity may be a particularly important driver of regional species richness </w:t>
      </w:r>
      <w:r>
        <w:t>variation</w:t>
      </w:r>
      <w:r w:rsidR="009F6AA8">
        <w:t>,</w:t>
      </w:r>
      <w:r>
        <w:t xml:space="preserve"> </w:t>
      </w:r>
      <w:r w:rsidR="009F6AA8" w:rsidRPr="002F0553">
        <w:t>with physically</w:t>
      </w:r>
      <w:r w:rsidR="009F6AA8">
        <w:t>-</w:t>
      </w:r>
      <w:r w:rsidR="009F6AA8" w:rsidRPr="002F0553">
        <w:t xml:space="preserve">heterogeneous regions </w:t>
      </w:r>
      <w:r w:rsidR="009F6AA8">
        <w:t>tending</w:t>
      </w:r>
      <w:r w:rsidR="009F6AA8" w:rsidRPr="002F0553">
        <w:t xml:space="preserve"> to be </w:t>
      </w:r>
      <w:r w:rsidR="009F6AA8">
        <w:t xml:space="preserve">more </w:t>
      </w:r>
      <w:r w:rsidR="009F6AA8" w:rsidRPr="002F0553">
        <w:t>species-rich</w:t>
      </w:r>
      <w:r w:rsidR="005A4C52">
        <w:t>, as has been repeatedly demonstrated</w:t>
      </w:r>
      <w:r w:rsidR="009F6AA8">
        <w:t xml:space="preserve"> </w:t>
      </w:r>
      <w:r w:rsidR="00404D92" w:rsidRPr="00404D92">
        <w:rPr>
          <w:noProof/>
        </w:rPr>
        <w:t>(</w:t>
      </w:r>
      <w:r w:rsidR="005A4C52">
        <w:rPr>
          <w:noProof/>
        </w:rPr>
        <w:t xml:space="preserve">e.g. </w:t>
      </w:r>
      <w:r w:rsidR="00404D92" w:rsidRPr="00404D92">
        <w:rPr>
          <w:noProof/>
        </w:rPr>
        <w:t>Cramer &amp; Verboom, 2016; Kreft &amp; Jetz, 2007; Laliberte et al., 2014; Thuiller et al., 2006</w:t>
      </w:r>
      <w:r w:rsidR="004B7284">
        <w:rPr>
          <w:noProof/>
        </w:rPr>
        <w:t>; Stein, Gerstner &amp; Kreft, 2014</w:t>
      </w:r>
      <w:r w:rsidR="000A3194">
        <w:rPr>
          <w:noProof/>
        </w:rPr>
        <w:t>)</w:t>
      </w:r>
      <w:r w:rsidRPr="002F0553">
        <w:t>. For example, given that the recruitment success of immigrant lineages into a region is often dictated by the</w:t>
      </w:r>
      <w:r w:rsidR="002338CF">
        <w:t>ir</w:t>
      </w:r>
      <w:r w:rsidRPr="002F0553">
        <w:t xml:space="preserve"> pre-adaptations</w:t>
      </w:r>
      <w:r w:rsidR="007034EE">
        <w:t xml:space="preserve"> </w:t>
      </w:r>
      <w:r w:rsidR="007034EE" w:rsidRPr="007034EE">
        <w:rPr>
          <w:noProof/>
        </w:rPr>
        <w:t>(Ackerly, 2009; Crisp et al., 2009; Donoghue, 2008)</w:t>
      </w:r>
      <w:r w:rsidRPr="002F0553">
        <w:t>, a physically-heterogenous environment may promote diversity by admitting a</w:t>
      </w:r>
      <w:r>
        <w:t xml:space="preserve"> more </w:t>
      </w:r>
      <w:proofErr w:type="gramStart"/>
      <w:r w:rsidR="00765D62">
        <w:t>functionally</w:t>
      </w:r>
      <w:r w:rsidR="003510DE">
        <w:t>-</w:t>
      </w:r>
      <w:r w:rsidR="00765D62">
        <w:t>diverse</w:t>
      </w:r>
      <w:proofErr w:type="gramEnd"/>
      <w:r>
        <w:t xml:space="preserve"> array of</w:t>
      </w:r>
      <w:r w:rsidRPr="002F0553">
        <w:t xml:space="preserve"> lineages.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 xml:space="preserve">most models </w:t>
      </w:r>
      <w:r w:rsidR="002B619B" w:rsidRPr="002B619B">
        <w:rPr>
          <w:noProof/>
        </w:rPr>
        <w:t>(Sobel, Chen, Watt, &amp; Schemske, 2010; Wiens, 2004a</w:t>
      </w:r>
      <w:r w:rsidR="002B619B">
        <w:rPr>
          <w:noProof/>
        </w:rPr>
        <w:t>,b</w:t>
      </w:r>
      <w:r w:rsidR="002B619B" w:rsidRPr="002B619B">
        <w:rPr>
          <w:noProof/>
        </w:rPr>
        <w:t>)</w:t>
      </w:r>
      <w:r w:rsidRPr="002F0553">
        <w:t xml:space="preserve">. 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00A67894" w:rsidRPr="00A67894">
        <w:rPr>
          <w:noProof/>
        </w:rPr>
        <w:t>(Byrne, 2008)</w:t>
      </w:r>
      <w:r w:rsidRPr="002F0553">
        <w:t xml:space="preserve">. Finally, </w:t>
      </w:r>
      <w:r w:rsidR="007948F4">
        <w:t>environmental heterogeneity</w:t>
      </w:r>
      <w:r w:rsidRPr="002F0553">
        <w:t xml:space="preserve"> has been shown to facilitate species coexistence at a variety of scales, </w:t>
      </w:r>
      <w:r w:rsidR="005E5F02" w:rsidRPr="002F0553">
        <w:t>enhanc</w:t>
      </w:r>
      <w:r w:rsidR="005E5F02">
        <w:t>ing</w:t>
      </w:r>
      <w:r w:rsidR="005E5F02" w:rsidRPr="002F0553">
        <w:t xml:space="preserve"> </w:t>
      </w:r>
      <w:r w:rsidRPr="002F0553">
        <w:t xml:space="preserve">regional species richness </w:t>
      </w:r>
      <w:r w:rsidR="00404D92" w:rsidRPr="00404D92">
        <w:rPr>
          <w:noProof/>
        </w:rPr>
        <w:t>(Hart et al., 2017)</w:t>
      </w:r>
      <w:r w:rsidRPr="002F0553">
        <w:t xml:space="preserve">. Differences in </w:t>
      </w:r>
      <w:r w:rsidR="007948F4">
        <w:t>environmental 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rsidR="00D04776" w:rsidRDefault="00D04776" w:rsidP="008A4E97">
      <w:pPr>
        <w:pStyle w:val="FirstParagraph"/>
      </w:pPr>
      <w:r w:rsidRPr="002F0553">
        <w:t xml:space="preserve">The </w:t>
      </w:r>
      <w:proofErr w:type="gramStart"/>
      <w:r>
        <w:t>floristically-rich</w:t>
      </w:r>
      <w:proofErr w:type="gramEnd"/>
      <w:r>
        <w:t xml:space="preserve"> </w:t>
      </w:r>
      <w:r w:rsidRPr="002F0553">
        <w:t xml:space="preserve">South Western Australian Floristic Region (SWAFR; </w:t>
      </w:r>
      <w:r w:rsidR="00C81CF0" w:rsidRPr="00C81CF0">
        <w:rPr>
          <w:noProof/>
        </w:rPr>
        <w:t>Hopper &amp; Gioia, 2004)</w:t>
      </w:r>
      <w:r w:rsidRPr="002F0553">
        <w:t xml:space="preserve"> and Greater Cape Floristic Region of South Africa (GCFR; </w:t>
      </w:r>
      <w:r w:rsidR="00F8740B" w:rsidRPr="00F8740B">
        <w:rPr>
          <w:noProof/>
        </w:rPr>
        <w:t>Born, Linder, &amp; Desmet, 2007)</w:t>
      </w:r>
      <w:r w:rsidRPr="002F0553">
        <w:t xml:space="preserve">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0F117A">
        <w:instrText>true</w:instrText>
      </w:r>
      <w:r w:rsidR="009735F1">
        <w:fldChar w:fldCharType="separate"/>
      </w:r>
      <w:r w:rsidR="009735F1" w:rsidRPr="009735F1">
        <w:rPr>
          <w:noProof/>
        </w:rPr>
        <w:t>Rundel et al., 2016</w:t>
      </w:r>
      <w:r w:rsidR="009735F1">
        <w:fldChar w:fldCharType="end"/>
      </w:r>
      <w:r w:rsidRPr="002F0553">
        <w:t xml:space="preserve">; </w:t>
      </w:r>
      <w:r w:rsidR="00AA114B" w:rsidRPr="00AA114B">
        <w:rPr>
          <w:noProof/>
        </w:rPr>
        <w:t>Lamont &amp; He, 2017</w:t>
      </w:r>
      <w:r w:rsidRPr="002F0553">
        <w:t xml:space="preserve">) or Late Miocene (GCFR: </w:t>
      </w:r>
      <w:r w:rsidR="0049005E">
        <w:fldChar w:fldCharType="begin" w:fldLock="1"/>
      </w:r>
      <w:r w:rsidR="001F3AA2">
        <w:instrText>true</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rsidR="007635F3">
        <w:t>A</w:t>
      </w:r>
      <w:r>
        <w:t>ddition</w:t>
      </w:r>
      <w:r w:rsidR="007635F3">
        <w:t>ally</w:t>
      </w:r>
      <w:r w:rsidRPr="00A432DE">
        <w:t xml:space="preserve">, both regions have been unglaciated since the Permian and are dominated by ancient, weathered landscapes whose soil-nutritional status is amongst the lowest of any landscape on Earth </w:t>
      </w:r>
      <w:r w:rsidR="001E12DB" w:rsidRPr="001E12DB">
        <w:rPr>
          <w:noProof/>
        </w:rPr>
        <w:t>(Stock &amp; Verboom, 2012)</w:t>
      </w:r>
      <w:r>
        <w:t xml:space="preserve">, hence their designation as </w:t>
      </w:r>
      <w:r w:rsidR="00217AAC">
        <w:t xml:space="preserve">old, </w:t>
      </w:r>
      <w:proofErr w:type="gramStart"/>
      <w:r w:rsidR="00217AAC">
        <w:t>climatically-buffered</w:t>
      </w:r>
      <w:proofErr w:type="gramEnd"/>
      <w:r w:rsidR="00217AAC">
        <w:t xml:space="preserve"> infertile landscapes </w:t>
      </w:r>
      <w:r>
        <w:t>(</w:t>
      </w:r>
      <w:r w:rsidR="00217AAC">
        <w:t>OCBILs</w:t>
      </w:r>
      <w:r>
        <w:t>;</w:t>
      </w:r>
      <w:r w:rsidR="008D71CC">
        <w:t xml:space="preserve"> </w:t>
      </w:r>
      <w:r w:rsidR="008D71CC" w:rsidRPr="008D71CC">
        <w:rPr>
          <w:noProof/>
        </w:rPr>
        <w:t>Hopper, 2009</w:t>
      </w:r>
      <w:r>
        <w:t xml:space="preserve">). Owing to these environmental similarities, the SWAFR and GCFR floras are very similar </w:t>
      </w:r>
      <w:r w:rsidR="00217AAC">
        <w:t>with respect to</w:t>
      </w:r>
      <w:r>
        <w:t xml:space="preserve"> their </w:t>
      </w:r>
      <w:r w:rsidR="00644D4A">
        <w:t xml:space="preserve">plant </w:t>
      </w:r>
      <w:r>
        <w:t>functional trait spectra</w:t>
      </w:r>
      <w:r w:rsidR="002A0921">
        <w:t xml:space="preserve"> </w:t>
      </w:r>
      <w:r w:rsidR="002D7223" w:rsidRPr="002D7223">
        <w:rPr>
          <w:noProof/>
        </w:rPr>
        <w:t>(Cowling, Witkowski, Milewski, &amp; Newbey, 1994)</w:t>
      </w:r>
      <w:r>
        <w:t xml:space="preserve">, </w:t>
      </w:r>
      <w:r w:rsidR="00217AAC">
        <w:t>al</w:t>
      </w:r>
      <w:r>
        <w:t xml:space="preserve">though the presence of a significant tree component in the SWAFR underpins a striking difference in vegetation physiognomy </w:t>
      </w:r>
      <w:r w:rsidR="00404D92" w:rsidRPr="00404D92">
        <w:rPr>
          <w:noProof/>
        </w:rPr>
        <w:t>(Beard et al., 2000; Milewski, 1981)</w:t>
      </w:r>
      <w:r>
        <w:t xml:space="preserve">. Moreover, the long-term climatic and geological stability of the two regions ensures that the native floras of both reflect long histories of assembly, extending back to the </w:t>
      </w:r>
      <w:r w:rsidR="00474B3E">
        <w:t xml:space="preserve">Eocene and </w:t>
      </w:r>
      <w:r>
        <w:t xml:space="preserve">Palaeocene </w:t>
      </w:r>
      <w:r w:rsidR="000717D3" w:rsidRPr="000717D3">
        <w:rPr>
          <w:noProof/>
        </w:rPr>
        <w:t>(Hopper, 1979; Verboom et al., 2014)</w:t>
      </w:r>
      <w:r w:rsidR="007829E9">
        <w:t xml:space="preserve">. There is also </w:t>
      </w:r>
      <w:r>
        <w:t>evidence of a long history of transoceanic dispersal between the</w:t>
      </w:r>
      <w:r w:rsidR="00705608">
        <w:t>m</w:t>
      </w:r>
      <w:r>
        <w:t xml:space="preserve"> </w:t>
      </w:r>
      <w:r w:rsidR="00627260" w:rsidRPr="00627260">
        <w:rPr>
          <w:noProof/>
        </w:rPr>
        <w:lastRenderedPageBreak/>
        <w:t>(Bergh &amp; Linder, 2009)</w:t>
      </w:r>
      <w:r>
        <w:t xml:space="preserve">. In this context, it is unsurprising that the two floras show strong taxonomic affinities and are </w:t>
      </w:r>
      <w:r w:rsidR="007C6C90">
        <w:t xml:space="preserve">both </w:t>
      </w:r>
      <w:r>
        <w:t xml:space="preserve">species-rich with high levels of regional endemism </w:t>
      </w:r>
      <w:r w:rsidR="002E4442" w:rsidRPr="002E4442">
        <w:rPr>
          <w:noProof/>
        </w:rPr>
        <w:t>(Ackerly, 2009; Beard et al., 2000; Cowling, Rundel, Lamont, Arroyo, &amp; Arianoutsou, 1996; Gioia &amp; Hopper, 2017)</w:t>
      </w:r>
      <w:r>
        <w:t>.</w:t>
      </w:r>
    </w:p>
    <w:p w:rsidR="00D04776" w:rsidRPr="002C20EB" w:rsidRDefault="00D04776" w:rsidP="002C20EB">
      <w:pPr>
        <w:pStyle w:val="BodyText"/>
        <w:rPr>
          <w:lang w:val="en-ZA"/>
        </w:rPr>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rsidRPr="00F24CDB">
        <w:rPr>
          <w:noProof/>
        </w:rPr>
        <w:t>Hopper &amp; Gioia, 2004)</w:t>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r w:rsidR="00CC6AA0" w:rsidRPr="00CC6AA0">
        <w:rPr>
          <w:noProof/>
        </w:rPr>
        <w:t>Snijman, 2013)</w:t>
      </w:r>
      <w:r>
        <w:t xml:space="preserve">. </w:t>
      </w:r>
      <w:r w:rsidR="00872425">
        <w:t xml:space="preserve">Although on-going identification of new species </w:t>
      </w:r>
      <w:r w:rsidR="000D32D5">
        <w:t xml:space="preserve">may change these statistics (e.g. </w:t>
      </w:r>
      <w:r w:rsidR="004E5115" w:rsidRPr="004E5115">
        <w:rPr>
          <w:noProof/>
        </w:rPr>
        <w:t>Gioia &amp; Hopper, 2017</w:t>
      </w:r>
      <w:r w:rsidR="000D32D5">
        <w:t>), the overall difference in species km</w:t>
      </w:r>
      <w:r w:rsidR="000D32D5" w:rsidRPr="00F12728">
        <w:rPr>
          <w:vertAlign w:val="superscript"/>
        </w:rPr>
        <w:t>-2</w:t>
      </w:r>
      <w:r w:rsidR="000D32D5">
        <w:t xml:space="preserve"> are quite dramatic. </w:t>
      </w:r>
      <w:r>
        <w:t xml:space="preserve">One </w:t>
      </w:r>
      <w:r w:rsidR="000D32D5">
        <w:t xml:space="preserve">possible </w:t>
      </w:r>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xml:space="preserve">; 0.104 species </w:t>
      </w:r>
      <w:proofErr w:type="gramStart"/>
      <w:r>
        <w:t>km</w:t>
      </w:r>
      <w:r>
        <w:rPr>
          <w:vertAlign w:val="superscript"/>
        </w:rPr>
        <w:t>-2</w:t>
      </w:r>
      <w:proofErr w:type="gramEnd"/>
      <w:r>
        <w:t xml:space="preserve">) “core” Cape Floristic Region (CFR; </w:t>
      </w:r>
      <w:r w:rsidR="00682956" w:rsidRPr="00682956">
        <w:rPr>
          <w:noProof/>
        </w:rPr>
        <w:t>Goldblatt,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r w:rsidR="00E561E1">
        <w:rPr>
          <w:lang w:val="en-ZA"/>
        </w:rPr>
        <w:t>m</w:t>
      </w:r>
      <w:r w:rsidR="00E561E1" w:rsidRPr="00E87C83">
        <w:rPr>
          <w:lang w:val="en-ZA"/>
        </w:rPr>
        <w:t>editerranean-climate regions</w:t>
      </w:r>
      <w:r w:rsidR="00E561E1">
        <w:t xml:space="preserve">, </w:t>
      </w:r>
      <w:r w:rsidR="00E561E1">
        <w:rPr>
          <w:lang w:val="en-ZA"/>
        </w:rPr>
        <w:t xml:space="preserve">the </w:t>
      </w:r>
      <w:r w:rsidR="003B49FB">
        <w:rPr>
          <w:lang w:val="en-ZA"/>
        </w:rPr>
        <w:t>CFR 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6D7237" w:rsidRPr="006D7237">
        <w:rPr>
          <w:noProof/>
          <w:lang w:val="en-ZA"/>
        </w:rPr>
        <w:t>(Bradshaw &amp; Cowling, 2014)</w:t>
      </w:r>
      <w:r w:rsidR="00E561E1" w:rsidRPr="00E87C83">
        <w:rPr>
          <w:lang w:val="en-ZA"/>
        </w:rPr>
        <w:t>.</w:t>
      </w:r>
      <w:r w:rsidR="00E561E1">
        <w:rPr>
          <w:lang w:val="en-ZA"/>
        </w:rPr>
        <w:t xml:space="preserve"> </w:t>
      </w:r>
      <w:r w:rsidR="003B49FB">
        <w:rPr>
          <w:lang w:val="en-ZA"/>
        </w:rPr>
        <w:t xml:space="preserve">Critically, </w:t>
      </w:r>
      <w:r w:rsidR="00455694">
        <w:t>si</w:t>
      </w:r>
      <w:r>
        <w:t>nce the strong relief of the GCFR underlies steep climat</w:t>
      </w:r>
      <w:r w:rsidR="001541B2">
        <w:t xml:space="preserve">ic and edaphic gradients </w:t>
      </w:r>
      <w:r w:rsidR="005B4495" w:rsidRPr="005B4495">
        <w:rPr>
          <w:noProof/>
        </w:rPr>
        <w:t>(Bradshaw &amp; Cowling, 2014; Jiménez &amp; Ricklefs, 2014)</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rsidR="00510832">
        <w:t>Differences in the spatial scale or “grain” of heterogeneity may also explain the differences in richness between these two floras, with SWAFR environments</w:t>
      </w:r>
      <w:r w:rsidR="000C5407">
        <w:t>’</w:t>
      </w:r>
      <w:r w:rsidR="00510832">
        <w:t xml:space="preserve"> likely being “coarser” than those in the GCFR due to the former’s relative topographic uniformity.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 xml:space="preserve">is a consequence of differences in the physical heterogeneity of these regions. </w:t>
      </w:r>
      <w:r w:rsidR="00EE1A7E">
        <w:t>We investigate this across a range of spatial scales, as we expect this to affect the species richness patterns we observe</w:t>
      </w:r>
      <w:r w:rsidR="00080450">
        <w:t xml:space="preserve"> </w:t>
      </w:r>
      <w:r w:rsidR="00080450" w:rsidRPr="00080450">
        <w:rPr>
          <w:noProof/>
        </w:rPr>
        <w:t>(Hart et al., 2017)</w:t>
      </w:r>
      <w:r w:rsidR="00EE1A7E">
        <w:t xml:space="preserve">. </w:t>
      </w:r>
      <w:r>
        <w:t>Focusing on the quarter-degree square (QDS)</w:t>
      </w:r>
      <w:r w:rsidR="009A576E">
        <w:t xml:space="preserve">, </w:t>
      </w:r>
      <w:r>
        <w:t xml:space="preserve">half-degree square (HDS) </w:t>
      </w:r>
      <w:r w:rsidR="009A576E">
        <w:t xml:space="preserve">and degree square (DS) </w:t>
      </w:r>
      <w:r>
        <w:t>scales</w:t>
      </w:r>
      <w:r w:rsidR="000F59F5">
        <w:t xml:space="preserve"> (sensu </w:t>
      </w:r>
      <w:r w:rsidR="005B6901" w:rsidRPr="005B6901">
        <w:rPr>
          <w:noProof/>
        </w:rPr>
        <w:t>Larsen, Holmern, Prager, Maliti, &amp; Røskaft,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rsidR="00D04776" w:rsidRDefault="00970650" w:rsidP="008A4E97">
      <w:pPr>
        <w:pStyle w:val="Heading2"/>
        <w:spacing w:line="240" w:lineRule="auto"/>
      </w:pPr>
      <w:bookmarkStart w:id="3" w:name="comparing-regions-environmental-heteroge"/>
      <w:r>
        <w:t>2.1</w:t>
      </w:r>
      <w:r w:rsidR="00F31AF3">
        <w:t>:</w:t>
      </w:r>
      <w:r>
        <w:t xml:space="preserve"> </w:t>
      </w:r>
      <w:r w:rsidR="00D04776">
        <w:t>Comparing species richness</w:t>
      </w:r>
    </w:p>
    <w:p w:rsidR="006A239A" w:rsidRPr="007031A0" w:rsidRDefault="00D04776" w:rsidP="00FE0731">
      <w:pPr>
        <w:pStyle w:val="FirstParagraph"/>
        <w:rPr>
          <w:rFonts w:cs="Times New Roman"/>
        </w:rPr>
      </w:pPr>
      <w:r>
        <w:t xml:space="preserve">To compare </w:t>
      </w:r>
      <w:r w:rsidR="001C5D8A">
        <w:t xml:space="preserve">vascular plant </w:t>
      </w:r>
      <w:r>
        <w:t xml:space="preserve">species richness </w:t>
      </w:r>
      <w:r w:rsidR="001C5D8A">
        <w:t xml:space="preserve">between the </w:t>
      </w:r>
      <w:r w:rsidR="00996B78">
        <w:t>GCFR and SWAFR</w:t>
      </w:r>
      <w:r>
        <w:t>, geospatially</w:t>
      </w:r>
      <w:r w:rsidR="00DD1D0D">
        <w:t xml:space="preserve"> </w:t>
      </w:r>
      <w:r>
        <w:t xml:space="preserve">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w:t>
      </w:r>
      <w:r w:rsidR="0087028D">
        <w:t>S</w:t>
      </w:r>
      <w:r w:rsidRPr="00254120">
        <w:t>1</w:t>
      </w:r>
      <w:r>
        <w:t xml:space="preserve">). </w:t>
      </w:r>
      <w:r w:rsidR="00F569DD">
        <w:t>O</w:t>
      </w:r>
      <w:r w:rsidR="00C87747">
        <w:t xml:space="preserve">ccurrence data </w:t>
      </w:r>
      <w:r w:rsidR="00DC7F3D">
        <w:t>were</w:t>
      </w:r>
      <w:r w:rsidR="00996B78">
        <w:t xml:space="preserve"> </w:t>
      </w:r>
      <w:r w:rsidR="00DC7F3D">
        <w:t xml:space="preserve">cleaned </w:t>
      </w:r>
      <w:r w:rsidR="001D58D6">
        <w:t xml:space="preserve">using </w:t>
      </w:r>
      <w:r w:rsidR="00166053">
        <w:t xml:space="preserve">the “taxize” package </w:t>
      </w:r>
      <w:r w:rsidR="00166053" w:rsidRPr="00B1341B">
        <w:rPr>
          <w:noProof/>
        </w:rPr>
        <w:t>(Chamberlain et al., 2016)</w:t>
      </w:r>
      <w:r w:rsidR="00CE21A6">
        <w:t xml:space="preserve"> </w:t>
      </w:r>
      <w:r w:rsidR="003E3635">
        <w:t xml:space="preserve">in R </w:t>
      </w:r>
      <w:r w:rsidR="00DF1E64" w:rsidRPr="00DF1E64">
        <w:rPr>
          <w:noProof/>
        </w:rPr>
        <w:t>(R Core Team, 2019)</w:t>
      </w:r>
      <w:r w:rsidR="003E3635" w:rsidRPr="00166053">
        <w:t xml:space="preserve"> </w:t>
      </w:r>
      <w:r w:rsidR="00CE21A6">
        <w:t>(</w:t>
      </w:r>
      <w:r w:rsidR="00F625C0" w:rsidRPr="00F625C0">
        <w:t xml:space="preserve">see </w:t>
      </w:r>
      <w:r w:rsidR="00CE21A6" w:rsidRPr="00F625C0">
        <w:t>S</w:t>
      </w:r>
      <w:r w:rsidR="00F625C0" w:rsidRPr="00F625C0">
        <w:t xml:space="preserve">upporting </w:t>
      </w:r>
      <w:r w:rsidR="00CE21A6" w:rsidRPr="00F625C0">
        <w:t>I</w:t>
      </w:r>
      <w:r w:rsidR="00F625C0" w:rsidRPr="00F625C0">
        <w:t>nformation</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rsidRPr="00CB7719">
        <w:rPr>
          <w:noProof/>
        </w:rPr>
        <w:t>Cramer &amp; Verboom</w:t>
      </w:r>
      <w:r w:rsidR="004B5BA7">
        <w:rPr>
          <w:noProof/>
        </w:rPr>
        <w:t>,</w:t>
      </w:r>
      <w:r w:rsidR="00455488">
        <w:rPr>
          <w:noProof/>
        </w:rPr>
        <w:t xml:space="preserve"> </w:t>
      </w:r>
      <w:r w:rsidR="00CB7719" w:rsidRPr="00CB7719">
        <w:rPr>
          <w:noProof/>
        </w:rPr>
        <w:t>2016)</w:t>
      </w:r>
      <w:r w:rsidR="00B853C4">
        <w:t>.</w:t>
      </w:r>
      <w:r w:rsidR="00CF1908">
        <w:t xml:space="preserve"> </w:t>
      </w:r>
      <w:r>
        <w:t xml:space="preserve">The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7C04DE">
        <w:t>9</w:t>
      </w:r>
      <w:r w:rsidR="00DE66AC">
        <w:t>,</w:t>
      </w:r>
      <w:r w:rsidR="007C04DE">
        <w:t>419</w:t>
      </w:r>
      <w:r>
        <w:t xml:space="preserve"> and </w:t>
      </w:r>
      <w:r w:rsidR="00DE66AC">
        <w:t>6,</w:t>
      </w:r>
      <w:r w:rsidR="00CE3842">
        <w:t>696</w:t>
      </w:r>
      <w:r>
        <w:t>.</w:t>
      </w:r>
      <w:r w:rsidR="00841086">
        <w:t xml:space="preserve"> </w:t>
      </w:r>
      <w:r w:rsidR="00EF4036">
        <w:t>W</w:t>
      </w:r>
      <w:r w:rsidR="00841086">
        <w:t xml:space="preserve">e excluded </w:t>
      </w:r>
      <w:r w:rsidR="00841086">
        <w:lastRenderedPageBreak/>
        <w:t>occurrence data (and indeed environmental data, below) originating from coastal pixels at the 0.05</w:t>
      </w:r>
      <w:r w:rsidR="00841086" w:rsidRPr="007031A0">
        <w:rPr>
          <w:rFonts w:cs="Times New Roman"/>
        </w:rPr>
        <w:t>° resolution</w:t>
      </w:r>
      <w:r w:rsidR="00D52E5F" w:rsidRPr="007031A0">
        <w:rPr>
          <w:rFonts w:cs="Times New Roman"/>
        </w:rPr>
        <w:t>. This excluded coastal/dunal vegetation from our analyses</w:t>
      </w:r>
      <w:r w:rsidR="008D72BF" w:rsidRPr="007031A0">
        <w:rPr>
          <w:rFonts w:cs="Times New Roman"/>
        </w:rPr>
        <w:t xml:space="preserve">, due to the floristic and environmental dissimilarity of these areas from the </w:t>
      </w:r>
      <w:r w:rsidR="00F81A7C" w:rsidRPr="007031A0">
        <w:rPr>
          <w:rFonts w:cs="Times New Roman"/>
        </w:rPr>
        <w:t>“</w:t>
      </w:r>
      <w:r w:rsidR="008D72BF" w:rsidRPr="007031A0">
        <w:rPr>
          <w:rFonts w:cs="Times New Roman"/>
        </w:rPr>
        <w:t>core</w:t>
      </w:r>
      <w:r w:rsidR="00F81A7C" w:rsidRPr="007031A0">
        <w:rPr>
          <w:rFonts w:cs="Times New Roman"/>
        </w:rPr>
        <w:t>”</w:t>
      </w:r>
      <w:r w:rsidR="008D72BF" w:rsidRPr="007031A0">
        <w:rPr>
          <w:rFonts w:cs="Times New Roman"/>
        </w:rPr>
        <w:t xml:space="preserve"> sclerophyllous flora under </w:t>
      </w:r>
      <w:r w:rsidR="00F81A7C" w:rsidRPr="007031A0">
        <w:rPr>
          <w:rFonts w:cs="Times New Roman"/>
        </w:rPr>
        <w:t xml:space="preserve">our </w:t>
      </w:r>
      <w:r w:rsidR="008D72BF" w:rsidRPr="007031A0">
        <w:rPr>
          <w:rFonts w:cs="Times New Roman"/>
        </w:rPr>
        <w:t>consideration</w:t>
      </w:r>
      <w:r w:rsidR="00841086" w:rsidRPr="007031A0">
        <w:rPr>
          <w:rFonts w:cs="Times New Roman"/>
        </w:rPr>
        <w:t>.</w:t>
      </w:r>
      <w:r w:rsidR="00007FFD" w:rsidRPr="00007FFD">
        <w:t xml:space="preserve"> </w:t>
      </w:r>
      <w:r w:rsidR="00007FFD">
        <w:t>To compare species richness across equally sized areas, we only made comparisons between squares consisting of all four sub-squares (e.g. four QDS in an HDS).</w:t>
      </w:r>
      <w:r w:rsidR="0070389E">
        <w:t xml:space="preserve"> Thus, we retained </w:t>
      </w:r>
      <w:r w:rsidR="0070389E" w:rsidRPr="0070389E">
        <w:t>362</w:t>
      </w:r>
      <w:r w:rsidR="0070389E">
        <w:t xml:space="preserve"> of ca. </w:t>
      </w:r>
      <w:r w:rsidR="0070389E" w:rsidRPr="0070389E">
        <w:t>449</w:t>
      </w:r>
      <w:r w:rsidR="0070389E">
        <w:t xml:space="preserve"> QDS in the GCFR and </w:t>
      </w:r>
      <w:r w:rsidR="0070389E" w:rsidRPr="0070389E">
        <w:t>624</w:t>
      </w:r>
      <w:r w:rsidR="0070389E">
        <w:t xml:space="preserve"> of ca. </w:t>
      </w:r>
      <w:r w:rsidR="0070389E" w:rsidRPr="0070389E">
        <w:t>737</w:t>
      </w:r>
      <w:r w:rsidR="0070389E">
        <w:t xml:space="preserve"> in the SWAFR (ca. 81% and 85% sampling, respectively).</w:t>
      </w:r>
    </w:p>
    <w:p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0178F">
        <w:t xml:space="preserve"> (</w:t>
      </w:r>
      <w:proofErr w:type="spellStart"/>
      <w:r w:rsidR="00E0178F">
        <w:t>sensu</w:t>
      </w:r>
      <w:proofErr w:type="spellEnd"/>
      <w:r w:rsidR="00E0178F">
        <w:t xml:space="preserve"> </w:t>
      </w:r>
      <w:r w:rsidR="00E0178F" w:rsidRPr="005B6901">
        <w:rPr>
          <w:noProof/>
        </w:rPr>
        <w:t>Larsen</w:t>
      </w:r>
      <w:r w:rsidR="00232556">
        <w:rPr>
          <w:noProof/>
        </w:rPr>
        <w:t xml:space="preserve"> et al.</w:t>
      </w:r>
      <w:r w:rsidR="00E0178F" w:rsidRPr="005B6901">
        <w:rPr>
          <w:noProof/>
        </w:rPr>
        <w:t>, 2009</w:t>
      </w:r>
      <w:r w:rsidR="00E0178F">
        <w:t xml:space="preserve">; downloaded from </w:t>
      </w:r>
      <w:hyperlink r:id="rId9" w:history="1">
        <w:r w:rsidR="00E0178F" w:rsidRPr="00457946">
          <w:rPr>
            <w:rStyle w:val="Hyperlink"/>
          </w:rPr>
          <w:t>https://mindland.com/wp/projects/quarter-degree-grid-cells/download-qdgc/</w:t>
        </w:r>
      </w:hyperlink>
      <w:r w:rsidR="00E0178F">
        <w:t xml:space="preserve"> [Accessed 27 February, 2020])</w:t>
      </w:r>
      <w:r w:rsidR="00D04776">
        <w:t>.</w:t>
      </w:r>
      <w:r w:rsidR="00FC4F1F">
        <w:t xml:space="preserve"> </w:t>
      </w:r>
      <w:r>
        <w:t xml:space="preserve">In addition, </w:t>
      </w:r>
      <w:r w:rsidR="003562E3">
        <w:t xml:space="preserve">following </w:t>
      </w:r>
      <w:r w:rsidR="00E86968">
        <w:t>the</w:t>
      </w:r>
      <w:r w:rsidR="003562E3">
        <w:t xml:space="preserve"> additive decomposition </w:t>
      </w:r>
      <w:r w:rsidR="00404D92" w:rsidRPr="00404D92">
        <w:rPr>
          <w:noProof/>
        </w:rPr>
        <w:t>(Veech et al., 2002)</w:t>
      </w:r>
      <w:r w:rsidR="00E86968">
        <w:t xml:space="preserve"> </w:t>
      </w:r>
      <w:r w:rsidR="003562E3">
        <w:t xml:space="preserve">of </w:t>
      </w:r>
      <w:r w:rsidR="00E86968">
        <w:t xml:space="preserve">Whittaker’s </w:t>
      </w:r>
      <w:r w:rsidR="00E86968" w:rsidRPr="00E86968">
        <w:rPr>
          <w:noProof/>
        </w:rPr>
        <w:t>(1960)</w:t>
      </w:r>
      <w:r w:rsidR="00E86968">
        <w:t xml:space="preserve"> </w:t>
      </w:r>
      <w:r w:rsidR="003562E3" w:rsidRPr="007031A0">
        <w:rPr>
          <w:rFonts w:cs="Times New Roman"/>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sidRPr="007031A0">
        <w:rPr>
          <w:rFonts w:eastAsia="MS Mincho"/>
        </w:rPr>
        <w:t>i</w:t>
      </w:r>
      <w:r w:rsidR="003562E3">
        <w:t xml:space="preserve">nto its </w:t>
      </w:r>
      <w:r w:rsidR="003562E3" w:rsidRPr="007031A0">
        <w:rPr>
          <w:rFonts w:cs="Times New Roman"/>
          <w:i/>
        </w:rPr>
        <w:t>α</w:t>
      </w:r>
      <w:r w:rsidR="003562E3" w:rsidRPr="007031A0">
        <w:rPr>
          <w:rFonts w:cs="Times New Roman"/>
        </w:rPr>
        <w:t xml:space="preserve"> </w:t>
      </w:r>
      <w:r w:rsidR="00F07BEC" w:rsidRPr="007031A0">
        <w:rPr>
          <w:rFonts w:cs="Times New Roman"/>
        </w:rPr>
        <w:t>(</w:t>
      </w:r>
      <w:r w:rsidR="00800FA8" w:rsidRPr="007031A0">
        <w:rPr>
          <w:rFonts w:cs="Times New Roman"/>
        </w:rPr>
        <w:t>“</w:t>
      </w:r>
      <w:r w:rsidR="00F07BEC" w:rsidRPr="007031A0">
        <w:rPr>
          <w:rFonts w:cs="Times New Roman"/>
        </w:rPr>
        <w:t>p</w:t>
      </w:r>
      <w:r w:rsidR="00800FA8" w:rsidRPr="007031A0">
        <w:rPr>
          <w:rFonts w:cs="Times New Roman"/>
        </w:rPr>
        <w:t>lot”</w:t>
      </w:r>
      <w:r w:rsidR="00F07BEC" w:rsidRPr="007031A0">
        <w:rPr>
          <w:rFonts w:cs="Times New Roman"/>
        </w:rPr>
        <w:t xml:space="preserve"> richness) </w:t>
      </w:r>
      <w:r w:rsidR="003562E3" w:rsidRPr="007031A0">
        <w:rPr>
          <w:rFonts w:cs="Times New Roman"/>
        </w:rPr>
        <w:t xml:space="preserve">and </w:t>
      </w:r>
      <w:r w:rsidR="003562E3" w:rsidRPr="007031A0">
        <w:rPr>
          <w:rFonts w:cs="Times New Roman"/>
          <w:i/>
        </w:rPr>
        <w:t>β</w:t>
      </w:r>
      <w:r w:rsidR="001B0959" w:rsidRPr="007031A0">
        <w:rPr>
          <w:rFonts w:cs="Times New Roman"/>
        </w:rPr>
        <w:t xml:space="preserve"> </w:t>
      </w:r>
      <w:r w:rsidR="00F07BEC" w:rsidRPr="007031A0">
        <w:rPr>
          <w:rFonts w:cs="Times New Roman"/>
        </w:rPr>
        <w:t xml:space="preserve">(turnover) </w:t>
      </w:r>
      <w:r w:rsidR="001B0959" w:rsidRPr="007031A0">
        <w:rPr>
          <w:rFonts w:cs="Times New Roman"/>
        </w:rPr>
        <w:t>components</w:t>
      </w:r>
      <w:r w:rsidR="00F07BEC" w:rsidRPr="007031A0">
        <w:rPr>
          <w:rFonts w:cs="Times New Roman"/>
        </w:rPr>
        <w:t xml:space="preserve">, </w:t>
      </w:r>
      <w:r w:rsidR="00364F0A" w:rsidRPr="007031A0">
        <w:rPr>
          <w:rFonts w:cs="Times New Roman"/>
        </w:rPr>
        <w:t>using the equation</w:t>
      </w:r>
      <w:r w:rsidR="00FE0731" w:rsidRPr="007031A0">
        <w:rPr>
          <w:rFonts w:cs="Times New Roman"/>
        </w:rPr>
        <w:t>s</w:t>
      </w:r>
    </w:p>
    <w:p w:rsidR="00E405E7" w:rsidRPr="00FE0731" w:rsidRDefault="00E613E3"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oMath>
      </m:oMathPara>
    </w:p>
    <w:p w:rsidR="00E405E7" w:rsidRPr="00FE0731" w:rsidRDefault="00E613E3" w:rsidP="00E405E7">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rsidR="001717FA" w:rsidRPr="00B6436E" w:rsidRDefault="001717FA" w:rsidP="001717FA">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QDS</w:t>
      </w:r>
      <w:r>
        <w:t xml:space="preserve"> and </w:t>
      </w:r>
      <m:oMath>
        <m:bar>
          <m:barPr>
            <m:pos m:val="top"/>
            <m:ctrlPr>
              <w:rPr>
                <w:rFonts w:ascii="Cambria Math" w:hAnsi="Cambria Math"/>
              </w:rPr>
            </m:ctrlPr>
          </m:barPr>
          <m:e>
            <m:r>
              <w:rPr>
                <w:rFonts w:ascii="Cambria Math" w:hAnsi="Cambria Math"/>
              </w:rPr>
              <m:t>S</m:t>
            </m:r>
          </m:e>
        </m:bar>
      </m:oMath>
      <w:r>
        <w:rPr>
          <w:rFonts w:eastAsiaTheme="minorEastAsia"/>
          <w:vertAlign w:val="subscript"/>
        </w:rPr>
        <w:t>HDS</w:t>
      </w:r>
      <w:r>
        <w:t xml:space="preserve"> are the average species richness of the four constituent squares in each HDS and DS, respectively, and </w:t>
      </w:r>
      <w:r>
        <w:rPr>
          <w:i/>
        </w:rPr>
        <w:t>T</w:t>
      </w:r>
      <w:r>
        <w:rPr>
          <w:vertAlign w:val="subscript"/>
        </w:rPr>
        <w:t>QDS</w:t>
      </w:r>
      <w:r>
        <w:t xml:space="preserve"> and </w:t>
      </w:r>
      <w:r w:rsidRPr="00D50517">
        <w:rPr>
          <w:i/>
        </w:rPr>
        <w:t>T</w:t>
      </w:r>
      <w:r>
        <w:rPr>
          <w:vertAlign w:val="subscript"/>
        </w:rPr>
        <w:t>HDS</w:t>
      </w:r>
      <w:r>
        <w:t xml:space="preserve"> represent the residual (i.e. turnover-based) </w:t>
      </w:r>
      <w:r w:rsidRPr="003562E3">
        <w:rPr>
          <w:rFonts w:cstheme="majorBidi"/>
          <w:i/>
        </w:rPr>
        <w:t>β</w:t>
      </w:r>
      <w:r>
        <w:t xml:space="preserve"> richness, determined as </w:t>
      </w:r>
      <w:r w:rsidRPr="003562E3">
        <w:rPr>
          <w:rFonts w:cstheme="majorBidi"/>
          <w:i/>
        </w:rPr>
        <w:t>γ</w:t>
      </w:r>
      <w:r>
        <w:t xml:space="preserve"> </w:t>
      </w:r>
      <w:r>
        <w:rPr>
          <w:rFonts w:ascii="Cambria Math" w:hAnsi="Cambria Math"/>
        </w:rPr>
        <w:t xml:space="preserve">− </w:t>
      </w:r>
      <w:r w:rsidRPr="003562E3">
        <w:rPr>
          <w:rFonts w:cstheme="majorBidi"/>
          <w:i/>
        </w:rPr>
        <w:t>α</w:t>
      </w:r>
      <w:r>
        <w:rPr>
          <w:rFonts w:eastAsiaTheme="minorEastAsia"/>
        </w:rPr>
        <w:t>. These data were compared between the GCFR and SWAFR using</w:t>
      </w:r>
      <w:r w:rsidRPr="00C76FCB">
        <w:rPr>
          <w:rFonts w:eastAsiaTheme="minorEastAsia"/>
        </w:rPr>
        <w:t xml:space="preserve"> common language effect sizes (</w:t>
      </w:r>
      <w:r w:rsidRPr="00C76FCB">
        <w:rPr>
          <w:rFonts w:eastAsiaTheme="minorEastAsia"/>
          <w:i/>
          <w:iCs/>
        </w:rPr>
        <w:t>CLES</w:t>
      </w:r>
      <w:r w:rsidRPr="00C76FCB">
        <w:rPr>
          <w:rFonts w:eastAsiaTheme="minorEastAsia"/>
        </w:rPr>
        <w:t xml:space="preserve">) using the R package “canprot” (Dick, 2017). The </w:t>
      </w:r>
      <w:r w:rsidRPr="00C76FCB">
        <w:rPr>
          <w:rFonts w:eastAsiaTheme="minorEastAsia"/>
          <w:i/>
          <w:iCs/>
        </w:rPr>
        <w:t>CLES</w:t>
      </w:r>
      <w:r w:rsidRPr="00C76FCB">
        <w:rPr>
          <w:rFonts w:eastAsiaTheme="minorEastAsia"/>
        </w:rPr>
        <w:t xml:space="preserve"> is the proportion of all pairwise comparisons between two categories in which the value in one category exceeds that in the other. Additionally, we tested for differences in regional </w:t>
      </w:r>
      <w:r w:rsidRPr="003562E3">
        <w:rPr>
          <w:rFonts w:cstheme="majorBidi"/>
          <w:i/>
        </w:rPr>
        <w:t>α</w:t>
      </w:r>
      <w:r>
        <w:rPr>
          <w:rFonts w:cstheme="majorBidi"/>
          <w:iCs/>
        </w:rPr>
        <w:t>-values</w:t>
      </w:r>
      <w:r w:rsidRPr="00C76FCB">
        <w:rPr>
          <w:rFonts w:cstheme="majorBidi"/>
          <w:iCs/>
        </w:rPr>
        <w:t xml:space="preserve"> and</w:t>
      </w:r>
      <w:r>
        <w:rPr>
          <w:rFonts w:eastAsiaTheme="minorEastAsia"/>
        </w:rPr>
        <w:t xml:space="preserve"> </w:t>
      </w:r>
      <w:r w:rsidRPr="003562E3">
        <w:rPr>
          <w:rFonts w:cstheme="majorBidi"/>
          <w:i/>
        </w:rPr>
        <w:t>β</w:t>
      </w:r>
      <w:r w:rsidRPr="00C76FCB">
        <w:rPr>
          <w:rFonts w:cstheme="majorBidi"/>
          <w:iCs/>
        </w:rPr>
        <w:t>/</w:t>
      </w:r>
      <w:r w:rsidRPr="00C76FCB">
        <w:rPr>
          <w:rFonts w:cstheme="majorBidi"/>
          <w:i/>
        </w:rPr>
        <w:t>γ</w:t>
      </w:r>
      <w:r w:rsidRPr="00C76FCB">
        <w:rPr>
          <w:rFonts w:eastAsiaTheme="minorEastAsia"/>
        </w:rPr>
        <w:t>-</w:t>
      </w:r>
      <w:r>
        <w:rPr>
          <w:rFonts w:eastAsiaTheme="minorEastAsia"/>
        </w:rPr>
        <w:t xml:space="preserve">proportions </w:t>
      </w:r>
      <w:r w:rsidRPr="00C76FCB">
        <w:rPr>
          <w:rFonts w:eastAsiaTheme="minorEastAsia"/>
        </w:rPr>
        <w:t xml:space="preserve">using two-sided Mann-Whitney </w:t>
      </w:r>
      <w:r w:rsidRPr="00C76FCB">
        <w:rPr>
          <w:rFonts w:eastAsiaTheme="minorEastAsia"/>
          <w:i/>
          <w:iCs/>
        </w:rPr>
        <w:t>U</w:t>
      </w:r>
      <w:r w:rsidRPr="00C76FCB">
        <w:rPr>
          <w:rFonts w:eastAsiaTheme="minorEastAsia"/>
        </w:rPr>
        <w:t>-tests</w:t>
      </w:r>
      <w:r w:rsidR="006B1A15">
        <w:rPr>
          <w:rFonts w:eastAsiaTheme="minorEastAsia"/>
        </w:rPr>
        <w:t xml:space="preserve"> </w:t>
      </w:r>
      <w:r w:rsidRPr="00C76FCB">
        <w:rPr>
          <w:rFonts w:eastAsiaTheme="minorEastAsia"/>
        </w:rPr>
        <w:t xml:space="preserve">in R, </w:t>
      </w:r>
      <w:r w:rsidR="001A2A48">
        <w:rPr>
          <w:rFonts w:eastAsiaTheme="minorEastAsia"/>
        </w:rPr>
        <w:t>as these data were</w:t>
      </w:r>
      <w:r w:rsidRPr="00C76FCB">
        <w:rPr>
          <w:rFonts w:eastAsiaTheme="minorEastAsia"/>
        </w:rPr>
        <w:t xml:space="preserve"> non-normally distribute</w:t>
      </w:r>
      <w:r w:rsidR="001A2A48">
        <w:rPr>
          <w:rFonts w:eastAsiaTheme="minorEastAsia"/>
        </w:rPr>
        <w:t>d</w:t>
      </w:r>
      <w:r w:rsidRPr="00C76FCB">
        <w:rPr>
          <w:rFonts w:eastAsiaTheme="minorEastAsia"/>
        </w:rPr>
        <w:t>.</w:t>
      </w:r>
    </w:p>
    <w:p w:rsidR="00DD2348" w:rsidRDefault="00970650" w:rsidP="008A4E97">
      <w:pPr>
        <w:pStyle w:val="Heading2"/>
        <w:spacing w:line="240" w:lineRule="auto"/>
      </w:pPr>
      <w:r>
        <w:t>2.2</w:t>
      </w:r>
      <w:r w:rsidR="00305C02">
        <w:t>:</w:t>
      </w:r>
      <w:r>
        <w:t xml:space="preserve"> </w:t>
      </w:r>
      <w:r w:rsidR="005F0FFB">
        <w:t>Comparing environmental heterogeneity</w:t>
      </w:r>
      <w:bookmarkEnd w:id="3"/>
    </w:p>
    <w:p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(Table S</w:t>
      </w:r>
      <w:r w:rsidR="00E37201" w:rsidRPr="00E17D52">
        <w:t>1</w:t>
      </w:r>
      <w:r w:rsidR="00E37201">
        <w:t xml:space="preserve">) </w:t>
      </w:r>
      <w:r w:rsidR="005F0FFB">
        <w:t>in the form of raster layers</w:t>
      </w:r>
      <w:r w:rsidR="00E37201">
        <w:t xml:space="preserve"> </w:t>
      </w:r>
      <w:r w:rsidR="00086052">
        <w:t xml:space="preserve">to </w:t>
      </w:r>
      <w:r w:rsidR="007612C7">
        <w:t>represent</w:t>
      </w:r>
      <w:r w:rsidR="00E25251">
        <w:t xml:space="preserve"> topographic (elevation), climatic (surface </w:t>
      </w:r>
      <w:r w:rsidR="0001614C">
        <w:t>temperature (T)</w:t>
      </w:r>
      <w:r w:rsidR="00E25251">
        <w:t xml:space="preserve">, </w:t>
      </w:r>
      <w:r w:rsidR="0001614C">
        <w:t>mean annual precipitation (MAP)</w:t>
      </w:r>
      <w:r w:rsidR="00E25251">
        <w:t xml:space="preserve">, </w:t>
      </w:r>
      <w:r w:rsidR="0001614C">
        <w:t>precipitation in the driest quarter (</w:t>
      </w:r>
      <w:r w:rsidR="00E25251">
        <w:t>PDQ)</w:t>
      </w:r>
      <w:r w:rsidR="0001614C">
        <w:t>)</w:t>
      </w:r>
      <w:r w:rsidR="00E25251">
        <w:t xml:space="preserve">, edaphic (clay content, soil </w:t>
      </w:r>
      <w:r w:rsidR="001A3128">
        <w:t>carbon (</w:t>
      </w:r>
      <w:r w:rsidR="00E25251">
        <w:t>C</w:t>
      </w:r>
      <w:r w:rsidR="001A3128">
        <w:t>)</w:t>
      </w:r>
      <w:r w:rsidR="00E25251">
        <w:t>, pH,</w:t>
      </w:r>
      <w:r w:rsidR="00622FE8">
        <w:t xml:space="preserve"> cation exchange capacity</w:t>
      </w:r>
      <w:r w:rsidR="00E25251">
        <w:t xml:space="preserve"> </w:t>
      </w:r>
      <w:r w:rsidR="00622FE8">
        <w:t>(</w:t>
      </w:r>
      <w:r w:rsidR="00E25251">
        <w:t>CEC</w:t>
      </w:r>
      <w:r w:rsidR="00622FE8">
        <w:t>)</w:t>
      </w:r>
      <w:r w:rsidR="00E25251">
        <w:t>) and vegetational gradients</w:t>
      </w:r>
      <w:r w:rsidR="004A4D21">
        <w:t xml:space="preserve"> (</w:t>
      </w:r>
      <w:r w:rsidR="004A4D21" w:rsidRPr="00840830">
        <w:t>normalized difference vegetation index;</w:t>
      </w:r>
      <w:r w:rsidR="004A4D21">
        <w:t xml:space="preserve"> NDVI)</w:t>
      </w:r>
      <w:r w:rsidR="00E25251">
        <w:t xml:space="preserve">. </w:t>
      </w:r>
      <w:r w:rsidR="00086052">
        <w:t xml:space="preserve">As far as possible, these variables were selected to represent environmental axes which are </w:t>
      </w:r>
      <w:r w:rsidR="00086052" w:rsidRPr="00793AD5">
        <w:t>considered regionally important</w:t>
      </w:r>
      <w:r w:rsidR="004066C3" w:rsidRPr="00793AD5">
        <w:t xml:space="preserve"> and </w:t>
      </w:r>
      <w:r w:rsidR="0062793F" w:rsidRPr="00793AD5">
        <w:t>i</w:t>
      </w:r>
      <w:r w:rsidR="004066C3" w:rsidRPr="00793AD5">
        <w:t>ndependent</w:t>
      </w:r>
      <w:r w:rsidR="00780F37">
        <w:t xml:space="preserve"> (see Figure S</w:t>
      </w:r>
      <w:r w:rsidR="00780F37" w:rsidRPr="009A4D83">
        <w:t>1–3</w:t>
      </w:r>
      <w:r w:rsidR="00780F37">
        <w: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FA10B3">
        <w:t xml:space="preserve">, </w:t>
      </w:r>
      <w:r w:rsidR="00086052">
        <w:t xml:space="preserve">a key feature of </w:t>
      </w:r>
      <w:r w:rsidR="003B10FC">
        <w:t xml:space="preserve">mediterranean-type climates </w:t>
      </w:r>
      <w:r w:rsidR="00404D92" w:rsidRPr="00404D92">
        <w:rPr>
          <w:noProof/>
        </w:rPr>
        <w:t>(Belda et al., 2014)</w:t>
      </w:r>
      <w:r w:rsidR="003B10FC">
        <w:t xml:space="preserve">. Variable selection was, however, constrained by the availability of suitable raster-layers. Thus, although soil </w:t>
      </w:r>
      <w:r w:rsidR="002930EF">
        <w:t>phosphorus concentration (</w:t>
      </w:r>
      <w:r w:rsidR="003B10FC">
        <w:t>[P]</w:t>
      </w:r>
      <w:r w:rsidR="002930EF">
        <w:rPr>
          <w:vertAlign w:val="subscript"/>
        </w:rPr>
        <w:t>soil</w:t>
      </w:r>
      <w:r w:rsidR="002930EF">
        <w:t>)</w:t>
      </w:r>
      <w:r w:rsidR="003B10FC">
        <w:t xml:space="preserve"> is probably an important determinant of plant distribution in both the GCFR and SWAFR </w:t>
      </w:r>
      <w:r w:rsidR="00404D92" w:rsidRPr="00404D92">
        <w:rPr>
          <w:noProof/>
        </w:rPr>
        <w:t>(Lambers et al., 2006, 2010; Shane et al., 2008)</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B1341B" w:rsidRPr="00B1341B">
        <w:rPr>
          <w:noProof/>
        </w:rPr>
        <w:t>(Hijmans, 2016)</w:t>
      </w:r>
      <w:r w:rsidR="003F1CDD">
        <w:t xml:space="preserve">. All layers were then </w:t>
      </w:r>
      <w:r w:rsidR="005F0FFB">
        <w:t>projected to a common coordinate reference system (WGS84) using the “rgdal” package</w:t>
      </w:r>
      <w:r w:rsidR="003F1CDD">
        <w:t xml:space="preserve"> </w:t>
      </w:r>
      <w:r w:rsidR="00404D92" w:rsidRPr="00404D92">
        <w:rPr>
          <w:noProof/>
        </w:rPr>
        <w:t>(Bivand et al., 2017)</w:t>
      </w:r>
      <w:r w:rsidR="003F1CDD">
        <w:t xml:space="preserve"> and</w:t>
      </w:r>
      <w:r w:rsidR="005F0FFB">
        <w:t xml:space="preserve"> resampled </w:t>
      </w:r>
      <w:r w:rsidR="00473602">
        <w:t xml:space="preserve">bilinearly </w:t>
      </w:r>
      <w:r w:rsidR="005F0FFB">
        <w:t xml:space="preserve">to 0.05º resolution </w:t>
      </w:r>
      <w:r w:rsidR="00473602">
        <w:t xml:space="preserve">using </w:t>
      </w:r>
      <w:r w:rsidR="005F0FFB">
        <w:t>“raster”.</w:t>
      </w:r>
    </w:p>
    <w:p w:rsidR="00444B5F" w:rsidRDefault="00946957">
      <w:pPr>
        <w:pStyle w:val="BodyText"/>
      </w:pPr>
      <w:r>
        <w:lastRenderedPageBreak/>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F51A74">
        <w:t xml:space="preserve"> </w:t>
      </w:r>
      <w:r w:rsidR="00F51A74">
        <w:rPr>
          <w:noProof/>
        </w:rPr>
        <w:t>(see Supporting Information)</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sidRPr="007031A0">
        <w:rPr>
          <w:rFonts w:cs="Times New Roman"/>
        </w:rPr>
        <w:t>°×</w:t>
      </w:r>
      <w:r w:rsidR="003E6B88">
        <w:t>0.10</w:t>
      </w:r>
      <w:r w:rsidR="003E6B88">
        <w:rPr>
          <w:rFonts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365B9E">
        <w:t>its</w:t>
      </w:r>
      <w:r w:rsidR="002810B1">
        <w:t xml:space="preserve"> four sub-</w:t>
      </w:r>
      <w:r w:rsidR="0051498F">
        <w:t>squares</w:t>
      </w:r>
      <w:r w:rsidR="003E6B88">
        <w:t xml:space="preserve"> (i.e. 0.05</w:t>
      </w:r>
      <w:r w:rsidR="003E6B88" w:rsidRPr="007031A0">
        <w:rPr>
          <w:rFonts w:cs="Times New Roman"/>
        </w:rPr>
        <w:t>°×</w:t>
      </w:r>
      <w:r w:rsidR="003E6B88">
        <w:t>0.05</w:t>
      </w:r>
      <w:r w:rsidR="003E6B88">
        <w:rPr>
          <w:rFonts w:cs="Times New Roman"/>
        </w:rPr>
        <w:t>°</w:t>
      </w:r>
      <w:r w:rsidR="00444B5F">
        <w:rPr>
          <w:rFonts w:cs="Times New Roman"/>
        </w:rPr>
        <w:t>-</w:t>
      </w:r>
      <w:r w:rsidR="003E6B88" w:rsidRPr="00946957">
        <w:t>, eighth-</w:t>
      </w:r>
      <w:r w:rsidR="003E6B88">
        <w:t>degree square</w:t>
      </w:r>
      <w:r w:rsidR="00444B5F">
        <w:t>-</w:t>
      </w:r>
      <w:r w:rsidR="003E6B88" w:rsidRPr="00946957">
        <w:t>,</w:t>
      </w:r>
      <w:r w:rsidR="003E6B88">
        <w:t xml:space="preserve"> </w:t>
      </w:r>
      <w:r w:rsidR="003E6B88" w:rsidRPr="00F62979">
        <w:t>QDS</w:t>
      </w:r>
      <w:r w:rsidR="00444B5F" w:rsidRPr="00F62979">
        <w:t>-</w:t>
      </w:r>
      <w:r w:rsidR="003E6B88" w:rsidRPr="00F62979">
        <w:t xml:space="preserve"> and HDS</w:t>
      </w:r>
      <w:r w:rsidR="00444B5F" w:rsidRPr="00F62979">
        <w:t>-scale</w:t>
      </w:r>
      <w:r w:rsidR="003E6B88" w:rsidRPr="00F62979">
        <w:t>)</w:t>
      </w:r>
      <w:r w:rsidR="00F62979" w:rsidRPr="00F62979">
        <w:t xml:space="preserve"> in R using the </w:t>
      </w:r>
      <w:r w:rsidR="00F62979" w:rsidRPr="00F62979">
        <w:t xml:space="preserve">“raster” </w:t>
      </w:r>
      <w:r w:rsidR="00F62979" w:rsidRPr="00F62979">
        <w:t xml:space="preserve">package </w:t>
      </w:r>
      <w:r w:rsidR="00F62979" w:rsidRPr="00F62979">
        <w:rPr>
          <w:noProof/>
        </w:rPr>
        <w:t>(Hijmans, 2016)</w:t>
      </w:r>
      <w:r w:rsidR="00F62979" w:rsidRPr="00F62979">
        <w:rPr>
          <w:noProof/>
        </w:rPr>
        <w:t xml:space="preserve"> and </w:t>
      </w:r>
      <w:r w:rsidR="00F62979" w:rsidRPr="00F62979">
        <w:t>“</w:t>
      </w:r>
      <w:proofErr w:type="spellStart"/>
      <w:r w:rsidR="00F62979" w:rsidRPr="00F62979">
        <w:t>tidyverse</w:t>
      </w:r>
      <w:proofErr w:type="spellEnd"/>
      <w:r w:rsidR="00F62979" w:rsidRPr="00F62979">
        <w:t xml:space="preserve">” packages </w:t>
      </w:r>
      <w:r w:rsidR="00F62979" w:rsidRPr="00F62979">
        <w:rPr>
          <w:noProof/>
        </w:rPr>
        <w:t>(Wickham et al., 2019)</w:t>
      </w:r>
      <w:r w:rsidR="002810B1" w:rsidRPr="00F62979">
        <w:t>.</w:t>
      </w:r>
      <w:r w:rsidR="002810B1">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rsidR="00DD2348" w:rsidRPr="007031A0" w:rsidRDefault="00C116AB" w:rsidP="00377F87">
      <w:pPr>
        <w:pStyle w:val="BodyText"/>
        <w:rPr>
          <w:rFonts w:eastAsia="MS Mincho"/>
        </w:rPr>
      </w:pPr>
      <w:r>
        <w:t>W</w:t>
      </w:r>
      <w:r w:rsidR="005F0FFB">
        <w:t xml:space="preserve">e </w:t>
      </w:r>
      <w:r w:rsidR="00FD3C3A">
        <w:t xml:space="preserve">used principal components analysis (PCA), applied to the </w:t>
      </w:r>
      <w:r w:rsidR="002711B7">
        <w:t>nine</w:t>
      </w:r>
      <w:r w:rsidR="00FD3C3A">
        <w:t xml:space="preserve"> environmental variables across both 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 xml:space="preserve">transformed to ensure normality. A separate PCA was </w:t>
      </w:r>
      <w:r w:rsidR="00DA6161">
        <w:t>then run at</w:t>
      </w:r>
      <w:r w:rsidR="005F0FFB">
        <w:t xml:space="preserve"> </w:t>
      </w:r>
      <w:r w:rsidR="00AB3A7D">
        <w:t>the four</w:t>
      </w:r>
      <w:r w:rsidR="005F0FFB">
        <w:t xml:space="preserve"> </w:t>
      </w:r>
      <w:r w:rsidR="00FD3C3A">
        <w:t>spatial scale</w:t>
      </w:r>
      <w:r w:rsidR="00AB3A7D">
        <w:t>s</w:t>
      </w:r>
      <w:r w:rsidR="00F358D2">
        <w:t xml:space="preserve">. </w:t>
      </w:r>
      <w:r w:rsidR="005F0FFB">
        <w:t xml:space="preserve">The first </w:t>
      </w:r>
      <w:r w:rsidR="00E52A66">
        <w:t>axis</w:t>
      </w:r>
      <w:r w:rsidR="005F0FFB">
        <w:t xml:space="preserve"> </w:t>
      </w:r>
      <w:r w:rsidR="002B0F5B">
        <w:t xml:space="preserve">(PC1) </w:t>
      </w:r>
      <w:r w:rsidR="005F0FFB">
        <w:t xml:space="preserve">from each represents </w:t>
      </w:r>
      <w:r w:rsidR="003B5289">
        <w:t>a</w:t>
      </w:r>
      <w:r w:rsidR="005F0FFB">
        <w:t xml:space="preserv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r w:rsidR="00D76A9A">
        <w:t xml:space="preserve"> (see Figure S</w:t>
      </w:r>
      <w:r w:rsidR="00D76A9A" w:rsidRPr="009A4D83">
        <w:t>4</w:t>
      </w:r>
      <w:r w:rsidR="00D76A9A">
        <w:t>)</w:t>
      </w:r>
      <w:r w:rsidR="005F0FFB">
        <w:t>.</w:t>
      </w:r>
    </w:p>
    <w:p w:rsidR="007E72DA" w:rsidRPr="00DE7007" w:rsidRDefault="00BE3A41" w:rsidP="00BE3A41">
      <w:pPr>
        <w:pStyle w:val="BodyText"/>
      </w:pPr>
      <w:r w:rsidRPr="000519A1">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 xml:space="preserve">the major axis </w:t>
      </w:r>
      <w:r w:rsidR="00BC6386">
        <w:t xml:space="preserve">(PC1) </w:t>
      </w:r>
      <w:r w:rsidR="007E72DA" w:rsidRPr="000519A1">
        <w:t>of heterogeneity between the two regions</w:t>
      </w:r>
      <w:r w:rsidR="000519A1" w:rsidRPr="000519A1">
        <w:t xml:space="preserve">, </w:t>
      </w:r>
      <w:bookmarkStart w:id="4" w:name="_Hlk33707690"/>
      <w:r w:rsidR="00720FA4">
        <w:t xml:space="preserve">as with species richness and turnover, </w:t>
      </w:r>
      <w:r w:rsidR="000519A1" w:rsidRPr="000519A1">
        <w:t xml:space="preserve">we employed </w:t>
      </w:r>
      <w:r w:rsidR="000519A1">
        <w:rPr>
          <w:i/>
        </w:rPr>
        <w:t>CLES</w:t>
      </w:r>
      <w:r w:rsidR="00720FA4">
        <w:t xml:space="preserve"> and</w:t>
      </w:r>
      <w:r w:rsidR="005C752F">
        <w:t xml:space="preserve"> two-sided Mann-Whitney </w:t>
      </w:r>
      <w:r w:rsidR="005C752F">
        <w:rPr>
          <w:i/>
        </w:rPr>
        <w:t>U</w:t>
      </w:r>
      <w:r w:rsidR="005C752F" w:rsidRPr="005C752F">
        <w:t>-</w:t>
      </w:r>
      <w:r w:rsidR="005C752F">
        <w:t>tests</w:t>
      </w:r>
      <w:r w:rsidR="0061190A">
        <w:t xml:space="preserve"> in R</w:t>
      </w:r>
      <w:r w:rsidR="000B7C42">
        <w:t xml:space="preserve">, </w:t>
      </w:r>
      <w:r w:rsidR="00771543">
        <w:t>as</w:t>
      </w:r>
      <w:r w:rsidR="000B7C42">
        <w:t xml:space="preserve"> some </w:t>
      </w:r>
      <w:r w:rsidR="00306DE0">
        <w:t>forms of heterogeneity</w:t>
      </w:r>
      <w:r w:rsidR="00306DE0">
        <w:t xml:space="preserve"> </w:t>
      </w:r>
      <w:r w:rsidR="00771543">
        <w:t xml:space="preserve">were </w:t>
      </w:r>
      <w:r w:rsidR="000B7C42">
        <w:t>non-normally distributed</w:t>
      </w:r>
      <w:r w:rsidR="005C752F">
        <w:t>.</w:t>
      </w:r>
      <w:bookmarkEnd w:id="4"/>
      <w:r w:rsidR="00DE7007">
        <w:t xml:space="preserve"> </w:t>
      </w:r>
      <w:r w:rsidR="00F1656B">
        <w:t xml:space="preserve">Both analyses were </w:t>
      </w:r>
      <w:r w:rsidR="00F179E0">
        <w:t>repeated</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rsidR="00DD2348" w:rsidRDefault="00DD7307" w:rsidP="008A4E97">
      <w:pPr>
        <w:pStyle w:val="Heading2"/>
        <w:spacing w:line="240" w:lineRule="auto"/>
      </w:pPr>
      <w:bookmarkStart w:id="5" w:name="environmental-heterogeneity-as-an-explan"/>
      <w:r>
        <w:t>2.3</w:t>
      </w:r>
      <w:r w:rsidR="0009179A">
        <w:t>:</w:t>
      </w:r>
      <w:r>
        <w:t xml:space="preserve"> </w:t>
      </w:r>
      <w:r w:rsidR="005F0FFB">
        <w:t>Environmental heterogeneity as an explanation of species richness</w:t>
      </w:r>
      <w:bookmarkEnd w:id="5"/>
    </w:p>
    <w:p w:rsidR="002F092D" w:rsidRPr="007031A0" w:rsidRDefault="001E723F" w:rsidP="00DF0226">
      <w:pPr>
        <w:pStyle w:val="FirstParagraph"/>
        <w:rPr>
          <w:rFonts w:eastAsia="MS Mincho"/>
        </w:rPr>
      </w:pPr>
      <w:r>
        <w:t>W</w:t>
      </w:r>
      <w:r w:rsidR="00FE3E67">
        <w:t>e used linear</w:t>
      </w:r>
      <w:r w:rsidR="00FE4E23">
        <w:t xml:space="preserve"> </w:t>
      </w:r>
      <w:r w:rsidR="00FE3E67">
        <w:t>models</w:t>
      </w:r>
      <w:r w:rsidR="00557906">
        <w:t>,</w:t>
      </w:r>
      <w:r w:rsidR="00CD7A9B">
        <w:t xml:space="preserve"> </w:t>
      </w:r>
      <w:r w:rsidR="00557906">
        <w:t xml:space="preserve">in R, </w:t>
      </w:r>
      <w:r w:rsidR="00FE3E67">
        <w:t xml:space="preserve">to assess </w:t>
      </w:r>
      <w:r w:rsidR="00CD4D21">
        <w:t>associations</w:t>
      </w:r>
      <w:r w:rsidR="005F0FFB">
        <w:t xml:space="preserve"> </w:t>
      </w:r>
      <w:r w:rsidR="00CD4D21">
        <w:t>between</w:t>
      </w:r>
      <w:r w:rsidR="005F0FFB">
        <w:t xml:space="preserve"> </w:t>
      </w:r>
      <w:r w:rsidR="007948F4">
        <w:t>heterogeneity</w:t>
      </w:r>
      <w:r w:rsidR="005F0FFB">
        <w:t xml:space="preserve"> </w:t>
      </w:r>
      <w:r w:rsidR="00CD4D21">
        <w:t>(</w:t>
      </w:r>
      <w:r w:rsidR="00793F46">
        <w:t xml:space="preserve">in the nine selected </w:t>
      </w:r>
      <w:r w:rsidR="00352C55">
        <w:t xml:space="preserve">environmental </w:t>
      </w:r>
      <w:r w:rsidR="00793F46">
        <w:t>variables and the major axis</w:t>
      </w:r>
      <w:r w:rsidR="00B5568E">
        <w:t xml:space="preserve">, </w:t>
      </w:r>
      <w:r w:rsidR="00793F46">
        <w:t>PC1</w:t>
      </w:r>
      <w:r w:rsidR="00CD4D21">
        <w:t>)</w:t>
      </w:r>
      <w:r w:rsidR="00793F46">
        <w:t xml:space="preserve"> </w:t>
      </w:r>
      <w:r w:rsidR="00CD4D21">
        <w:t>with</w:t>
      </w:r>
      <w:r w:rsidR="005F0FFB">
        <w:t xml:space="preserve"> species richness</w:t>
      </w:r>
      <w:r w:rsidR="00FE3E67">
        <w:t xml:space="preserve"> </w:t>
      </w:r>
      <w:r w:rsidR="00793F46">
        <w:t>across the two regions</w:t>
      </w:r>
      <w:r w:rsidR="00A13B07">
        <w:t>.</w:t>
      </w:r>
      <w:r w:rsidR="004A4FEC">
        <w:t xml:space="preserve"> </w:t>
      </w:r>
      <w:r w:rsidR="004A4FEC" w:rsidRPr="004A4FEC">
        <w:t>We did not incorporate spatial autocorrelation into our models of species richness because the aim of our analyses was to expose the associations between different forms of spatial environmental heterogeneity and species richness, rather than to predict species richness in absolute or to partition sources of its variation. The fact that we focussed on heterogeneity between neighbouring pixels is at odds with spatial autocorrelation which occurs when neighbouring pixels are more related to each other than more distant pixels due to their proximity.</w:t>
      </w:r>
    </w:p>
    <w:p w:rsidR="000A2EAE" w:rsidRPr="007031A0" w:rsidRDefault="00FE4E23">
      <w:pPr>
        <w:pStyle w:val="FirstParagraph"/>
        <w:rPr>
          <w:rFonts w:eastAsia="MS Mincho"/>
        </w:rPr>
      </w:pPr>
      <w:r w:rsidRPr="007031A0">
        <w:rPr>
          <w:rFonts w:eastAsia="MS Mincho"/>
        </w:rPr>
        <w:t xml:space="preserve">We first used </w:t>
      </w:r>
      <w:r w:rsidR="00963268" w:rsidRPr="007031A0">
        <w:rPr>
          <w:rFonts w:eastAsia="MS Mincho"/>
        </w:rPr>
        <w:t>analyses of covariance</w:t>
      </w:r>
      <w:r w:rsidR="00A13B07" w:rsidRPr="007031A0">
        <w:rPr>
          <w:rFonts w:eastAsia="MS Mincho"/>
        </w:rPr>
        <w:t xml:space="preserve"> (ANCOVA)</w:t>
      </w:r>
      <w:r w:rsidR="00A13B07">
        <w:t>, at the QDS-, HDS- and DS-scales,</w:t>
      </w:r>
      <w:r w:rsidRPr="007031A0">
        <w:rPr>
          <w:rFonts w:eastAsia="MS Mincho"/>
        </w:rPr>
        <w:t xml:space="preserve"> to relate species richness </w:t>
      </w:r>
      <w:r w:rsidR="00A73975" w:rsidRPr="007031A0">
        <w:rPr>
          <w:rFonts w:eastAsia="MS Mincho"/>
        </w:rPr>
        <w:t>(</w:t>
      </w:r>
      <w:r w:rsidR="00A73975" w:rsidRPr="00ED6805">
        <w:rPr>
          <w:i/>
          <w:iCs/>
        </w:rPr>
        <w:t>S</w:t>
      </w:r>
      <w:r w:rsidR="00A73975" w:rsidRPr="007031A0">
        <w:rPr>
          <w:rFonts w:eastAsia="MS Mincho"/>
        </w:rPr>
        <w:t xml:space="preserve">) </w:t>
      </w:r>
      <w:r w:rsidRPr="007031A0">
        <w:rPr>
          <w:rFonts w:eastAsia="MS Mincho"/>
        </w:rPr>
        <w:t xml:space="preserve">to </w:t>
      </w:r>
      <w:r w:rsidR="00963268" w:rsidRPr="007031A0">
        <w:rPr>
          <w:rFonts w:eastAsia="MS Mincho"/>
        </w:rPr>
        <w:t>each</w:t>
      </w:r>
      <w:r w:rsidRPr="007031A0">
        <w:rPr>
          <w:rFonts w:eastAsia="MS Mincho"/>
        </w:rPr>
        <w:t xml:space="preserve"> environmental </w:t>
      </w:r>
      <w:r w:rsidR="006F5DAE" w:rsidRPr="007031A0">
        <w:rPr>
          <w:rFonts w:eastAsia="MS Mincho"/>
        </w:rPr>
        <w:t xml:space="preserve">heterogeneity </w:t>
      </w:r>
      <w:r w:rsidRPr="007031A0">
        <w:rPr>
          <w:rFonts w:eastAsia="MS Mincho"/>
        </w:rPr>
        <w:t>variable</w:t>
      </w:r>
      <w:r w:rsidR="0020430D">
        <w:rPr>
          <w:rFonts w:eastAsia="MS Mincho"/>
        </w:rPr>
        <w:t xml:space="preserve"> (including</w:t>
      </w:r>
      <w:r w:rsidR="00A13B07" w:rsidRPr="007031A0">
        <w:rPr>
          <w:rFonts w:eastAsia="MS Mincho"/>
        </w:rPr>
        <w:t xml:space="preserve"> </w:t>
      </w:r>
      <w:r w:rsidRPr="007031A0">
        <w:rPr>
          <w:rFonts w:eastAsia="MS Mincho"/>
        </w:rPr>
        <w:t>the major axis</w:t>
      </w:r>
      <w:r w:rsidR="00794787">
        <w:rPr>
          <w:rFonts w:eastAsia="MS Mincho"/>
        </w:rPr>
        <w:t>)</w:t>
      </w:r>
      <w:r w:rsidRPr="007031A0">
        <w:rPr>
          <w:rFonts w:eastAsia="MS Mincho"/>
        </w:rPr>
        <w:t xml:space="preserve"> </w:t>
      </w:r>
      <w:r w:rsidR="00963268" w:rsidRPr="007031A0">
        <w:rPr>
          <w:rFonts w:eastAsia="MS Mincho"/>
        </w:rPr>
        <w:t>across the two regions</w:t>
      </w:r>
      <w:r w:rsidRPr="007031A0">
        <w:rPr>
          <w:rFonts w:eastAsia="MS Mincho"/>
        </w:rPr>
        <w:t xml:space="preserve">. </w:t>
      </w:r>
      <w:r w:rsidR="00A465FD" w:rsidRPr="007031A0">
        <w:rPr>
          <w:rFonts w:eastAsia="MS Mincho"/>
        </w:rPr>
        <w:t>I</w:t>
      </w:r>
      <w:r w:rsidRPr="007031A0">
        <w:rPr>
          <w:rFonts w:eastAsia="MS Mincho"/>
        </w:rPr>
        <w:t>n order to assess whether th</w:t>
      </w:r>
      <w:r w:rsidR="00547291" w:rsidRPr="007031A0">
        <w:rPr>
          <w:rFonts w:eastAsia="MS Mincho"/>
        </w:rPr>
        <w:t>ese</w:t>
      </w:r>
      <w:r w:rsidRPr="007031A0">
        <w:rPr>
          <w:rFonts w:eastAsia="MS Mincho"/>
        </w:rPr>
        <w:t xml:space="preserve"> relationship</w:t>
      </w:r>
      <w:r w:rsidR="00547291" w:rsidRPr="007031A0">
        <w:rPr>
          <w:rFonts w:eastAsia="MS Mincho"/>
        </w:rPr>
        <w:t>s are</w:t>
      </w:r>
      <w:r w:rsidRPr="007031A0">
        <w:rPr>
          <w:rFonts w:eastAsia="MS Mincho"/>
        </w:rPr>
        <w:t xml:space="preserve"> identical</w:t>
      </w:r>
      <w:r w:rsidR="00547291" w:rsidRPr="007031A0">
        <w:rPr>
          <w:rFonts w:eastAsia="MS Mincho"/>
        </w:rPr>
        <w:t xml:space="preserve"> in form</w:t>
      </w:r>
      <w:r w:rsidRPr="007031A0">
        <w:rPr>
          <w:rFonts w:eastAsia="MS Mincho"/>
        </w:rPr>
        <w:t xml:space="preserve"> </w:t>
      </w:r>
      <w:r w:rsidR="00547291" w:rsidRPr="007031A0">
        <w:rPr>
          <w:rFonts w:eastAsia="MS Mincho"/>
        </w:rPr>
        <w:t>across</w:t>
      </w:r>
      <w:r w:rsidRPr="007031A0">
        <w:rPr>
          <w:rFonts w:eastAsia="MS Mincho"/>
        </w:rPr>
        <w:t xml:space="preserve"> the two regions</w:t>
      </w:r>
      <w:r w:rsidR="00711950" w:rsidRPr="007031A0">
        <w:rPr>
          <w:rFonts w:eastAsia="MS Mincho"/>
        </w:rPr>
        <w:t>,</w:t>
      </w:r>
      <w:r w:rsidR="005527B5" w:rsidRPr="007031A0">
        <w:rPr>
          <w:rFonts w:eastAsia="MS Mincho"/>
        </w:rPr>
        <w:t xml:space="preserve"> we fitted three </w:t>
      </w:r>
      <w:r w:rsidR="00472BBD" w:rsidRPr="007031A0">
        <w:rPr>
          <w:rFonts w:eastAsia="MS Mincho"/>
        </w:rPr>
        <w:t xml:space="preserve">nested </w:t>
      </w:r>
      <w:r w:rsidR="005527B5" w:rsidRPr="007031A0">
        <w:rPr>
          <w:rFonts w:eastAsia="MS Mincho"/>
        </w:rPr>
        <w:t>models</w:t>
      </w:r>
      <w:r w:rsidR="00711950" w:rsidRPr="007031A0">
        <w:rPr>
          <w:rFonts w:eastAsia="MS Mincho"/>
        </w:rPr>
        <w:t xml:space="preserve"> for </w:t>
      </w:r>
      <w:r w:rsidR="00547291" w:rsidRPr="007031A0">
        <w:rPr>
          <w:rFonts w:eastAsia="MS Mincho"/>
        </w:rPr>
        <w:t xml:space="preserve">each heterogeneity predictor </w:t>
      </w:r>
      <w:r w:rsidR="00547291" w:rsidRPr="007031A0">
        <w:rPr>
          <w:rFonts w:eastAsia="MS Mincho"/>
          <w:i/>
        </w:rPr>
        <w:t>X</w:t>
      </w:r>
      <w:r w:rsidR="00547291" w:rsidRPr="007031A0">
        <w:rPr>
          <w:rFonts w:eastAsia="MS Mincho"/>
        </w:rPr>
        <w:t xml:space="preserve">, as follows: </w:t>
      </w:r>
      <w:r w:rsidR="00D51E2F" w:rsidRPr="007031A0">
        <w:rPr>
          <w:rFonts w:eastAsia="MS Mincho"/>
        </w:rPr>
        <w:t>a “main effect only” model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51E2F" w:rsidRPr="007031A0">
        <w:rPr>
          <w:rFonts w:eastAsia="MS Mincho"/>
        </w:rPr>
        <w:t>), a “main effect + region” model (</w:t>
      </w:r>
      <w:r w:rsidR="00342111" w:rsidRPr="007031A0">
        <w:rPr>
          <w:rFonts w:eastAsia="MS Mincho"/>
          <w:i/>
        </w:rPr>
        <w:t>S</w:t>
      </w:r>
      <w:r w:rsidR="00342111" w:rsidRPr="007031A0">
        <w:rPr>
          <w:rFonts w:eastAsia="MS Mincho"/>
        </w:rPr>
        <w:t xml:space="preserve"> ~ </w:t>
      </w:r>
      <w:r w:rsidR="00342111"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w:t>
      </w:r>
      <w:r w:rsidR="00D51E2F" w:rsidRPr="007031A0">
        <w:rPr>
          <w:rFonts w:eastAsia="MS Mincho"/>
        </w:rPr>
        <w:t xml:space="preserve"> and a</w:t>
      </w:r>
      <w:r w:rsidR="004511B3" w:rsidRPr="007031A0">
        <w:rPr>
          <w:rFonts w:eastAsia="MS Mincho"/>
        </w:rPr>
        <w:t xml:space="preserve"> </w:t>
      </w:r>
      <w:r w:rsidR="00C07B05" w:rsidRPr="007031A0">
        <w:rPr>
          <w:rFonts w:eastAsia="MS Mincho"/>
        </w:rPr>
        <w:t xml:space="preserve">“main effect </w:t>
      </w:r>
      <w:r w:rsidR="00C07B05" w:rsidRPr="007031A0">
        <w:rPr>
          <w:rFonts w:eastAsia="MS Mincho" w:cs="Times New Roman"/>
        </w:rPr>
        <w:t>×</w:t>
      </w:r>
      <w:r w:rsidR="00C07B05" w:rsidRPr="007031A0">
        <w:rPr>
          <w:rFonts w:eastAsia="MS Mincho"/>
        </w:rPr>
        <w:t xml:space="preserve"> region” </w:t>
      </w:r>
      <w:r w:rsidR="004511B3" w:rsidRPr="007031A0">
        <w:rPr>
          <w:rFonts w:eastAsia="MS Mincho"/>
        </w:rPr>
        <w:t>model</w:t>
      </w:r>
      <w:r w:rsidR="000862D3">
        <w:rPr>
          <w:rFonts w:eastAsia="MS Mincho"/>
        </w:rPr>
        <w:t>,</w:t>
      </w:r>
      <w:r w:rsidR="004511B3" w:rsidRPr="007031A0">
        <w:rPr>
          <w:rFonts w:eastAsia="MS Mincho"/>
        </w:rPr>
        <w:t xml:space="preserve"> </w:t>
      </w:r>
      <w:r w:rsidR="00C07B05" w:rsidRPr="007031A0">
        <w:rPr>
          <w:rFonts w:eastAsia="MS Mincho"/>
        </w:rPr>
        <w:t>which includes</w:t>
      </w:r>
      <w:r w:rsidR="00A15FD6" w:rsidRPr="007031A0">
        <w:rPr>
          <w:rFonts w:eastAsia="MS Mincho"/>
        </w:rPr>
        <w:t xml:space="preserve"> </w:t>
      </w:r>
      <w:r w:rsidR="004511B3" w:rsidRPr="007031A0">
        <w:rPr>
          <w:rFonts w:eastAsia="MS Mincho"/>
        </w:rPr>
        <w:t xml:space="preserve">an interaction </w:t>
      </w:r>
      <w:r w:rsidR="00A15FD6" w:rsidRPr="007031A0">
        <w:rPr>
          <w:rFonts w:eastAsia="MS Mincho"/>
        </w:rPr>
        <w:t xml:space="preserve">between heterogeneity and </w:t>
      </w:r>
      <w:r w:rsidR="004511B3" w:rsidRPr="007031A0">
        <w:rPr>
          <w:rFonts w:eastAsia="MS Mincho"/>
        </w:rPr>
        <w:t>region</w:t>
      </w:r>
      <w:r w:rsidR="00723D01" w:rsidRPr="007031A0">
        <w:rPr>
          <w:rFonts w:eastAsia="MS Mincho"/>
        </w:rPr>
        <w:t xml:space="preserve"> (</w:t>
      </w:r>
      <w:r w:rsidR="00D67CEB" w:rsidRPr="007031A0">
        <w:rPr>
          <w:rFonts w:eastAsia="MS Mincho"/>
          <w:i/>
        </w:rPr>
        <w:t>S</w:t>
      </w:r>
      <w:r w:rsidR="00D67CEB" w:rsidRPr="007031A0">
        <w:rPr>
          <w:rFonts w:eastAsia="MS Mincho"/>
        </w:rPr>
        <w:t xml:space="preserve"> ~ </w:t>
      </w:r>
      <w:r w:rsidR="00D67CEB" w:rsidRPr="007031A0">
        <w:rPr>
          <w:rFonts w:cs="Times New Roman"/>
          <w:i/>
        </w:rPr>
        <w:t>β</w:t>
      </w:r>
      <w:r w:rsidR="00D67CEB" w:rsidRPr="007031A0">
        <w:rPr>
          <w:rFonts w:cs="Times New Roman"/>
          <w:vertAlign w:val="subscript"/>
        </w:rPr>
        <w:t>0</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1</w:t>
      </w:r>
      <w:r w:rsidR="00D67CEB" w:rsidRPr="007031A0">
        <w:rPr>
          <w:rFonts w:cs="Times New Roman"/>
          <w:i/>
        </w:rPr>
        <w:t>X</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2</w:t>
      </w:r>
      <w:r w:rsidR="00D67CEB" w:rsidRPr="007031A0">
        <w:rPr>
          <w:rFonts w:cs="Times New Roman"/>
          <w:i/>
        </w:rPr>
        <w:t>Region</w:t>
      </w:r>
      <w:r w:rsidR="00D67CEB" w:rsidRPr="007031A0">
        <w:rPr>
          <w:rFonts w:cs="Times New Roman"/>
        </w:rPr>
        <w:t xml:space="preserve"> + </w:t>
      </w:r>
      <w:r w:rsidR="00D67CEB" w:rsidRPr="007031A0">
        <w:rPr>
          <w:rFonts w:cs="Times New Roman"/>
          <w:i/>
        </w:rPr>
        <w:t>β</w:t>
      </w:r>
      <w:r w:rsidR="00D67CEB" w:rsidRPr="007031A0">
        <w:rPr>
          <w:rFonts w:cs="Times New Roman"/>
          <w:vertAlign w:val="subscript"/>
        </w:rPr>
        <w:t>3</w:t>
      </w:r>
      <w:r w:rsidR="00D67CEB" w:rsidRPr="007031A0">
        <w:rPr>
          <w:rFonts w:cs="Times New Roman"/>
        </w:rPr>
        <w:t>(</w:t>
      </w:r>
      <w:r w:rsidR="00D67CEB" w:rsidRPr="007031A0">
        <w:rPr>
          <w:rFonts w:cs="Times New Roman"/>
          <w:i/>
        </w:rPr>
        <w:t>X × Region</w:t>
      </w:r>
      <w:r w:rsidR="004511B3" w:rsidRPr="007031A0">
        <w:rPr>
          <w:rFonts w:eastAsia="MS Mincho"/>
        </w:rPr>
        <w:t>)</w:t>
      </w:r>
      <w:r w:rsidR="00D67CEB" w:rsidRPr="007031A0">
        <w:rPr>
          <w:rFonts w:eastAsia="MS Mincho"/>
        </w:rPr>
        <w:t>)</w:t>
      </w:r>
      <w:r w:rsidR="00D62239" w:rsidRPr="007031A0">
        <w:rPr>
          <w:rFonts w:eastAsia="MS Mincho"/>
        </w:rPr>
        <w:t>.</w:t>
      </w:r>
      <w:r w:rsidR="00042E25" w:rsidRPr="007031A0">
        <w:rPr>
          <w:rFonts w:eastAsia="MS Mincho"/>
        </w:rPr>
        <w:t xml:space="preserve"> </w:t>
      </w:r>
      <w:r w:rsidR="00547291" w:rsidRPr="007031A0">
        <w:rPr>
          <w:rFonts w:eastAsia="MS Mincho"/>
        </w:rPr>
        <w:t>For each of the</w:t>
      </w:r>
      <w:r w:rsidR="00397AF6">
        <w:rPr>
          <w:rFonts w:eastAsia="MS Mincho"/>
        </w:rPr>
        <w:t>se</w:t>
      </w:r>
      <w:r w:rsidR="00547291" w:rsidRPr="007031A0">
        <w:rPr>
          <w:rFonts w:eastAsia="MS Mincho"/>
        </w:rPr>
        <w:t xml:space="preserve"> ten predictor</w:t>
      </w:r>
      <w:r w:rsidR="00A13B07" w:rsidRPr="007031A0">
        <w:rPr>
          <w:rFonts w:eastAsia="MS Mincho"/>
        </w:rPr>
        <w:t>s</w:t>
      </w:r>
      <w:r w:rsidR="00547291" w:rsidRPr="007031A0">
        <w:rPr>
          <w:rFonts w:eastAsia="MS Mincho"/>
        </w:rPr>
        <w:t>, t</w:t>
      </w:r>
      <w:r w:rsidR="00042E25" w:rsidRPr="007031A0">
        <w:rPr>
          <w:rFonts w:eastAsia="MS Mincho"/>
        </w:rPr>
        <w:t xml:space="preserve">he best fitting </w:t>
      </w:r>
      <w:r w:rsidR="00547291" w:rsidRPr="007031A0">
        <w:rPr>
          <w:rFonts w:eastAsia="MS Mincho"/>
        </w:rPr>
        <w:t>model</w:t>
      </w:r>
      <w:r w:rsidR="00042E25" w:rsidRPr="007031A0">
        <w:rPr>
          <w:rFonts w:eastAsia="MS Mincho"/>
        </w:rPr>
        <w:t xml:space="preserve"> was determined using Akaike’s information criterion (</w:t>
      </w:r>
      <w:r w:rsidR="00042E25" w:rsidRPr="007031A0">
        <w:rPr>
          <w:rFonts w:eastAsia="MS Mincho"/>
          <w:i/>
        </w:rPr>
        <w:t>AIC</w:t>
      </w:r>
      <w:r w:rsidR="00042E25" w:rsidRPr="007031A0">
        <w:rPr>
          <w:rFonts w:eastAsia="MS Mincho"/>
        </w:rPr>
        <w:t>)</w:t>
      </w:r>
      <w:r w:rsidR="00472BBD" w:rsidRPr="007031A0">
        <w:rPr>
          <w:rFonts w:eastAsia="MS Mincho"/>
        </w:rPr>
        <w:t xml:space="preserve">, </w:t>
      </w:r>
      <w:r w:rsidR="00A465FD">
        <w:t xml:space="preserve">as </w:t>
      </w:r>
      <w:r w:rsidR="00472BBD">
        <w:t xml:space="preserve">the simplest model with </w:t>
      </w:r>
      <w:r w:rsidR="00472BBD">
        <w:rPr>
          <w:i/>
        </w:rPr>
        <w:t>∆AIC</w:t>
      </w:r>
      <w:r w:rsidR="00472BBD">
        <w:t xml:space="preserve"> &lt; 2.</w:t>
      </w:r>
      <w:r w:rsidR="00176E4F" w:rsidRPr="007031A0">
        <w:rPr>
          <w:rFonts w:eastAsia="MS Mincho"/>
          <w:i/>
        </w:rPr>
        <w:t xml:space="preserve"> </w:t>
      </w:r>
      <w:r w:rsidR="00B07EC3" w:rsidRPr="007031A0">
        <w:rPr>
          <w:rFonts w:eastAsia="MS Mincho"/>
        </w:rPr>
        <w:t>Where the</w:t>
      </w:r>
      <w:r w:rsidR="000A2EAE" w:rsidRPr="007031A0">
        <w:rPr>
          <w:rFonts w:eastAsia="MS Mincho"/>
        </w:rPr>
        <w:t xml:space="preserve"> “main effect only” model </w:t>
      </w:r>
      <w:r w:rsidR="00B07EC3" w:rsidRPr="007031A0">
        <w:rPr>
          <w:rFonts w:eastAsia="MS Mincho"/>
        </w:rPr>
        <w:t xml:space="preserve">describes </w:t>
      </w:r>
      <w:r w:rsidR="00A13B07" w:rsidRPr="007031A0">
        <w:rPr>
          <w:rFonts w:eastAsia="MS Mincho"/>
        </w:rPr>
        <w:t>heterogeneity</w:t>
      </w:r>
      <w:r w:rsidR="00B07EC3" w:rsidRPr="007031A0">
        <w:rPr>
          <w:rFonts w:eastAsia="MS Mincho"/>
        </w:rPr>
        <w:t xml:space="preserve"> </w:t>
      </w:r>
      <w:r w:rsidR="00A15FD6" w:rsidRPr="007031A0">
        <w:rPr>
          <w:rFonts w:eastAsia="MS Mincho"/>
        </w:rPr>
        <w:t xml:space="preserve">as having a uniform effect </w:t>
      </w:r>
      <w:r w:rsidR="00B07EC3" w:rsidRPr="007031A0">
        <w:rPr>
          <w:rFonts w:eastAsia="MS Mincho"/>
        </w:rPr>
        <w:t>on species richness across the two regions</w:t>
      </w:r>
      <w:r w:rsidR="00A15FD6" w:rsidRPr="007031A0">
        <w:rPr>
          <w:rFonts w:eastAsia="MS Mincho"/>
        </w:rPr>
        <w:t xml:space="preserve"> (i.e. a common relationship)</w:t>
      </w:r>
      <w:r w:rsidR="00B07EC3" w:rsidRPr="007031A0">
        <w:rPr>
          <w:rFonts w:eastAsia="MS Mincho"/>
        </w:rPr>
        <w:t xml:space="preserve">, the “main effect + region” and “main effect </w:t>
      </w:r>
      <w:r w:rsidR="00B07EC3" w:rsidRPr="007031A0">
        <w:rPr>
          <w:rFonts w:eastAsia="MS Mincho" w:cs="Times New Roman"/>
        </w:rPr>
        <w:t>×</w:t>
      </w:r>
      <w:r w:rsidR="00B07EC3" w:rsidRPr="007031A0">
        <w:rPr>
          <w:rFonts w:eastAsia="MS Mincho"/>
        </w:rPr>
        <w:t xml:space="preserve"> region” models </w:t>
      </w:r>
      <w:r w:rsidR="009D235A" w:rsidRPr="007031A0">
        <w:rPr>
          <w:rFonts w:eastAsia="MS Mincho"/>
        </w:rPr>
        <w:t>describe the relationship</w:t>
      </w:r>
      <w:r w:rsidR="00A15FD6" w:rsidRPr="007031A0">
        <w:rPr>
          <w:rFonts w:eastAsia="MS Mincho"/>
        </w:rPr>
        <w:t>s</w:t>
      </w:r>
      <w:r w:rsidR="009D235A" w:rsidRPr="007031A0">
        <w:rPr>
          <w:rFonts w:eastAsia="MS Mincho"/>
        </w:rPr>
        <w:t xml:space="preserve"> </w:t>
      </w:r>
      <w:r w:rsidR="00A15FD6" w:rsidRPr="007031A0">
        <w:rPr>
          <w:rFonts w:eastAsia="MS Mincho"/>
        </w:rPr>
        <w:t>of</w:t>
      </w:r>
      <w:r w:rsidR="009D235A" w:rsidRPr="007031A0">
        <w:rPr>
          <w:rFonts w:eastAsia="MS Mincho"/>
        </w:rPr>
        <w:t xml:space="preserve"> species richness </w:t>
      </w:r>
      <w:r w:rsidR="00A15FD6" w:rsidRPr="007031A0">
        <w:rPr>
          <w:rFonts w:eastAsia="MS Mincho"/>
        </w:rPr>
        <w:t>to</w:t>
      </w:r>
      <w:r w:rsidR="009D235A" w:rsidRPr="007031A0">
        <w:rPr>
          <w:rFonts w:eastAsia="MS Mincho"/>
        </w:rPr>
        <w:t xml:space="preserve"> heterogeneity as being region</w:t>
      </w:r>
      <w:r w:rsidR="00E13E91" w:rsidRPr="007031A0">
        <w:rPr>
          <w:rFonts w:eastAsia="MS Mincho"/>
        </w:rPr>
        <w:t xml:space="preserve"> </w:t>
      </w:r>
      <w:r w:rsidR="00A13B07" w:rsidRPr="00ED6805">
        <w:t>dependent</w:t>
      </w:r>
      <w:r w:rsidR="009D235A" w:rsidRPr="007031A0">
        <w:rPr>
          <w:rFonts w:eastAsia="MS Mincho"/>
        </w:rPr>
        <w:t>. Specifically, where the “main effect + region” model describe</w:t>
      </w:r>
      <w:r w:rsidR="00A15FD6" w:rsidRPr="007031A0">
        <w:rPr>
          <w:rFonts w:eastAsia="MS Mincho"/>
        </w:rPr>
        <w:t>s</w:t>
      </w:r>
      <w:r w:rsidR="009D235A" w:rsidRPr="007031A0">
        <w:rPr>
          <w:rFonts w:eastAsia="MS Mincho"/>
        </w:rPr>
        <w:t xml:space="preserve"> these relationships as being identical in terms of slope but not intercept, the “main effect </w:t>
      </w:r>
      <w:r w:rsidR="009D235A" w:rsidRPr="007031A0">
        <w:rPr>
          <w:rFonts w:eastAsia="MS Mincho" w:cs="Times New Roman"/>
        </w:rPr>
        <w:t>×</w:t>
      </w:r>
      <w:r w:rsidR="009D235A" w:rsidRPr="007031A0">
        <w:rPr>
          <w:rFonts w:eastAsia="MS Mincho"/>
        </w:rPr>
        <w:t xml:space="preserve"> region” describes them as differing in both.</w:t>
      </w:r>
    </w:p>
    <w:p w:rsidR="00E01AE6" w:rsidRDefault="00A465FD">
      <w:pPr>
        <w:pStyle w:val="FirstParagraph"/>
      </w:pPr>
      <w:r w:rsidRPr="007031A0">
        <w:rPr>
          <w:rFonts w:eastAsia="MS Mincho"/>
        </w:rPr>
        <w:lastRenderedPageBreak/>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Starting from a 19-predictor model</w:t>
      </w:r>
      <w:r w:rsidR="00094CB2">
        <w:t>,</w:t>
      </w:r>
      <w:r w:rsidR="00D6426B">
        <w:t xml:space="preserve"> including 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the latter with region, </w:t>
      </w:r>
      <w:r w:rsidR="005E220D">
        <w:t>mode</w:t>
      </w:r>
      <w:r w:rsidR="00F61C02">
        <w:t>l</w:t>
      </w:r>
      <w:r w:rsidR="005E220D">
        <w:t>s</w:t>
      </w:r>
      <w:r w:rsidR="00F61C02">
        <w:t xml:space="preserve"> were s</w:t>
      </w:r>
      <w:r w:rsidR="005E220D">
        <w:t>implifi</w:t>
      </w:r>
      <w:r w:rsidR="00F61C02">
        <w:t>ed</w:t>
      </w:r>
      <w:r w:rsidR="005E220D">
        <w:t xml:space="preserve"> using </w:t>
      </w:r>
      <w:r w:rsidR="0059394E" w:rsidRPr="0059394E">
        <w:t xml:space="preserve">reverse stepwise model selection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species richness on heterogeneity differs between the two regions. </w:t>
      </w:r>
      <w:r w:rsidR="009D474B">
        <w:t>Conversely</w:t>
      </w:r>
      <w:r w:rsidR="00094CB2">
        <w:t>, where only the main effect</w:t>
      </w:r>
      <w:r w:rsidR="009D474B">
        <w:t xml:space="preserve"> is</w:t>
      </w:r>
      <w:r w:rsidR="00094CB2">
        <w:t xml:space="preserve"> significant</w:t>
      </w:r>
      <w:r w:rsidR="00BC6A85">
        <w:t>, we infer</w:t>
      </w:r>
      <w:r w:rsidR="009D474B">
        <w:t xml:space="preserve"> the dependence of species richness on heterogeneity to be uniform across the two regions.</w:t>
      </w:r>
    </w:p>
    <w:p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w:t>
      </w:r>
      <w:r w:rsidR="006E5854">
        <w:t>given</w:t>
      </w:r>
      <w:r w:rsidR="00DC385A">
        <w:t xml:space="preserve">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and </w:t>
      </w:r>
      <w:r w:rsidR="00887059">
        <w:t xml:space="preserve">the </w:t>
      </w:r>
      <w:r w:rsidR="00DC385A">
        <w:t>multiple regression models</w:t>
      </w:r>
      <w:r w:rsidR="00887059">
        <w:t>, at all three spatial scales,</w:t>
      </w:r>
      <w:r w:rsidR="00DC385A">
        <w:t xml:space="preserve"> </w:t>
      </w:r>
      <w:r w:rsidR="00887059">
        <w:t xml:space="preserve">to identify outlier points. For this </w:t>
      </w:r>
      <w:r w:rsidR="00E26DDB">
        <w:t>purpose,</w:t>
      </w:r>
      <w:r w:rsidR="00887059">
        <w:t xml:space="preserve"> outliers </w:t>
      </w:r>
      <w:r w:rsidR="003D2B4F">
        <w:t xml:space="preserve">were defined </w:t>
      </w:r>
      <w:r w:rsidR="001C4553">
        <w:t>having</w:t>
      </w:r>
      <w:r w:rsidR="0072431B">
        <w:t xml:space="preserve"> residual species richness</w:t>
      </w:r>
      <w:r w:rsidR="00887059">
        <w:t xml:space="preserve"> more than two standard deviations from the mean</w:t>
      </w:r>
      <w:r w:rsidR="006D6946">
        <w:t xml:space="preserve"> predicted species richness at a given level of heterogeneity (in both the PC1-based and multiple regression models)</w:t>
      </w:r>
      <w:r w:rsidR="00887059">
        <w:t xml:space="preserve">. We also used </w:t>
      </w:r>
      <w:r w:rsidR="00887059" w:rsidRPr="00C47FAF">
        <w:rPr>
          <w:i/>
        </w:rPr>
        <w:t>F</w:t>
      </w:r>
      <w:r w:rsidR="00887059">
        <w:t>-test</w:t>
      </w:r>
      <w:r w:rsidR="00552D77">
        <w:t>s</w:t>
      </w:r>
      <w:r w:rsidR="00887059">
        <w:t xml:space="preserve"> to assess whether the </w:t>
      </w:r>
      <w:r w:rsidR="003D2B4F">
        <w:t xml:space="preserve">variances of the </w:t>
      </w:r>
      <w:r w:rsidR="00887059">
        <w:t>residual</w:t>
      </w:r>
      <w:r w:rsidR="003D2B4F">
        <w:t>s associated with ANCOVA</w:t>
      </w:r>
      <w:r w:rsidR="00223E51">
        <w:t>s</w:t>
      </w:r>
      <w:r w:rsidR="003D2B4F">
        <w:t xml:space="preserve"> and multiple regressions</w:t>
      </w:r>
      <w:r w:rsidR="00887059">
        <w:t xml:space="preserve"> differed between the GCFR and SWAFR. Finally, </w:t>
      </w:r>
      <w:r w:rsidR="00265947">
        <w:t>to assess</w:t>
      </w:r>
      <w:r w:rsidR="003D2B4F">
        <w:t xml:space="preserve"> whether the exceptional richness of hotspots is best explained by factors other than environmental heterogeneity, </w:t>
      </w:r>
      <w:r w:rsidR="00844FEA">
        <w:t xml:space="preserve">and to assess the sensitivity of results to these hotspots, </w:t>
      </w:r>
      <w:r w:rsidR="003D2B4F">
        <w:t xml:space="preserve">we repeated the ANCOVA and multiple regression analyses with hotspots </w:t>
      </w:r>
      <w:r w:rsidR="003E103F">
        <w:t>omitted and</w:t>
      </w:r>
      <w:r w:rsidR="003D2B4F">
        <w:t xml:space="preserve"> compared the coefficients of determination</w:t>
      </w:r>
      <w:r w:rsidR="002E16AA">
        <w:t xml:space="preserve"> from each</w:t>
      </w:r>
      <w:r w:rsidR="003D2B4F">
        <w:t>.</w:t>
      </w:r>
    </w:p>
    <w:p w:rsidR="00D04776" w:rsidRDefault="00DD7307" w:rsidP="008A4E97">
      <w:pPr>
        <w:pStyle w:val="Heading1"/>
        <w:spacing w:line="240" w:lineRule="auto"/>
      </w:pPr>
      <w:bookmarkStart w:id="6" w:name="results"/>
      <w:r>
        <w:t>3</w:t>
      </w:r>
      <w:r w:rsidR="00E4661A">
        <w:t>:</w:t>
      </w:r>
      <w:r>
        <w:t xml:space="preserve"> </w:t>
      </w:r>
      <w:r w:rsidR="00D04776">
        <w:t>Results</w:t>
      </w:r>
      <w:bookmarkEnd w:id="6"/>
    </w:p>
    <w:p w:rsidR="0060601F" w:rsidRDefault="00DD7307" w:rsidP="008A4E97">
      <w:pPr>
        <w:pStyle w:val="Heading2"/>
        <w:spacing w:line="240" w:lineRule="auto"/>
      </w:pPr>
      <w:r>
        <w:t>3.1</w:t>
      </w:r>
      <w:r w:rsidR="00E4661A">
        <w:t>:</w:t>
      </w:r>
      <w:r>
        <w:t xml:space="preserve"> </w:t>
      </w:r>
      <w:r w:rsidR="0060601F">
        <w:t>Comparing species richness</w:t>
      </w:r>
    </w:p>
    <w:p w:rsidR="002C32D6" w:rsidRPr="006B3905" w:rsidRDefault="002C32D6" w:rsidP="002C32D6">
      <w:pPr>
        <w:pStyle w:val="FirstParagraph"/>
        <w:rPr>
          <w:i/>
        </w:rPr>
      </w:pPr>
      <w:r w:rsidRPr="006B3905">
        <w:t xml:space="preserve">Vascular plant species richness varies spatially in both the GCFR and SWAFR, with </w:t>
      </w:r>
      <w:r w:rsidR="00D77512">
        <w:t>each</w:t>
      </w:r>
      <w:r w:rsidRPr="006B3905">
        <w:t xml:space="preserve"> region possessing a hotspot of exceptional richness (the Kogelberg Centre in the GCFR; Greater Perth in the SWAFR) and declining richness towards its interior margin (</w:t>
      </w:r>
      <w:r w:rsidR="00304EA1" w:rsidRPr="006B3905">
        <w:t xml:space="preserve">Figure </w:t>
      </w:r>
      <w:r w:rsidR="00FC2A30" w:rsidRPr="006B3905">
        <w:t>1</w:t>
      </w:r>
      <w:r w:rsidRPr="006B3905">
        <w:t xml:space="preserve">a,b). Comparisons of species richness between the regions using Mann-Whitney </w:t>
      </w:r>
      <w:r w:rsidRPr="006B3905">
        <w:rPr>
          <w:i/>
        </w:rPr>
        <w:t>U</w:t>
      </w:r>
      <w:r w:rsidR="005A1608">
        <w:t>-</w:t>
      </w:r>
      <w:r w:rsidRPr="006B3905">
        <w:t>tests reveal that species richness per unit area is similar at the QDS- (Figure 2</w:t>
      </w:r>
      <w:r w:rsidR="00604263" w:rsidRPr="006B3905">
        <w:t>c</w:t>
      </w:r>
      <w:r w:rsidRPr="006B3905">
        <w:t>;</w:t>
      </w:r>
      <w:r w:rsidRPr="006B3905">
        <w:rPr>
          <w:i/>
        </w:rPr>
        <w:t xml:space="preserve"> P</w:t>
      </w:r>
      <w:r w:rsidRPr="006B3905">
        <w:t xml:space="preserve"> = 0.</w:t>
      </w:r>
      <w:r w:rsidR="00CB4374">
        <w:t>624</w:t>
      </w:r>
      <w:r w:rsidRPr="006B3905">
        <w:t xml:space="preserve">, </w:t>
      </w:r>
      <w:r w:rsidRPr="006B3905">
        <w:rPr>
          <w:i/>
          <w:iCs/>
        </w:rPr>
        <w:t>CLES</w:t>
      </w:r>
      <w:r w:rsidRPr="006B3905">
        <w:t xml:space="preserve"> = 0.</w:t>
      </w:r>
      <w:r w:rsidR="00CB4374">
        <w:t>490</w:t>
      </w:r>
      <w:r w:rsidRPr="006B3905">
        <w:t>)</w:t>
      </w:r>
      <w:r w:rsidR="00CB4374">
        <w:t xml:space="preserve">, somewhat greater in the GCFR at </w:t>
      </w:r>
      <w:r w:rsidRPr="006B3905">
        <w:t>HDS- (Figure 2b;</w:t>
      </w:r>
      <w:r w:rsidRPr="006B3905">
        <w:rPr>
          <w:i/>
        </w:rPr>
        <w:t xml:space="preserve"> P</w:t>
      </w:r>
      <w:r w:rsidRPr="006B3905">
        <w:t xml:space="preserve"> = 0.</w:t>
      </w:r>
      <w:r w:rsidR="00CB4374">
        <w:t>061</w:t>
      </w:r>
      <w:r w:rsidRPr="006B3905">
        <w:t xml:space="preserve">, </w:t>
      </w:r>
      <w:r w:rsidRPr="006B3905">
        <w:rPr>
          <w:i/>
          <w:iCs/>
        </w:rPr>
        <w:t>CLES</w:t>
      </w:r>
      <w:r w:rsidRPr="006B3905">
        <w:t xml:space="preserve"> = 0.5</w:t>
      </w:r>
      <w:r w:rsidR="00CB4374">
        <w:t>79</w:t>
      </w:r>
      <w:r w:rsidRPr="006B3905">
        <w:t>)</w:t>
      </w:r>
      <w:r w:rsidR="00CB4374">
        <w:t xml:space="preserve"> and </w:t>
      </w:r>
      <w:r w:rsidRPr="006B3905">
        <w:t xml:space="preserve"> significantly </w:t>
      </w:r>
      <w:r w:rsidR="00CB4374">
        <w:t>greater</w:t>
      </w:r>
      <w:r w:rsidRPr="006B3905">
        <w:t xml:space="preserve"> </w:t>
      </w:r>
      <w:r w:rsidR="00CB4374">
        <w:t>in the GCFR</w:t>
      </w:r>
      <w:r w:rsidRPr="006B3905">
        <w:t xml:space="preserve"> at DS-scale</w:t>
      </w:r>
      <w:r w:rsidR="00CB4374">
        <w:t>s</w:t>
      </w:r>
      <w:r w:rsidRPr="006B3905">
        <w:t xml:space="preserve"> (Figure </w:t>
      </w:r>
      <w:r w:rsidR="0057720E" w:rsidRPr="006B3905">
        <w:t>2</w:t>
      </w:r>
      <w:r w:rsidR="00604263" w:rsidRPr="006B3905">
        <w:t>a</w:t>
      </w:r>
      <w:r w:rsidRPr="006B3905">
        <w:t>;</w:t>
      </w:r>
      <w:r w:rsidRPr="006B3905">
        <w:rPr>
          <w:i/>
        </w:rPr>
        <w:t xml:space="preserve"> P</w:t>
      </w:r>
      <w:r w:rsidRPr="006B3905">
        <w:t xml:space="preserve"> = 0.0</w:t>
      </w:r>
      <w:r w:rsidR="00CB4374">
        <w:t>50</w:t>
      </w:r>
      <w:r w:rsidRPr="006B3905">
        <w:t xml:space="preserve">, </w:t>
      </w:r>
      <w:r w:rsidRPr="006B3905">
        <w:rPr>
          <w:i/>
        </w:rPr>
        <w:t>CLES</w:t>
      </w:r>
      <w:r w:rsidRPr="006B3905">
        <w:t xml:space="preserve"> = 0.</w:t>
      </w:r>
      <w:r w:rsidR="00CB4374">
        <w:t>717</w:t>
      </w:r>
      <w:r w:rsidRPr="006B3905">
        <w:t>).</w:t>
      </w:r>
    </w:p>
    <w:p w:rsidR="002C32D6" w:rsidRDefault="007D041A" w:rsidP="002C32D6">
      <w:pPr>
        <w:pStyle w:val="BodyText"/>
      </w:pPr>
      <w:r w:rsidRPr="006B3905">
        <w:t xml:space="preserve">Partitioning </w:t>
      </w:r>
      <w:r w:rsidRPr="006B3905">
        <w:rPr>
          <w:i/>
        </w:rPr>
        <w:t>S</w:t>
      </w:r>
      <w:r w:rsidRPr="006B3905">
        <w:rPr>
          <w:vertAlign w:val="subscript"/>
        </w:rPr>
        <w:t>HDS</w:t>
      </w:r>
      <w:r w:rsidRPr="006B3905">
        <w:t xml:space="preserve"> into its </w:t>
      </w:r>
      <w:r w:rsidRPr="006B3905">
        <w:rPr>
          <w:rFonts w:cstheme="majorBidi"/>
          <w:i/>
        </w:rPr>
        <w:t>α</w:t>
      </w:r>
      <w:r w:rsidRPr="006B3905">
        <w:t xml:space="preserve">- and </w:t>
      </w:r>
      <w:r w:rsidRPr="006B3905">
        <w:rPr>
          <w:rFonts w:cstheme="majorBidi"/>
          <w:i/>
        </w:rPr>
        <w:t>β</w:t>
      </w:r>
      <w:r w:rsidRPr="006B3905">
        <w:t>-components (</w:t>
      </w:r>
      <m:oMath>
        <m:bar>
          <m:barPr>
            <m:pos m:val="top"/>
            <m:ctrlPr>
              <w:rPr>
                <w:rFonts w:ascii="Cambria Math" w:hAnsi="Cambria Math"/>
              </w:rPr>
            </m:ctrlPr>
          </m:barPr>
          <m:e>
            <m:r>
              <w:rPr>
                <w:rFonts w:ascii="Cambria Math" w:hAnsi="Cambria Math"/>
              </w:rPr>
              <m:t>S</m:t>
            </m:r>
          </m:e>
        </m:bar>
      </m:oMath>
      <w:r w:rsidRPr="006B3905">
        <w:rPr>
          <w:vertAlign w:val="subscript"/>
        </w:rPr>
        <w:t>QDS</w:t>
      </w:r>
      <w:r w:rsidRPr="006B3905">
        <w:t xml:space="preserve"> and </w:t>
      </w:r>
      <w:r w:rsidRPr="006B3905">
        <w:rPr>
          <w:i/>
        </w:rPr>
        <w:t>T</w:t>
      </w:r>
      <w:r w:rsidRPr="006B3905">
        <w:rPr>
          <w:vertAlign w:val="subscript"/>
        </w:rPr>
        <w:t>QDS</w:t>
      </w:r>
      <w:r w:rsidRPr="006B3905">
        <w:t xml:space="preserve"> respectively; Figure 2g), we found </w:t>
      </w:r>
      <w:r w:rsidR="002C32D6" w:rsidRPr="006B3905">
        <w:t xml:space="preserve">that the </w:t>
      </w:r>
      <w:r w:rsidR="002C1C6A">
        <w:t xml:space="preserve">average </w:t>
      </w:r>
      <w:r w:rsidR="002C32D6" w:rsidRPr="006B3905">
        <w:t xml:space="preserve">proportional contribution of floristic turnover (i.e. </w:t>
      </w:r>
      <w:r w:rsidR="002C32D6" w:rsidRPr="006B3905">
        <w:rPr>
          <w:i/>
        </w:rPr>
        <w:t>T</w:t>
      </w:r>
      <w:r w:rsidR="002C32D6" w:rsidRPr="006B3905">
        <w:rPr>
          <w:vertAlign w:val="subscript"/>
        </w:rPr>
        <w:t>QDS</w:t>
      </w:r>
      <w:r w:rsidR="002C32D6" w:rsidRPr="006B3905">
        <w:t>/</w:t>
      </w:r>
      <w:r w:rsidR="002C32D6" w:rsidRPr="006B3905">
        <w:rPr>
          <w:i/>
        </w:rPr>
        <w:t>S</w:t>
      </w:r>
      <w:r w:rsidR="002C32D6" w:rsidRPr="006B3905">
        <w:rPr>
          <w:vertAlign w:val="subscript"/>
        </w:rPr>
        <w:t>HDS</w:t>
      </w:r>
      <w:r w:rsidR="002C32D6" w:rsidRPr="006B3905">
        <w:t>; Figure 2</w:t>
      </w:r>
      <w:r w:rsidR="00257D86" w:rsidRPr="006B3905">
        <w:t>e</w:t>
      </w:r>
      <w:r w:rsidR="002C32D6" w:rsidRPr="006B3905">
        <w:t xml:space="preserve">) is greater in the GCFR (0.64) than in the SWAFR (0.60) </w:t>
      </w:r>
      <w:r w:rsidR="007A562F">
        <w:t>(</w:t>
      </w:r>
      <w:r w:rsidR="002C32D6" w:rsidRPr="006B3905">
        <w:t xml:space="preserve">Mann-Whitney </w:t>
      </w:r>
      <w:r w:rsidR="002C32D6" w:rsidRPr="006B3905">
        <w:rPr>
          <w:i/>
        </w:rPr>
        <w:t>U</w:t>
      </w:r>
      <w:r w:rsidR="009E3CEB">
        <w:t>-</w:t>
      </w:r>
      <w:r w:rsidR="002C32D6" w:rsidRPr="006B3905">
        <w:t xml:space="preserve">test, </w:t>
      </w:r>
      <w:r w:rsidR="002C32D6" w:rsidRPr="006B3905">
        <w:rPr>
          <w:i/>
        </w:rPr>
        <w:t>P</w:t>
      </w:r>
      <w:r w:rsidR="002C32D6" w:rsidRPr="006B3905">
        <w:t xml:space="preserve"> &lt; 0.001; </w:t>
      </w:r>
      <w:r w:rsidR="002C32D6" w:rsidRPr="006B3905">
        <w:rPr>
          <w:i/>
          <w:iCs/>
        </w:rPr>
        <w:t>CLES</w:t>
      </w:r>
      <w:r w:rsidR="002C32D6" w:rsidRPr="006B3905">
        <w:t xml:space="preserve"> = 0.</w:t>
      </w:r>
      <w:r w:rsidR="002C1C6A">
        <w:t>750</w:t>
      </w:r>
      <w:r w:rsidR="002C32D6" w:rsidRPr="006B3905">
        <w:t xml:space="preserve">). This is also the case at the DS-scale (Figure </w:t>
      </w:r>
      <w:r w:rsidR="003F2156" w:rsidRPr="006B3905">
        <w:t>2d</w:t>
      </w:r>
      <w:r w:rsidR="00FE217D" w:rsidRPr="006B3905">
        <w:t xml:space="preserve">; </w:t>
      </w:r>
      <w:r w:rsidR="00CA131C" w:rsidRPr="006B3905">
        <w:rPr>
          <w:i/>
        </w:rPr>
        <w:t>T</w:t>
      </w:r>
      <w:r w:rsidR="00752C87">
        <w:rPr>
          <w:vertAlign w:val="subscript"/>
        </w:rPr>
        <w:t>H</w:t>
      </w:r>
      <w:r w:rsidR="00CA131C" w:rsidRPr="006B3905">
        <w:rPr>
          <w:vertAlign w:val="subscript"/>
        </w:rPr>
        <w:t>DS</w:t>
      </w:r>
      <w:r w:rsidR="00CA131C" w:rsidRPr="006B3905">
        <w:t>/</w:t>
      </w:r>
      <w:r w:rsidR="00CA131C" w:rsidRPr="006B3905">
        <w:rPr>
          <w:i/>
        </w:rPr>
        <w:t>S</w:t>
      </w:r>
      <w:r w:rsidR="00CA131C" w:rsidRPr="006B3905">
        <w:rPr>
          <w:vertAlign w:val="subscript"/>
        </w:rPr>
        <w:t>DS</w:t>
      </w:r>
      <w:r w:rsidR="001A29B8" w:rsidRPr="006B3905">
        <w:t>,</w:t>
      </w:r>
      <w:r w:rsidR="00CA131C" w:rsidRPr="006B3905">
        <w:t xml:space="preserve"> </w:t>
      </w:r>
      <w:r w:rsidR="002C32D6" w:rsidRPr="006B3905">
        <w:t>GCFR:</w:t>
      </w:r>
      <w:r w:rsidR="00CA131C" w:rsidRPr="006B3905">
        <w:rPr>
          <w:i/>
        </w:rPr>
        <w:t xml:space="preserve"> </w:t>
      </w:r>
      <w:r w:rsidR="002C32D6" w:rsidRPr="006B3905">
        <w:t>0.5</w:t>
      </w:r>
      <w:r w:rsidR="002C1C6A">
        <w:t>7</w:t>
      </w:r>
      <w:r w:rsidR="002C32D6" w:rsidRPr="006B3905">
        <w:t>, SWAFR: 0.4</w:t>
      </w:r>
      <w:r w:rsidR="002C1C6A">
        <w:t>9</w:t>
      </w:r>
      <w:r w:rsidR="002C32D6" w:rsidRPr="006B3905">
        <w:t xml:space="preserve">; Mann-Whitney </w:t>
      </w:r>
      <w:r w:rsidR="002C32D6" w:rsidRPr="006B3905">
        <w:rPr>
          <w:i/>
        </w:rPr>
        <w:t>U</w:t>
      </w:r>
      <w:r w:rsidR="002C32D6" w:rsidRPr="006B3905">
        <w:t xml:space="preserve"> test, </w:t>
      </w:r>
      <w:r w:rsidR="002C32D6" w:rsidRPr="006B3905">
        <w:rPr>
          <w:i/>
        </w:rPr>
        <w:t>P</w:t>
      </w:r>
      <w:r w:rsidR="002C32D6" w:rsidRPr="006B3905">
        <w:t xml:space="preserve"> </w:t>
      </w:r>
      <w:r w:rsidR="002C1C6A">
        <w:t>&lt;</w:t>
      </w:r>
      <w:r w:rsidR="002C32D6" w:rsidRPr="006B3905">
        <w:t xml:space="preserve"> 0.001, </w:t>
      </w:r>
      <w:r w:rsidR="002C32D6" w:rsidRPr="006B3905">
        <w:rPr>
          <w:i/>
        </w:rPr>
        <w:t>CLES</w:t>
      </w:r>
      <w:r w:rsidR="002C32D6" w:rsidRPr="006B3905">
        <w:t xml:space="preserve"> = 0.</w:t>
      </w:r>
      <w:r w:rsidR="002C1C6A">
        <w:t>967</w:t>
      </w:r>
      <w:r w:rsidR="002C32D6" w:rsidRPr="006B3905">
        <w:t>).</w:t>
      </w:r>
      <w:r w:rsidR="003D0006">
        <w:t xml:space="preserve"> Summarily, at both of these scales, the plant species richness of squares in the GCFR is more attributable to turnover between sub-squares (points further above 1:1-line in Figure 2f,g) than for squares in the SWAFR (points closer to 1:1-line in Figure 2f,g)</w:t>
      </w:r>
      <w:r w:rsidR="00DB192A">
        <w:t>.</w:t>
      </w:r>
    </w:p>
    <w:p w:rsidR="00D04776" w:rsidRDefault="00DD7307">
      <w:pPr>
        <w:pStyle w:val="Heading2"/>
        <w:spacing w:line="240" w:lineRule="auto"/>
      </w:pPr>
      <w:r>
        <w:t>3.2</w:t>
      </w:r>
      <w:r w:rsidR="00462611">
        <w:t>:</w:t>
      </w:r>
      <w:r>
        <w:t xml:space="preserve"> </w:t>
      </w:r>
      <w:r w:rsidR="00D04776">
        <w:t>Comparing environmental heterogeneity</w:t>
      </w:r>
    </w:p>
    <w:p w:rsidR="00AD4DCC" w:rsidRDefault="00C512E9" w:rsidP="008A4E97">
      <w:pPr>
        <w:pStyle w:val="FirstParagraph"/>
      </w:pPr>
      <w:r w:rsidRPr="00916B93">
        <w:rPr>
          <w:i/>
        </w:rPr>
        <w:t>CLES</w:t>
      </w:r>
      <w:r>
        <w:t xml:space="preserve"> comparisons revealed</w:t>
      </w:r>
      <w:r w:rsidRPr="00916B93">
        <w:t xml:space="preserve"> the GCFR </w:t>
      </w:r>
      <w:r>
        <w:t>to</w:t>
      </w:r>
      <w:r w:rsidRPr="00916B93">
        <w:t xml:space="preserve"> </w:t>
      </w:r>
      <w:r>
        <w:t>be</w:t>
      </w:r>
      <w:r w:rsidRPr="00916B93">
        <w:t xml:space="preserve"> more heterogeneous</w:t>
      </w:r>
      <w:r w:rsidRPr="009A6ABA">
        <w:rPr>
          <w:lang w:val="en-ZA"/>
        </w:rPr>
        <w:t xml:space="preserve"> </w:t>
      </w:r>
      <w:r w:rsidRPr="00916B93">
        <w:t xml:space="preserve">than the SWAFR </w:t>
      </w:r>
      <w:r>
        <w:t>in</w:t>
      </w:r>
      <w:r w:rsidRPr="00916B93">
        <w:t xml:space="preserve"> all nine environmental variables, </w:t>
      </w:r>
      <w:r>
        <w:t xml:space="preserve">and </w:t>
      </w:r>
      <w:r w:rsidRPr="00916B93">
        <w:t>across the full range of spatial scales</w:t>
      </w:r>
      <w:r>
        <w:t xml:space="preserve"> </w:t>
      </w:r>
      <w:r w:rsidRPr="00916B93">
        <w:t>(</w:t>
      </w:r>
      <w:r>
        <w:t>Figure 3</w:t>
      </w:r>
      <w:r w:rsidRPr="00916B93">
        <w:t>)</w:t>
      </w:r>
      <w:r>
        <w:t>, w</w:t>
      </w:r>
      <w:r w:rsidR="00AD1230">
        <w:t xml:space="preserve">ith a few </w:t>
      </w:r>
      <w:r w:rsidR="00AD1230">
        <w:lastRenderedPageBreak/>
        <w:t xml:space="preserve">exceptions </w:t>
      </w:r>
      <w:r w:rsidR="00E07C7E">
        <w:t xml:space="preserve">at the </w:t>
      </w:r>
      <w:r w:rsidR="007C1840">
        <w:t xml:space="preserve">broadest, </w:t>
      </w:r>
      <w:r w:rsidR="00E07C7E">
        <w:t xml:space="preserve">DS-scale </w:t>
      </w:r>
      <w:r w:rsidR="00AD1230">
        <w:t>(</w:t>
      </w:r>
      <w:r>
        <w:t xml:space="preserve">i.e. </w:t>
      </w:r>
      <w:r w:rsidR="00AD1230">
        <w:t>MAP, NDVI</w:t>
      </w:r>
      <w:r w:rsidR="005A72A8">
        <w:t xml:space="preserve">, </w:t>
      </w:r>
      <w:r w:rsidR="00AD1230">
        <w:t>CEC</w:t>
      </w:r>
      <w:r w:rsidR="005A72A8">
        <w:t>, clay and soil C</w:t>
      </w:r>
      <w:r w:rsidR="00AD1230">
        <w:t>)</w:t>
      </w:r>
      <w:r w:rsidR="00A778BB" w:rsidRPr="00916B93">
        <w:t xml:space="preserve">. </w:t>
      </w:r>
      <w:r w:rsidR="00FA78DF" w:rsidRPr="00916B93">
        <w:t>The same was true for the major axis of heterogeneity described by PC1</w:t>
      </w:r>
      <w:r w:rsidR="00AF1477">
        <w:t xml:space="preserve"> (</w:t>
      </w:r>
      <w:r w:rsidR="0031751D">
        <w:t>Figure</w:t>
      </w:r>
      <w:r w:rsidR="005C5EBF">
        <w:t xml:space="preserve"> 3</w:t>
      </w:r>
      <w:r w:rsidR="008853F3">
        <w:t>j</w:t>
      </w:r>
      <w:r w:rsidR="00AF1477">
        <w:t>)</w:t>
      </w:r>
      <w:r w:rsidR="00FA78DF" w:rsidRPr="00916B93">
        <w:t xml:space="preserve">, which accounted for between </w:t>
      </w:r>
      <w:r w:rsidR="0061413B">
        <w:t xml:space="preserve">ca. </w:t>
      </w:r>
      <w:r w:rsidR="00816F2B" w:rsidRPr="007974D6">
        <w:t>38</w:t>
      </w:r>
      <w:r w:rsidR="00FA78DF" w:rsidRPr="007974D6">
        <w:t>%</w:t>
      </w:r>
      <w:r w:rsidR="00FA78DF" w:rsidRPr="00916B93">
        <w:t xml:space="preserve"> </w:t>
      </w:r>
      <w:r w:rsidR="00C52934">
        <w:t xml:space="preserve">(at the </w:t>
      </w:r>
      <w:r w:rsidR="00F84C1A">
        <w:t>0.10</w:t>
      </w:r>
      <w:r w:rsidR="00F84C1A" w:rsidRPr="007031A0">
        <w:rPr>
          <w:rFonts w:cs="Times New Roman"/>
        </w:rPr>
        <w:t>°×</w:t>
      </w:r>
      <w:r w:rsidR="00F84C1A">
        <w:t>0.10</w:t>
      </w:r>
      <w:r w:rsidR="00F84C1A">
        <w:rPr>
          <w:rFonts w:cs="Times New Roman"/>
        </w:rPr>
        <w:t>°</w:t>
      </w:r>
      <w:r w:rsidR="00C52934">
        <w:t>-scale</w:t>
      </w:r>
      <w:r w:rsidR="00371F27">
        <w:t>; Figure S4a</w:t>
      </w:r>
      <w:r w:rsidR="00C52934">
        <w:t xml:space="preserve">) </w:t>
      </w:r>
      <w:r w:rsidR="00FA78DF" w:rsidRPr="00916B93">
        <w:t xml:space="preserve">and </w:t>
      </w:r>
      <w:r w:rsidR="0061413B">
        <w:t>ca. 50</w:t>
      </w:r>
      <w:r w:rsidR="00FA78DF" w:rsidRPr="00916B93">
        <w:t xml:space="preserve">% </w:t>
      </w:r>
      <w:r w:rsidR="00C52934">
        <w:t>(at the DS-scale</w:t>
      </w:r>
      <w:r w:rsidR="00371F27">
        <w:t>; Figure S4d</w:t>
      </w:r>
      <w:r w:rsidR="00C52934">
        <w:t xml:space="preserve">) </w:t>
      </w:r>
      <w:r w:rsidR="00FA78DF" w:rsidRPr="00916B93">
        <w:t xml:space="preserve">of the variance </w:t>
      </w:r>
      <w:r w:rsidR="008E2716">
        <w:t>across</w:t>
      </w:r>
      <w:r w:rsidR="00FA78DF" w:rsidRPr="00916B93">
        <w:t xml:space="preserve"> </w:t>
      </w:r>
      <w:r w:rsidR="00D01E0F">
        <w:t xml:space="preserve">heterogeneity </w:t>
      </w:r>
      <w:r w:rsidR="00FA78DF" w:rsidRPr="00916B93">
        <w:t>variables</w:t>
      </w:r>
      <w:r w:rsidR="00220A65">
        <w:t>.</w:t>
      </w:r>
      <w:r w:rsidR="00F45440">
        <w:t xml:space="preserve"> </w:t>
      </w:r>
      <w:r w:rsidR="00852C1E">
        <w:t>The greater overall heterogeneity of the GCFR is striking when compared visually (</w:t>
      </w:r>
      <w:r w:rsidR="00623918">
        <w:t xml:space="preserve">e.g. at the HDS-scale: </w:t>
      </w:r>
      <w:r w:rsidR="00852C1E">
        <w:t xml:space="preserve">Figure 1c vs d). </w:t>
      </w:r>
      <w:r w:rsidR="00EF0EC1">
        <w:t xml:space="preserve">In </w:t>
      </w:r>
      <w:r w:rsidR="00E26DDB">
        <w:t>general,</w:t>
      </w:r>
      <w:r w:rsidR="00EF0EC1">
        <w:t xml:space="preserve"> the </w:t>
      </w:r>
      <w:r w:rsidR="00AB21A1" w:rsidRPr="009A6ABA">
        <w:rPr>
          <w:lang w:val="en-ZA"/>
        </w:rPr>
        <w:t xml:space="preserve">disparity in </w:t>
      </w:r>
      <w:r w:rsidR="00AB21A1">
        <w:rPr>
          <w:lang w:val="en-ZA"/>
        </w:rPr>
        <w:t xml:space="preserve">heterogeneity between the two regions </w:t>
      </w:r>
      <w:r w:rsidR="00731E6B">
        <w:t>seems</w:t>
      </w:r>
      <w:r w:rsidR="00AB21A1">
        <w:t xml:space="preserve"> greater for</w:t>
      </w:r>
      <w:r w:rsidR="00E67A7C" w:rsidRPr="009A6ABA">
        <w:rPr>
          <w:lang w:val="en-ZA"/>
        </w:rPr>
        <w:t xml:space="preserve"> topographic </w:t>
      </w:r>
      <w:r w:rsidR="00E31D78">
        <w:rPr>
          <w:lang w:val="en-ZA"/>
        </w:rPr>
        <w:t xml:space="preserve">(as expected) </w:t>
      </w:r>
      <w:r w:rsidR="00E67A7C" w:rsidRPr="009A6ABA">
        <w:rPr>
          <w:lang w:val="en-ZA"/>
        </w:rPr>
        <w:t>and climatic (</w:t>
      </w:r>
      <w:r w:rsidR="00AB0A34" w:rsidRPr="00503A1D">
        <w:rPr>
          <w:i/>
          <w:lang w:val="en-ZA"/>
        </w:rPr>
        <w:t>CLES</w:t>
      </w:r>
      <w:r w:rsidR="00AB0A34" w:rsidRPr="009A6ABA">
        <w:rPr>
          <w:lang w:val="en-ZA"/>
        </w:rPr>
        <w:t xml:space="preserve"> </w:t>
      </w:r>
      <w:r w:rsidR="00731E6B">
        <w:rPr>
          <w:lang w:val="en-ZA"/>
        </w:rPr>
        <w:t>between</w:t>
      </w:r>
      <w:r w:rsidR="00AB0A34" w:rsidRPr="009A6ABA">
        <w:rPr>
          <w:lang w:val="en-ZA"/>
        </w:rPr>
        <w:t xml:space="preserve"> </w:t>
      </w:r>
      <w:r w:rsidR="00731E6B">
        <w:rPr>
          <w:lang w:val="en-ZA"/>
        </w:rPr>
        <w:t xml:space="preserve">ca. </w:t>
      </w:r>
      <w:r w:rsidR="00AB0A34" w:rsidRPr="009A6ABA">
        <w:rPr>
          <w:lang w:val="en-ZA"/>
        </w:rPr>
        <w:t>0.60</w:t>
      </w:r>
      <w:r w:rsidR="00731E6B">
        <w:rPr>
          <w:lang w:val="en-ZA"/>
        </w:rPr>
        <w:t xml:space="preserve"> and 1.00</w:t>
      </w:r>
      <w:r w:rsidR="00AB0A34">
        <w:rPr>
          <w:lang w:val="en-ZA"/>
        </w:rPr>
        <w:t xml:space="preserve">; </w:t>
      </w:r>
      <w:r w:rsidR="0031751D">
        <w:rPr>
          <w:lang w:val="en-ZA"/>
        </w:rPr>
        <w:t>Figure</w:t>
      </w:r>
      <w:r w:rsidR="005C5EBF">
        <w:rPr>
          <w:lang w:val="en-ZA"/>
        </w:rPr>
        <w:t xml:space="preserve"> 3</w:t>
      </w:r>
      <w:r w:rsidR="00E67A7C" w:rsidRPr="009A6ABA">
        <w:rPr>
          <w:lang w:val="en-ZA"/>
        </w:rPr>
        <w:t>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503A1D">
        <w:rPr>
          <w:i/>
        </w:rPr>
        <w:t>CLES</w:t>
      </w:r>
      <w:r w:rsidR="00AB0A34" w:rsidRPr="009A6ABA">
        <w:t xml:space="preserve"> </w:t>
      </w:r>
      <w:r w:rsidR="00731E6B">
        <w:t xml:space="preserve">between ca. </w:t>
      </w:r>
      <w:r w:rsidR="00AB0A34" w:rsidRPr="009A6ABA">
        <w:t>0.</w:t>
      </w:r>
      <w:r w:rsidR="00731E6B">
        <w:t>60 and 0.80</w:t>
      </w:r>
      <w:r w:rsidR="00AB0A34">
        <w:t xml:space="preserve">; </w:t>
      </w:r>
      <w:r w:rsidR="0031751D">
        <w:rPr>
          <w:lang w:val="en-ZA"/>
        </w:rPr>
        <w:t>Figure</w:t>
      </w:r>
      <w:r w:rsidR="005C5EBF">
        <w:rPr>
          <w:lang w:val="en-ZA"/>
        </w:rPr>
        <w:t xml:space="preserve"> 3</w:t>
      </w:r>
      <w:r w:rsidR="00E67A7C" w:rsidRPr="009A6ABA">
        <w:rPr>
          <w:lang w:val="en-ZA"/>
        </w:rPr>
        <w:t>f</w:t>
      </w:r>
      <w:r w:rsidR="00E67A7C" w:rsidRPr="009A6ABA">
        <w:t>–</w:t>
      </w:r>
      <w:r w:rsidR="000962CB">
        <w:t>i</w:t>
      </w:r>
      <w:r w:rsidR="00E67A7C" w:rsidRPr="009A6ABA">
        <w:t>)</w:t>
      </w:r>
      <w:r w:rsidR="00F3440B">
        <w:rPr>
          <w:lang w:val="en-ZA"/>
        </w:rPr>
        <w:t>.</w:t>
      </w:r>
    </w:p>
    <w:p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scale-dependent</w:t>
      </w:r>
      <w:r w:rsidR="000D5988">
        <w:t xml:space="preserve"> (i.e. more heterogeneous at broad scales)</w:t>
      </w:r>
      <w:r w:rsidR="00346C28">
        <w:t>, with the notable exception</w:t>
      </w:r>
      <w:r w:rsidR="00BF546E">
        <w:t>s</w:t>
      </w:r>
      <w:r w:rsidR="00346C28">
        <w:t xml:space="preserve"> of MAP </w:t>
      </w:r>
      <w:r w:rsidR="00030A46">
        <w:t xml:space="preserve">and clay </w:t>
      </w:r>
      <w:r w:rsidR="00346C28">
        <w:t>(</w:t>
      </w:r>
      <w:r w:rsidR="0031751D">
        <w:t>Figure</w:t>
      </w:r>
      <w:r w:rsidR="005C5EBF">
        <w:t xml:space="preserve"> 3</w:t>
      </w:r>
      <w:r w:rsidR="0012073A">
        <w:t>b</w:t>
      </w:r>
      <w:r w:rsidR="00030A46">
        <w:t>,h</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w:t>
      </w:r>
      <w:r w:rsidR="005171EA">
        <w:t xml:space="preserve"> Th</w:t>
      </w:r>
      <w:r w:rsidR="005B1454">
        <w:t>e</w:t>
      </w:r>
      <w:r w:rsidR="005171EA">
        <w:t xml:space="preserve"> major axis</w:t>
      </w:r>
      <w:r w:rsidR="005B1454">
        <w:t xml:space="preserve"> of heterogeneity (PC1)</w:t>
      </w:r>
      <w:r w:rsidR="003F7A46">
        <w:t xml:space="preserve"> </w:t>
      </w:r>
      <w:r w:rsidR="0057212C">
        <w:t>displays</w:t>
      </w:r>
      <w:r w:rsidR="003F7A46">
        <w:t xml:space="preserv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w:t>
      </w:r>
      <w:r w:rsidR="0031751D">
        <w:t>Figure</w:t>
      </w:r>
      <w:r w:rsidR="005C5EBF">
        <w:t xml:space="preserve"> 3</w:t>
      </w:r>
      <w:r w:rsidR="007755AC">
        <w:t>j</w:t>
      </w:r>
      <w:r w:rsidR="00633C2F">
        <w:t>)</w:t>
      </w:r>
      <w:r w:rsidR="000C5BB8">
        <w:t>.</w:t>
      </w:r>
    </w:p>
    <w:p w:rsidR="00D04776" w:rsidRPr="00AF0968" w:rsidRDefault="00DD7307" w:rsidP="008A4E97">
      <w:pPr>
        <w:pStyle w:val="Heading2"/>
        <w:spacing w:line="240" w:lineRule="auto"/>
        <w:rPr>
          <w:color w:val="auto"/>
        </w:rPr>
      </w:pPr>
      <w:r w:rsidRPr="00AF0968">
        <w:rPr>
          <w:color w:val="auto"/>
        </w:rPr>
        <w:t>3.3</w:t>
      </w:r>
      <w:r w:rsidR="00F055C7" w:rsidRPr="00AF0968">
        <w:rPr>
          <w:color w:val="auto"/>
        </w:rPr>
        <w:t>:</w:t>
      </w:r>
      <w:r w:rsidRPr="00AF0968">
        <w:rPr>
          <w:color w:val="auto"/>
        </w:rPr>
        <w:t xml:space="preserve"> </w:t>
      </w:r>
      <w:r w:rsidR="00D04776" w:rsidRPr="00AF0968">
        <w:rPr>
          <w:color w:val="auto"/>
        </w:rPr>
        <w:t>Environmental heterogeneity as an explanation of species richness</w:t>
      </w:r>
    </w:p>
    <w:p w:rsidR="009B180C" w:rsidRPr="007031A0" w:rsidRDefault="006B7A26" w:rsidP="008F4C08">
      <w:pPr>
        <w:pStyle w:val="FirstParagraph"/>
        <w:rPr>
          <w:rFonts w:eastAsia="MS Mincho"/>
          <w:vertAlign w:val="subscript"/>
        </w:rPr>
      </w:pPr>
      <w:r>
        <w:t xml:space="preserve">The </w:t>
      </w:r>
      <w:r w:rsidR="006F1346">
        <w:t xml:space="preserve">univariate </w:t>
      </w:r>
      <w:r w:rsidR="00F554DF">
        <w:t xml:space="preserve">ANCOVA </w:t>
      </w:r>
      <w:r w:rsidR="002C7612">
        <w:t xml:space="preserve">results </w:t>
      </w:r>
      <w:r w:rsidR="006F1346" w:rsidRPr="007031A0">
        <w:rPr>
          <w:rFonts w:eastAsia="MS Mincho"/>
        </w:rPr>
        <w:t xml:space="preserve">(Table 1) </w:t>
      </w:r>
      <w:r w:rsidR="002C7612">
        <w:t>show</w:t>
      </w:r>
      <w:r w:rsidR="00F554DF">
        <w:t xml:space="preserve"> that </w:t>
      </w:r>
      <w:r w:rsidR="00F554DF" w:rsidRPr="007031A0">
        <w:rPr>
          <w:rFonts w:eastAsia="MS Mincho"/>
        </w:rPr>
        <w:t xml:space="preserve">heterogeneity in each of the nine environmental </w:t>
      </w:r>
      <w:r w:rsidR="00946019" w:rsidRPr="007031A0">
        <w:rPr>
          <w:rFonts w:eastAsia="MS Mincho"/>
        </w:rPr>
        <w:t xml:space="preserve">heterogeneity </w:t>
      </w:r>
      <w:r w:rsidR="00F554DF" w:rsidRPr="007031A0">
        <w:rPr>
          <w:rFonts w:eastAsia="MS Mincho"/>
        </w:rPr>
        <w:t>variables</w:t>
      </w:r>
      <w:r w:rsidR="006F1346" w:rsidRPr="007031A0">
        <w:rPr>
          <w:rFonts w:eastAsia="MS Mincho"/>
        </w:rPr>
        <w:t>,</w:t>
      </w:r>
      <w:r w:rsidR="00752C87" w:rsidRPr="007031A0">
        <w:rPr>
          <w:rFonts w:eastAsia="MS Mincho"/>
        </w:rPr>
        <w:t xml:space="preserve"> </w:t>
      </w:r>
      <w:r w:rsidR="00F554DF" w:rsidRPr="007031A0">
        <w:rPr>
          <w:rFonts w:eastAsia="MS Mincho"/>
        </w:rPr>
        <w:t>as well as the main axis of heterogeneity (PC1), influence species richness in a consistently positive manner across the two study regions</w:t>
      </w:r>
      <w:r w:rsidR="00DF01F6" w:rsidRPr="007031A0">
        <w:rPr>
          <w:rFonts w:eastAsia="MS Mincho"/>
        </w:rPr>
        <w:t xml:space="preserve"> (exceptions being DS-scale elevation and CEC; Table 1c)</w:t>
      </w:r>
      <w:r w:rsidR="00F858E0" w:rsidRPr="007031A0">
        <w:rPr>
          <w:rFonts w:eastAsia="MS Mincho"/>
        </w:rPr>
        <w:t>.</w:t>
      </w:r>
      <w:r w:rsidR="0020209D" w:rsidRPr="007031A0">
        <w:rPr>
          <w:rFonts w:eastAsia="MS Mincho"/>
        </w:rPr>
        <w:t xml:space="preserve"> </w:t>
      </w:r>
      <w:r w:rsidR="001B3692" w:rsidRPr="007031A0">
        <w:rPr>
          <w:rFonts w:eastAsia="MS Mincho"/>
        </w:rPr>
        <w:t>Notably,</w:t>
      </w:r>
      <w:r w:rsidR="0020209D" w:rsidRPr="007031A0">
        <w:rPr>
          <w:rFonts w:eastAsia="MS Mincho"/>
        </w:rPr>
        <w:t xml:space="preserve"> “main effect </w:t>
      </w:r>
      <w:r w:rsidR="0020209D" w:rsidRPr="007031A0">
        <w:rPr>
          <w:rFonts w:eastAsia="MS Mincho" w:cs="Times New Roman"/>
        </w:rPr>
        <w:t>×</w:t>
      </w:r>
      <w:r w:rsidR="0020209D" w:rsidRPr="007031A0">
        <w:rPr>
          <w:rFonts w:eastAsia="MS Mincho"/>
        </w:rPr>
        <w:t xml:space="preserve"> region” models were optimal for some variables</w:t>
      </w:r>
      <w:r w:rsidR="001B3692" w:rsidRPr="007031A0">
        <w:rPr>
          <w:rFonts w:eastAsia="MS Mincho"/>
        </w:rPr>
        <w:t>.</w:t>
      </w:r>
      <w:r w:rsidR="0020209D" w:rsidRPr="007031A0">
        <w:rPr>
          <w:rFonts w:eastAsia="MS Mincho"/>
        </w:rPr>
        <w:t xml:space="preserve"> </w:t>
      </w:r>
      <w:r w:rsidR="001B3692" w:rsidRPr="007031A0">
        <w:rPr>
          <w:rFonts w:eastAsia="MS Mincho"/>
        </w:rPr>
        <w:t xml:space="preserve">Although, </w:t>
      </w:r>
      <w:r w:rsidR="0020209D" w:rsidRPr="007031A0">
        <w:rPr>
          <w:rFonts w:eastAsia="MS Mincho"/>
        </w:rPr>
        <w:t>the interaction terms associated with the</w:t>
      </w:r>
      <w:r w:rsidR="001B3692" w:rsidRPr="007031A0">
        <w:rPr>
          <w:rFonts w:eastAsia="MS Mincho"/>
        </w:rPr>
        <w:t>se either describe positive effect</w:t>
      </w:r>
      <w:r w:rsidR="009805EF">
        <w:rPr>
          <w:rFonts w:eastAsia="MS Mincho"/>
        </w:rPr>
        <w:t>s</w:t>
      </w:r>
      <w:r w:rsidR="001B3692" w:rsidRPr="007031A0">
        <w:rPr>
          <w:rFonts w:eastAsia="MS Mincho"/>
        </w:rPr>
        <w:t xml:space="preserve"> on richness in both regions</w:t>
      </w:r>
      <w:r w:rsidR="00A64381" w:rsidRPr="007031A0">
        <w:rPr>
          <w:rFonts w:eastAsia="MS Mincho"/>
        </w:rPr>
        <w:t xml:space="preserve"> or a positive effect in one region and negligible effect in the other (e.g. HDS-scale heterogeneity in clay; Table 1b).</w:t>
      </w:r>
      <w:r w:rsidR="007A6675" w:rsidRPr="007031A0">
        <w:rPr>
          <w:rFonts w:eastAsia="MS Mincho"/>
        </w:rPr>
        <w:t xml:space="preserve"> </w:t>
      </w:r>
      <w:r w:rsidR="00F554DF" w:rsidRPr="007031A0">
        <w:rPr>
          <w:rFonts w:eastAsia="MS Mincho"/>
        </w:rPr>
        <w:t>In addition</w:t>
      </w:r>
      <w:r w:rsidR="002C7612" w:rsidRPr="007031A0">
        <w:rPr>
          <w:rFonts w:eastAsia="MS Mincho"/>
        </w:rPr>
        <w:t>,</w:t>
      </w:r>
      <w:r w:rsidR="003E7233" w:rsidRPr="00CF397B">
        <w:t xml:space="preserve"> at the HDS- and DS-scales</w:t>
      </w:r>
      <w:r w:rsidR="00983D13" w:rsidRPr="00CF397B">
        <w:t>,</w:t>
      </w:r>
      <w:r w:rsidR="003E7233" w:rsidRPr="00CF397B">
        <w:t xml:space="preserve"> </w:t>
      </w:r>
      <w:r w:rsidR="002C7612" w:rsidRPr="007031A0">
        <w:rPr>
          <w:rFonts w:eastAsia="MS Mincho"/>
        </w:rPr>
        <w:t>the effect of</w:t>
      </w:r>
      <w:r w:rsidR="003E7233" w:rsidRPr="007031A0">
        <w:rPr>
          <w:rFonts w:eastAsia="MS Mincho"/>
        </w:rPr>
        <w:t xml:space="preserve"> </w:t>
      </w:r>
      <w:r w:rsidR="00EE05AD" w:rsidRPr="007031A0">
        <w:rPr>
          <w:rFonts w:eastAsia="MS Mincho"/>
        </w:rPr>
        <w:t xml:space="preserve">the major axis of </w:t>
      </w:r>
      <w:r w:rsidR="002C7612" w:rsidRPr="007031A0">
        <w:rPr>
          <w:rFonts w:eastAsia="MS Mincho"/>
        </w:rPr>
        <w:t xml:space="preserve">heterogeneity </w:t>
      </w:r>
      <w:r w:rsidR="00EE05AD" w:rsidRPr="007031A0">
        <w:rPr>
          <w:rFonts w:eastAsia="MS Mincho"/>
        </w:rPr>
        <w:t>(</w:t>
      </w:r>
      <w:r w:rsidR="002C7612" w:rsidRPr="007031A0">
        <w:rPr>
          <w:rFonts w:eastAsia="MS Mincho"/>
        </w:rPr>
        <w:t>PC1</w:t>
      </w:r>
      <w:r w:rsidR="00EE05AD" w:rsidRPr="007031A0">
        <w:rPr>
          <w:rFonts w:eastAsia="MS Mincho"/>
        </w:rPr>
        <w:t>)</w:t>
      </w:r>
      <w:r w:rsidR="002C7612" w:rsidRPr="007031A0">
        <w:rPr>
          <w:rFonts w:eastAsia="MS Mincho"/>
        </w:rPr>
        <w:t xml:space="preserve"> on </w:t>
      </w:r>
      <w:r w:rsidR="003E7233" w:rsidRPr="007031A0">
        <w:rPr>
          <w:rFonts w:eastAsia="MS Mincho"/>
        </w:rPr>
        <w:t xml:space="preserve">species richness </w:t>
      </w:r>
      <w:r w:rsidR="002C7612" w:rsidRPr="007031A0">
        <w:rPr>
          <w:rFonts w:eastAsia="MS Mincho"/>
        </w:rPr>
        <w:t>is uniform</w:t>
      </w:r>
      <w:r w:rsidR="00E64B6B" w:rsidRPr="007031A0">
        <w:rPr>
          <w:rFonts w:eastAsia="MS Mincho"/>
        </w:rPr>
        <w:t xml:space="preserve"> </w:t>
      </w:r>
      <w:r w:rsidR="003E7233" w:rsidRPr="007031A0">
        <w:rPr>
          <w:rFonts w:eastAsia="MS Mincho"/>
        </w:rPr>
        <w:t>across the two regions</w:t>
      </w:r>
      <w:r w:rsidR="00983D13" w:rsidRPr="007031A0">
        <w:rPr>
          <w:rFonts w:eastAsia="MS Mincho"/>
        </w:rPr>
        <w:t xml:space="preserve"> (</w:t>
      </w:r>
      <w:r w:rsidR="00A23494" w:rsidRPr="007031A0">
        <w:rPr>
          <w:rFonts w:eastAsia="MS Mincho"/>
        </w:rPr>
        <w:t>i.e. “main effect</w:t>
      </w:r>
      <w:r w:rsidR="00EC5B19" w:rsidRPr="007031A0">
        <w:rPr>
          <w:rFonts w:eastAsia="MS Mincho"/>
        </w:rPr>
        <w:t xml:space="preserve"> only</w:t>
      </w:r>
      <w:r w:rsidR="00A23494" w:rsidRPr="007031A0">
        <w:rPr>
          <w:rFonts w:eastAsia="MS Mincho"/>
        </w:rPr>
        <w:t xml:space="preserve">” model favoured: </w:t>
      </w:r>
      <w:r w:rsidR="00983D13" w:rsidRPr="007031A0">
        <w:rPr>
          <w:rFonts w:eastAsia="MS Mincho"/>
        </w:rPr>
        <w:t xml:space="preserve">Table </w:t>
      </w:r>
      <w:r w:rsidR="008B0E3F" w:rsidRPr="007031A0">
        <w:rPr>
          <w:rFonts w:eastAsia="MS Mincho"/>
        </w:rPr>
        <w:t>1</w:t>
      </w:r>
      <w:r w:rsidR="00983D13" w:rsidRPr="007031A0">
        <w:rPr>
          <w:rFonts w:eastAsia="MS Mincho"/>
        </w:rPr>
        <w:t xml:space="preserve">b,c; </w:t>
      </w:r>
      <w:r w:rsidR="00B02E73" w:rsidRPr="007031A0">
        <w:rPr>
          <w:rFonts w:eastAsia="MS Mincho"/>
        </w:rPr>
        <w:t xml:space="preserve">Figure </w:t>
      </w:r>
      <w:r w:rsidR="00FF0F3A" w:rsidRPr="007031A0">
        <w:rPr>
          <w:rFonts w:eastAsia="MS Mincho"/>
        </w:rPr>
        <w:t>4</w:t>
      </w:r>
      <w:r w:rsidR="00983D13" w:rsidRPr="007031A0">
        <w:rPr>
          <w:rFonts w:eastAsia="MS Mincho"/>
        </w:rPr>
        <w:t>b,c)</w:t>
      </w:r>
      <w:r w:rsidR="003E7233" w:rsidRPr="007031A0">
        <w:rPr>
          <w:rFonts w:eastAsia="MS Mincho"/>
        </w:rPr>
        <w:t>.</w:t>
      </w:r>
      <w:r w:rsidR="008F4C08" w:rsidRPr="007031A0">
        <w:rPr>
          <w:rFonts w:eastAsia="MS Mincho"/>
        </w:rPr>
        <w:t xml:space="preserve"> At the QDS-scale, though</w:t>
      </w:r>
      <w:r w:rsidR="001A7D58" w:rsidRPr="007031A0">
        <w:rPr>
          <w:rFonts w:eastAsia="MS Mincho" w:cs="Times New Roman"/>
        </w:rPr>
        <w:t xml:space="preserve"> the </w:t>
      </w:r>
      <w:r w:rsidR="008F4C08">
        <w:rPr>
          <w:rFonts w:cs="Times New Roman"/>
        </w:rPr>
        <w:t>“m</w:t>
      </w:r>
      <w:r w:rsidR="008F4C08" w:rsidRPr="004C6C44">
        <w:rPr>
          <w:rFonts w:cs="Times New Roman"/>
        </w:rPr>
        <w:t>ain effect + region</w:t>
      </w:r>
      <w:r w:rsidR="008F4C08">
        <w:rPr>
          <w:rFonts w:cs="Times New Roman"/>
        </w:rPr>
        <w:t>”</w:t>
      </w:r>
      <w:r w:rsidR="008F4C08" w:rsidRPr="007031A0">
        <w:rPr>
          <w:rFonts w:eastAsia="MS Mincho" w:cs="Times New Roman"/>
        </w:rPr>
        <w:t xml:space="preserve"> model was favoured, the difference in intercepts between the GCFR and SWAFR (92.5 species; Table 1a</w:t>
      </w:r>
      <w:r w:rsidR="007E43C4" w:rsidRPr="007031A0">
        <w:rPr>
          <w:rFonts w:eastAsia="MS Mincho" w:cs="Times New Roman"/>
        </w:rPr>
        <w:t>; Figure 4a</w:t>
      </w:r>
      <w:r w:rsidR="008F4C08" w:rsidRPr="007031A0">
        <w:rPr>
          <w:rFonts w:eastAsia="MS Mincho" w:cs="Times New Roman"/>
        </w:rPr>
        <w:t>) is</w:t>
      </w:r>
      <w:r w:rsidR="003E77D9" w:rsidRPr="007031A0">
        <w:rPr>
          <w:rFonts w:eastAsia="MS Mincho" w:cs="Times New Roman"/>
        </w:rPr>
        <w:t xml:space="preserve"> </w:t>
      </w:r>
      <w:r w:rsidR="008F4C08" w:rsidRPr="007031A0">
        <w:rPr>
          <w:rFonts w:eastAsia="MS Mincho" w:cs="Times New Roman"/>
        </w:rPr>
        <w:t>small</w:t>
      </w:r>
      <w:r w:rsidR="001A7D58" w:rsidRPr="007031A0">
        <w:rPr>
          <w:rFonts w:eastAsia="MS Mincho" w:cs="Times New Roman"/>
        </w:rPr>
        <w:t xml:space="preserve"> relative to the </w:t>
      </w:r>
      <w:r w:rsidR="00827247" w:rsidRPr="007031A0">
        <w:rPr>
          <w:rFonts w:eastAsia="MS Mincho" w:cs="Times New Roman"/>
        </w:rPr>
        <w:t xml:space="preserve">spread of residual </w:t>
      </w:r>
      <w:r w:rsidR="001A7D58" w:rsidRPr="007031A0">
        <w:rPr>
          <w:rFonts w:eastAsia="MS Mincho" w:cs="Times New Roman"/>
        </w:rPr>
        <w:t xml:space="preserve">species richness </w:t>
      </w:r>
      <w:r w:rsidR="009E0429" w:rsidRPr="007031A0">
        <w:rPr>
          <w:rFonts w:eastAsia="MS Mincho" w:cs="Times New Roman"/>
        </w:rPr>
        <w:t xml:space="preserve">at the </w:t>
      </w:r>
      <w:r w:rsidR="001A7D58" w:rsidRPr="007031A0">
        <w:rPr>
          <w:rFonts w:eastAsia="MS Mincho" w:cs="Times New Roman"/>
        </w:rPr>
        <w:t>QDS</w:t>
      </w:r>
      <w:r w:rsidR="009E0429" w:rsidRPr="007031A0">
        <w:rPr>
          <w:rFonts w:eastAsia="MS Mincho" w:cs="Times New Roman"/>
        </w:rPr>
        <w:t>-scale within</w:t>
      </w:r>
      <w:r w:rsidR="001A7D58" w:rsidRPr="007031A0">
        <w:rPr>
          <w:rFonts w:eastAsia="MS Mincho" w:cs="Times New Roman"/>
        </w:rPr>
        <w:t xml:space="preserve"> </w:t>
      </w:r>
      <w:r w:rsidR="009E0429" w:rsidRPr="007031A0">
        <w:rPr>
          <w:rFonts w:eastAsia="MS Mincho" w:cs="Times New Roman"/>
        </w:rPr>
        <w:t xml:space="preserve">each region </w:t>
      </w:r>
      <w:r w:rsidR="001A7D58" w:rsidRPr="00CF397B">
        <w:t>(</w:t>
      </w:r>
      <w:r w:rsidR="001A7D58" w:rsidRPr="00CF397B">
        <w:rPr>
          <w:i/>
          <w:iCs/>
        </w:rPr>
        <w:t>SD</w:t>
      </w:r>
      <w:r w:rsidR="00827247" w:rsidRPr="00CF397B">
        <w:rPr>
          <w:iCs/>
          <w:vertAlign w:val="subscript"/>
        </w:rPr>
        <w:t>GCFR</w:t>
      </w:r>
      <w:r w:rsidR="001A7D58" w:rsidRPr="00CF397B">
        <w:t xml:space="preserve"> = </w:t>
      </w:r>
      <w:r w:rsidR="00827247" w:rsidRPr="00CF397B">
        <w:t>3</w:t>
      </w:r>
      <w:r w:rsidR="008F4C08">
        <w:t>43.5</w:t>
      </w:r>
      <w:r w:rsidR="00827247" w:rsidRPr="00CF397B">
        <w:t xml:space="preserve">; </w:t>
      </w:r>
      <w:r w:rsidR="00827247" w:rsidRPr="00CF397B">
        <w:rPr>
          <w:i/>
          <w:iCs/>
        </w:rPr>
        <w:t>SD</w:t>
      </w:r>
      <w:r w:rsidR="00827247" w:rsidRPr="00CF397B">
        <w:rPr>
          <w:iCs/>
          <w:vertAlign w:val="subscript"/>
        </w:rPr>
        <w:t>SWAFR</w:t>
      </w:r>
      <w:r w:rsidR="00827247" w:rsidRPr="00CF397B">
        <w:t xml:space="preserve"> = 24</w:t>
      </w:r>
      <w:r w:rsidR="008F4C08">
        <w:t>5</w:t>
      </w:r>
      <w:r w:rsidR="00827247" w:rsidRPr="00CF397B">
        <w:t>.</w:t>
      </w:r>
      <w:r w:rsidR="008F4C08">
        <w:t>8</w:t>
      </w:r>
      <w:r w:rsidR="00496FAE" w:rsidRPr="009958EA">
        <w:t>; Table S</w:t>
      </w:r>
      <w:r w:rsidR="00AF3227" w:rsidRPr="009958EA">
        <w:t>3</w:t>
      </w:r>
      <w:r w:rsidR="00496FAE" w:rsidRPr="009958EA">
        <w:t>a</w:t>
      </w:r>
      <w:r w:rsidR="001A7D58" w:rsidRPr="00CF397B">
        <w:t>).</w:t>
      </w:r>
      <w:r w:rsidR="007F71F9" w:rsidRPr="007031A0">
        <w:rPr>
          <w:rFonts w:eastAsia="MS Mincho" w:cs="Times New Roman"/>
        </w:rPr>
        <w:t xml:space="preserve"> </w:t>
      </w:r>
      <w:r w:rsidR="001A7D58" w:rsidRPr="007031A0">
        <w:rPr>
          <w:rFonts w:eastAsia="MS Mincho" w:cs="Times New Roman"/>
        </w:rPr>
        <w:t xml:space="preserve">This </w:t>
      </w:r>
      <w:r w:rsidR="00A46153" w:rsidRPr="007031A0">
        <w:rPr>
          <w:rFonts w:eastAsia="MS Mincho" w:cs="Times New Roman"/>
        </w:rPr>
        <w:t>indicates</w:t>
      </w:r>
      <w:r w:rsidR="001A7D58" w:rsidRPr="007031A0">
        <w:rPr>
          <w:rFonts w:eastAsia="MS Mincho" w:cs="Times New Roman"/>
        </w:rPr>
        <w:t xml:space="preserve"> that </w:t>
      </w:r>
      <w:r w:rsidR="002644D2" w:rsidRPr="007031A0">
        <w:rPr>
          <w:rFonts w:eastAsia="MS Mincho" w:cs="Times New Roman"/>
        </w:rPr>
        <w:t xml:space="preserve">regional differences in the form of the </w:t>
      </w:r>
      <w:r w:rsidR="009E0429" w:rsidRPr="007031A0">
        <w:rPr>
          <w:rFonts w:eastAsia="MS Mincho" w:cs="Times New Roman"/>
        </w:rPr>
        <w:t xml:space="preserve">QDS-scale </w:t>
      </w:r>
      <w:r w:rsidR="002644D2" w:rsidRPr="007031A0">
        <w:rPr>
          <w:rFonts w:eastAsia="MS Mincho" w:cs="Times New Roman"/>
        </w:rPr>
        <w:t>richness-heterogeneity relationship</w:t>
      </w:r>
      <w:r w:rsidR="00EB3F26" w:rsidRPr="00CF397B">
        <w:t>, while statistically significant,</w:t>
      </w:r>
      <w:r w:rsidR="001A7D58" w:rsidRPr="007031A0">
        <w:rPr>
          <w:rFonts w:eastAsia="MS Mincho" w:cs="Times New Roman"/>
        </w:rPr>
        <w:t xml:space="preserve"> are </w:t>
      </w:r>
      <w:r w:rsidR="009B4280" w:rsidRPr="007031A0">
        <w:rPr>
          <w:rFonts w:eastAsia="MS Mincho" w:cs="Times New Roman"/>
        </w:rPr>
        <w:t>subtle</w:t>
      </w:r>
      <w:r w:rsidR="001A7D58" w:rsidRPr="007031A0">
        <w:rPr>
          <w:rFonts w:eastAsia="MS Mincho" w:cs="Times New Roman"/>
        </w:rPr>
        <w:t>.</w:t>
      </w:r>
      <w:r w:rsidR="00484C8F" w:rsidRPr="007031A0">
        <w:rPr>
          <w:rFonts w:eastAsia="MS Mincho" w:cs="Times New Roman"/>
        </w:rPr>
        <w:t xml:space="preserve"> Quadratic forms of these best fitting PC1-models were also compared, with the above linear forms of the “</w:t>
      </w:r>
      <w:r w:rsidR="00484C8F" w:rsidRPr="007031A0">
        <w:rPr>
          <w:rFonts w:eastAsia="MS Mincho"/>
        </w:rPr>
        <w:t>main effect only</w:t>
      </w:r>
      <w:r w:rsidR="00484C8F" w:rsidRPr="007031A0">
        <w:rPr>
          <w:rFonts w:eastAsia="MS Mincho" w:cs="Times New Roman"/>
        </w:rPr>
        <w:t>” models favoured at both the HDS- and DS-scales (</w:t>
      </w:r>
      <w:r w:rsidR="00484C8F" w:rsidRPr="007031A0">
        <w:rPr>
          <w:rFonts w:eastAsia="MS Mincho" w:cs="Times New Roman"/>
          <w:i/>
          <w:iCs/>
        </w:rPr>
        <w:t>∆AIC</w:t>
      </w:r>
      <w:r w:rsidR="00484C8F" w:rsidRPr="007031A0">
        <w:rPr>
          <w:rFonts w:eastAsia="MS Mincho" w:cs="Times New Roman"/>
          <w:i/>
          <w:iCs/>
          <w:vertAlign w:val="subscript"/>
        </w:rPr>
        <w:t>linear</w:t>
      </w:r>
      <w:r w:rsidR="00484C8F" w:rsidRPr="007031A0">
        <w:rPr>
          <w:rFonts w:eastAsia="MS Mincho" w:cs="Times New Roman"/>
          <w:i/>
          <w:iCs/>
        </w:rPr>
        <w:t xml:space="preserve"> </w:t>
      </w:r>
      <w:r w:rsidR="00484C8F" w:rsidRPr="007031A0">
        <w:rPr>
          <w:rFonts w:eastAsia="MS Mincho" w:cs="Times New Roman"/>
        </w:rPr>
        <w:t xml:space="preserve">&lt; 2). At the QDS-scale, however, a quadratic model (i.e., of the form </w:t>
      </w:r>
      <w:r w:rsidR="00484C8F" w:rsidRPr="007031A0">
        <w:rPr>
          <w:rFonts w:eastAsia="MS Mincho"/>
          <w:i/>
        </w:rPr>
        <w:t>S</w:t>
      </w:r>
      <w:r w:rsidR="00484C8F" w:rsidRPr="007031A0">
        <w:rPr>
          <w:rFonts w:eastAsia="MS Mincho"/>
        </w:rPr>
        <w:t xml:space="preserve"> ~ </w:t>
      </w:r>
      <w:r w:rsidR="00484C8F" w:rsidRPr="007031A0">
        <w:rPr>
          <w:rFonts w:cs="Times New Roman"/>
          <w:i/>
        </w:rPr>
        <w:t>β</w:t>
      </w:r>
      <w:r w:rsidR="00484C8F" w:rsidRPr="007031A0">
        <w:rPr>
          <w:rFonts w:cs="Times New Roman"/>
          <w:vertAlign w:val="subscript"/>
        </w:rPr>
        <w:t>0</w:t>
      </w:r>
      <w:r w:rsidR="00484C8F" w:rsidRPr="007031A0">
        <w:rPr>
          <w:rFonts w:cs="Times New Roman"/>
        </w:rPr>
        <w:t xml:space="preserve"> + </w:t>
      </w:r>
      <w:r w:rsidR="00484C8F" w:rsidRPr="007031A0">
        <w:rPr>
          <w:rFonts w:cs="Times New Roman"/>
          <w:i/>
        </w:rPr>
        <w:t>β</w:t>
      </w:r>
      <w:r w:rsidR="00484C8F" w:rsidRPr="007031A0">
        <w:rPr>
          <w:rFonts w:cs="Times New Roman"/>
          <w:vertAlign w:val="subscript"/>
        </w:rPr>
        <w:t>1</w:t>
      </w:r>
      <w:r w:rsidR="00484C8F" w:rsidRPr="007031A0">
        <w:rPr>
          <w:rFonts w:cs="Times New Roman"/>
          <w:i/>
        </w:rPr>
        <w:t>X + β</w:t>
      </w:r>
      <w:r w:rsidR="00484C8F" w:rsidRPr="007031A0">
        <w:rPr>
          <w:rFonts w:cs="Times New Roman"/>
          <w:vertAlign w:val="subscript"/>
        </w:rPr>
        <w:t>2</w:t>
      </w:r>
      <w:r w:rsidR="00484C8F" w:rsidRPr="007031A0">
        <w:rPr>
          <w:rFonts w:cs="Times New Roman"/>
          <w:i/>
        </w:rPr>
        <w:t>X</w:t>
      </w:r>
      <w:r w:rsidR="00484C8F" w:rsidRPr="007031A0">
        <w:rPr>
          <w:rFonts w:cs="Times New Roman"/>
          <w:iCs/>
          <w:vertAlign w:val="superscript"/>
        </w:rPr>
        <w:t>2</w:t>
      </w:r>
      <w:r w:rsidR="00484C8F" w:rsidRPr="007031A0">
        <w:rPr>
          <w:rFonts w:cs="Times New Roman"/>
          <w:iCs/>
        </w:rPr>
        <w:t xml:space="preserve">) was favoured </w:t>
      </w:r>
      <w:r w:rsidR="00484C8F" w:rsidRPr="007031A0">
        <w:rPr>
          <w:rFonts w:eastAsia="MS Mincho" w:cs="Times New Roman"/>
        </w:rPr>
        <w:t>(</w:t>
      </w:r>
      <w:r w:rsidR="00484C8F" w:rsidRPr="007031A0">
        <w:rPr>
          <w:rFonts w:eastAsia="MS Mincho" w:cs="Times New Roman"/>
          <w:i/>
          <w:iCs/>
        </w:rPr>
        <w:t>∆AIC</w:t>
      </w:r>
      <w:r w:rsidR="00484C8F" w:rsidRPr="007031A0">
        <w:rPr>
          <w:rFonts w:eastAsia="MS Mincho" w:cs="Times New Roman"/>
          <w:i/>
          <w:iCs/>
          <w:vertAlign w:val="subscript"/>
        </w:rPr>
        <w:t>linear</w:t>
      </w:r>
      <w:r w:rsidR="00484C8F" w:rsidRPr="007031A0">
        <w:rPr>
          <w:rFonts w:eastAsia="MS Mincho" w:cs="Times New Roman"/>
          <w:i/>
          <w:iCs/>
        </w:rPr>
        <w:t xml:space="preserve"> </w:t>
      </w:r>
      <w:r w:rsidR="00484C8F" w:rsidRPr="007031A0">
        <w:rPr>
          <w:rFonts w:eastAsia="MS Mincho" w:cs="Times New Roman"/>
        </w:rPr>
        <w:t>= 23.78)</w:t>
      </w:r>
      <w:r w:rsidR="00E4510A" w:rsidRPr="007031A0">
        <w:rPr>
          <w:rFonts w:eastAsia="MS Mincho" w:cs="Times New Roman"/>
        </w:rPr>
        <w:t>, with positive effects of PC1 on richness (</w:t>
      </w:r>
      <w:r w:rsidR="00E4510A" w:rsidRPr="007031A0">
        <w:rPr>
          <w:rFonts w:cs="Times New Roman"/>
          <w:i/>
        </w:rPr>
        <w:t>β</w:t>
      </w:r>
      <w:r w:rsidR="00E4510A" w:rsidRPr="007031A0">
        <w:rPr>
          <w:rFonts w:cs="Times New Roman"/>
          <w:vertAlign w:val="subscript"/>
        </w:rPr>
        <w:t>1</w:t>
      </w:r>
      <w:r w:rsidR="00E4510A" w:rsidRPr="007031A0">
        <w:rPr>
          <w:rFonts w:eastAsia="MS Mincho" w:cs="Times New Roman"/>
        </w:rPr>
        <w:t xml:space="preserve"> = 69.02, </w:t>
      </w:r>
      <w:r w:rsidR="00E4510A" w:rsidRPr="007031A0">
        <w:rPr>
          <w:rFonts w:cs="Times New Roman"/>
          <w:i/>
        </w:rPr>
        <w:t>β</w:t>
      </w:r>
      <w:r w:rsidR="00E4510A" w:rsidRPr="007031A0">
        <w:rPr>
          <w:rFonts w:cs="Times New Roman"/>
          <w:vertAlign w:val="subscript"/>
        </w:rPr>
        <w:t>2</w:t>
      </w:r>
      <w:r w:rsidR="00E4510A" w:rsidRPr="007031A0">
        <w:rPr>
          <w:rFonts w:eastAsia="MS Mincho" w:cs="Times New Roman"/>
        </w:rPr>
        <w:t xml:space="preserve"> = 9.99; both </w:t>
      </w:r>
      <w:r w:rsidR="00E4510A" w:rsidRPr="007031A0">
        <w:rPr>
          <w:rFonts w:eastAsia="MS Mincho" w:cs="Times New Roman"/>
          <w:i/>
          <w:iCs/>
        </w:rPr>
        <w:t xml:space="preserve">P </w:t>
      </w:r>
      <w:r w:rsidR="00E4510A" w:rsidRPr="007031A0">
        <w:rPr>
          <w:rFonts w:eastAsia="MS Mincho" w:cs="Times New Roman"/>
        </w:rPr>
        <w:t>&lt; 0.001)</w:t>
      </w:r>
      <w:r w:rsidR="00880860" w:rsidRPr="007031A0">
        <w:rPr>
          <w:rFonts w:eastAsia="MS Mincho" w:cs="Times New Roman"/>
        </w:rPr>
        <w:t xml:space="preserve"> describing an upward</w:t>
      </w:r>
      <w:r w:rsidR="00D908FD" w:rsidRPr="007031A0">
        <w:rPr>
          <w:rFonts w:eastAsia="MS Mincho" w:cs="Times New Roman"/>
        </w:rPr>
        <w:t>-opening</w:t>
      </w:r>
      <w:r w:rsidR="00880860" w:rsidRPr="007031A0">
        <w:rPr>
          <w:rFonts w:eastAsia="MS Mincho" w:cs="Times New Roman"/>
        </w:rPr>
        <w:t xml:space="preserve"> parabolic relationship</w:t>
      </w:r>
      <w:r w:rsidR="00E4510A" w:rsidRPr="007031A0">
        <w:rPr>
          <w:rFonts w:eastAsia="MS Mincho" w:cs="Times New Roman"/>
        </w:rPr>
        <w:t>.</w:t>
      </w:r>
    </w:p>
    <w:p w:rsidR="006C54AE" w:rsidRDefault="00C31973">
      <w:pPr>
        <w:pStyle w:val="FirstParagraph"/>
      </w:pPr>
      <w:r>
        <w:t xml:space="preserve">We fit multiple regression models to describe the effects of the different heterogeneity </w:t>
      </w:r>
      <w:r w:rsidR="00B335D2">
        <w:t xml:space="preserve">variables </w:t>
      </w:r>
      <w:r>
        <w:t xml:space="preserve">on species richness in concert. </w:t>
      </w:r>
      <w:r w:rsidR="00E22B64">
        <w:t xml:space="preserve">The partial </w:t>
      </w:r>
      <w:r w:rsidR="00E22B64" w:rsidRPr="00866807">
        <w:t xml:space="preserve">effects of heterogeneity predictors retained in the optimal multiple regression models </w:t>
      </w:r>
      <w:r w:rsidR="00E22B64">
        <w:t xml:space="preserve">(Figure 5) </w:t>
      </w:r>
      <w:r w:rsidR="00E22B64" w:rsidRPr="00866807">
        <w:t xml:space="preserve">are </w:t>
      </w:r>
      <w:r w:rsidR="00E22B64">
        <w:t>usually</w:t>
      </w:r>
      <w:r w:rsidR="00E22B64" w:rsidRPr="00866807">
        <w:t xml:space="preserve"> positive or</w:t>
      </w:r>
      <w:r w:rsidR="00E22B64">
        <w:t xml:space="preserve"> neutral in the GCFR and positive or neutral in the SWAFR</w:t>
      </w:r>
      <w:r w:rsidR="00F5006E">
        <w:t>. E</w:t>
      </w:r>
      <w:r w:rsidR="00B930DF" w:rsidRPr="00866807">
        <w:t>xception</w:t>
      </w:r>
      <w:r w:rsidR="00E22B64">
        <w:t xml:space="preserve">s </w:t>
      </w:r>
      <w:r w:rsidR="00F5006E">
        <w:t>are</w:t>
      </w:r>
      <w:r w:rsidR="00E22B64">
        <w:t xml:space="preserve"> heterogeneity in</w:t>
      </w:r>
      <w:r w:rsidR="00924C2A">
        <w:t xml:space="preserve"> </w:t>
      </w:r>
      <w:r w:rsidR="00E22B64" w:rsidRPr="00E22B64">
        <w:t>elevation at the DS-scal</w:t>
      </w:r>
      <w:r w:rsidR="000065E8">
        <w:t>e,</w:t>
      </w:r>
      <w:r w:rsidR="000065E8" w:rsidRPr="000065E8">
        <w:t xml:space="preserve"> </w:t>
      </w:r>
      <w:r w:rsidR="000065E8" w:rsidRPr="00E22B64">
        <w:t>PDQ at QDS- and DS-scales</w:t>
      </w:r>
      <w:r w:rsidR="00E22B64" w:rsidRPr="00E22B64">
        <w:t xml:space="preserve">, </w:t>
      </w:r>
      <w:r w:rsidR="000065E8" w:rsidRPr="00E22B64">
        <w:t>CEC at the QDS- and DS-scales</w:t>
      </w:r>
      <w:r w:rsidR="000065E8">
        <w:t xml:space="preserve"> and </w:t>
      </w:r>
      <w:r w:rsidR="00B930DF" w:rsidRPr="00E22B64">
        <w:t>pH at all spatial scales</w:t>
      </w:r>
      <w:r w:rsidR="000065E8">
        <w:t>.</w:t>
      </w:r>
      <w:r w:rsidR="00350FE5" w:rsidRPr="00E22B64">
        <w:t xml:space="preserve"> </w:t>
      </w:r>
      <w:r w:rsidR="00866807" w:rsidRPr="00E22B64">
        <w:t xml:space="preserve">This </w:t>
      </w:r>
      <w:r w:rsidR="004A2BCB" w:rsidRPr="00E22B64">
        <w:t>adds nuance to</w:t>
      </w:r>
      <w:r w:rsidR="0064694B" w:rsidRPr="00E22B64">
        <w:t xml:space="preserve"> the</w:t>
      </w:r>
      <w:r w:rsidR="00350FE5" w:rsidRPr="00E22B64">
        <w:t xml:space="preserve"> generally </w:t>
      </w:r>
      <w:r w:rsidR="0090296A" w:rsidRPr="00E22B64">
        <w:t>positive</w:t>
      </w:r>
      <w:r w:rsidR="00350FE5">
        <w:t xml:space="preserve"> influence of heterogeneity on species richness</w:t>
      </w:r>
      <w:r w:rsidR="004A2BCB">
        <w:t xml:space="preserve"> displayed by the PC1-based ANCOVAs (Figure 4)</w:t>
      </w:r>
      <w:r w:rsidR="00F203C8">
        <w:t xml:space="preserve"> and in most forms of heterogeneity when compared in isolation (Table 1)</w:t>
      </w:r>
      <w:r w:rsidR="004E394A">
        <w:t xml:space="preserve">. </w:t>
      </w:r>
      <w:r w:rsidR="008C7E5A">
        <w:t>Interestingly, DS-scale heterogeneity in elevation and CEC have both negative univariate (Table 1c) and partial (Figure 5c) effects. H</w:t>
      </w:r>
      <w:r w:rsidR="00A12A8F" w:rsidRPr="00A12A8F">
        <w:t xml:space="preserve">eterogeneity in </w:t>
      </w:r>
      <w:r w:rsidR="0032574D" w:rsidRPr="00A12A8F">
        <w:t xml:space="preserve">MAP has the greatest explanatory power in </w:t>
      </w:r>
      <w:r w:rsidR="005E7450">
        <w:t>the QDS- and HDS-scale</w:t>
      </w:r>
      <w:r w:rsidR="0032574D" w:rsidRPr="00A12A8F">
        <w:t xml:space="preserve"> models (</w:t>
      </w:r>
      <w:r w:rsidR="00D17FCB" w:rsidRPr="00A12A8F">
        <w:t>Table S2</w:t>
      </w:r>
      <w:r w:rsidR="00574970">
        <w:t>a,b</w:t>
      </w:r>
      <w:r w:rsidR="0032574D" w:rsidRPr="00A12A8F">
        <w:t>)</w:t>
      </w:r>
      <w:r w:rsidR="00350FE5" w:rsidRPr="00A12A8F">
        <w:t>.</w:t>
      </w:r>
      <w:r>
        <w:t xml:space="preserve"> </w:t>
      </w:r>
      <w:r w:rsidR="008D6299">
        <w:t>Like</w:t>
      </w:r>
      <w:r w:rsidR="0028338C" w:rsidRPr="00CF397B">
        <w:t xml:space="preserve"> </w:t>
      </w:r>
      <w:r w:rsidR="00237525" w:rsidRPr="00CF397B">
        <w:t xml:space="preserve">the </w:t>
      </w:r>
      <w:r w:rsidR="006B7A26" w:rsidRPr="00CF397B">
        <w:t xml:space="preserve">optimal </w:t>
      </w:r>
      <w:r w:rsidR="00B930DF" w:rsidRPr="00CF397B">
        <w:t>ANCOVA</w:t>
      </w:r>
      <w:r w:rsidR="006B7A26" w:rsidRPr="00CF397B">
        <w:t xml:space="preserve"> models, multiple</w:t>
      </w:r>
      <w:r w:rsidR="00350FE5" w:rsidRPr="00CF397B">
        <w:t xml:space="preserve"> </w:t>
      </w:r>
      <w:r w:rsidR="00983D13" w:rsidRPr="00CF397B">
        <w:t>regression</w:t>
      </w:r>
      <w:r w:rsidR="00350FE5" w:rsidRPr="00CF397B">
        <w:t xml:space="preserve"> model</w:t>
      </w:r>
      <w:r w:rsidR="009F3EA3" w:rsidRPr="00CF397B">
        <w:t xml:space="preserve">s </w:t>
      </w:r>
      <w:r w:rsidR="00473F34" w:rsidRPr="00CF397B">
        <w:t>suggest</w:t>
      </w:r>
      <w:r w:rsidR="00D06C06" w:rsidRPr="00CF397B">
        <w:t xml:space="preserve"> region-dependence </w:t>
      </w:r>
      <w:r w:rsidR="00262F02" w:rsidRPr="00CF397B">
        <w:t>in the relationships of species</w:t>
      </w:r>
      <w:r w:rsidR="000F1BFC">
        <w:t>’</w:t>
      </w:r>
      <w:r w:rsidR="00262F02" w:rsidRPr="00CF397B">
        <w:t xml:space="preserve"> dependence to environmental heterogeneity </w:t>
      </w:r>
      <w:r w:rsidR="00D06C06" w:rsidRPr="00CF397B">
        <w:t>at all three spatial scales</w:t>
      </w:r>
      <w:r w:rsidR="003115F6" w:rsidRPr="00CF397B">
        <w:t xml:space="preserve"> (</w:t>
      </w:r>
      <w:r w:rsidR="008538A7" w:rsidRPr="00CF397B">
        <w:t xml:space="preserve">Figure </w:t>
      </w:r>
      <w:r w:rsidR="00977291" w:rsidRPr="00CF397B">
        <w:t>5</w:t>
      </w:r>
      <w:r w:rsidR="00CA688A" w:rsidRPr="00CF397B">
        <w:t>)</w:t>
      </w:r>
      <w:r w:rsidR="00473F34" w:rsidRPr="00CF397B">
        <w:t>.</w:t>
      </w:r>
      <w:r w:rsidR="00724853">
        <w:t xml:space="preserve"> </w:t>
      </w:r>
      <w:r w:rsidR="00724853">
        <w:lastRenderedPageBreak/>
        <w:t>Particularly at the DS-scale</w:t>
      </w:r>
      <w:r w:rsidR="00FC0F13">
        <w:t xml:space="preserve"> (Figure 5c)</w:t>
      </w:r>
      <w:r w:rsidR="00724853">
        <w:t xml:space="preserve">, </w:t>
      </w:r>
      <w:r w:rsidR="002A0395">
        <w:t xml:space="preserve">the </w:t>
      </w:r>
      <w:r w:rsidR="002A0395" w:rsidRPr="002A0395">
        <w:t xml:space="preserve">coefficients associated with the partial effects of heterogeneity </w:t>
      </w:r>
      <w:r w:rsidR="002A0395">
        <w:t>in</w:t>
      </w:r>
      <w:r w:rsidR="002A0395" w:rsidRPr="002A0395">
        <w:t xml:space="preserve"> SWAFR </w:t>
      </w:r>
      <w:r w:rsidR="002A0395">
        <w:t xml:space="preserve">relative to the GCFR effectively cancel out </w:t>
      </w:r>
      <w:r w:rsidR="002A0395" w:rsidRPr="002A0395">
        <w:t>the effects of these variables estimated in the GCFR</w:t>
      </w:r>
      <w:r w:rsidR="0078755A">
        <w:t xml:space="preserve">. This indicates </w:t>
      </w:r>
      <w:r w:rsidR="0019274F">
        <w:t xml:space="preserve">weaker or absent partial relationships between </w:t>
      </w:r>
      <w:r w:rsidR="0072394C">
        <w:t xml:space="preserve">richness and </w:t>
      </w:r>
      <w:r w:rsidR="0019274F">
        <w:t>the different forms of heterogeneity in the SWAFR</w:t>
      </w:r>
      <w:r w:rsidR="002A0395">
        <w:t>.</w:t>
      </w:r>
    </w:p>
    <w:p w:rsidR="00350FE5" w:rsidRDefault="00396132">
      <w:pPr>
        <w:pStyle w:val="FirstParagraph"/>
      </w:pPr>
      <w:r>
        <w:t>T</w:t>
      </w:r>
      <w:r w:rsidR="00E81245">
        <w:t>he coefficients of determi</w:t>
      </w:r>
      <w:r w:rsidR="006F4CB8">
        <w:t>nation associated with the opti</w:t>
      </w:r>
      <w:r w:rsidR="00E81245">
        <w:t>mum regression models</w:t>
      </w:r>
      <w:r w:rsidR="006F4CB8">
        <w:t xml:space="preserve"> (</w:t>
      </w:r>
      <w:r w:rsidR="008538A7">
        <w:t xml:space="preserve">Figure </w:t>
      </w:r>
      <w:r w:rsidR="00977291">
        <w:t>5</w:t>
      </w:r>
      <w:r w:rsidR="00BA3932">
        <w:t xml:space="preserve">: </w:t>
      </w:r>
      <w:r w:rsidR="00BA3932" w:rsidRPr="00095788">
        <w:rPr>
          <w:i/>
          <w:iCs/>
        </w:rPr>
        <w:t>R</w:t>
      </w:r>
      <w:r w:rsidR="00BA3932">
        <w:rPr>
          <w:vertAlign w:val="superscript"/>
        </w:rPr>
        <w:t>2</w:t>
      </w:r>
      <w:r w:rsidR="00BA3932">
        <w:t xml:space="preserve"> = 0.2</w:t>
      </w:r>
      <w:r w:rsidR="004502F4">
        <w:t>7</w:t>
      </w:r>
      <w:r w:rsidR="00BA3932">
        <w:t>, 0.</w:t>
      </w:r>
      <w:r w:rsidR="004502F4">
        <w:t>43</w:t>
      </w:r>
      <w:r w:rsidR="00BA3932">
        <w:t xml:space="preserve"> and 0.</w:t>
      </w:r>
      <w:r w:rsidR="004502F4">
        <w:t>85</w:t>
      </w:r>
      <w:r w:rsidR="006F4CB8">
        <w:t>)</w:t>
      </w:r>
      <w:r w:rsidR="00E81245">
        <w:t xml:space="preserve"> </w:t>
      </w:r>
      <w:r w:rsidR="006F4CB8">
        <w:t>are consistently</w:t>
      </w:r>
      <w:r w:rsidR="00E81245">
        <w:t xml:space="preserve"> greate</w:t>
      </w:r>
      <w:r w:rsidR="006F4CB8">
        <w:t>r than those associated with the optimal ANCOVA models based on PC1 (</w:t>
      </w:r>
      <w:r w:rsidR="00B02E73">
        <w:t xml:space="preserve">Figure </w:t>
      </w:r>
      <w:r w:rsidR="00FF0F3A">
        <w:t>4</w:t>
      </w:r>
      <w:r w:rsidR="00BA3932">
        <w:t xml:space="preserve">: </w:t>
      </w:r>
      <w:r w:rsidR="00BA3932" w:rsidRPr="00095788">
        <w:rPr>
          <w:i/>
          <w:iCs/>
        </w:rPr>
        <w:t>R</w:t>
      </w:r>
      <w:r w:rsidR="00BA3932">
        <w:rPr>
          <w:vertAlign w:val="superscript"/>
        </w:rPr>
        <w:t>2</w:t>
      </w:r>
      <w:r w:rsidR="00BA3932">
        <w:t xml:space="preserve"> = 0.1</w:t>
      </w:r>
      <w:r w:rsidR="00D42AE5">
        <w:t>3</w:t>
      </w:r>
      <w:r w:rsidR="00BA3932">
        <w:t>, 0.</w:t>
      </w:r>
      <w:r w:rsidR="00D42AE5">
        <w:t>22</w:t>
      </w:r>
      <w:r w:rsidR="00BA3932">
        <w:t xml:space="preserve"> and 0.</w:t>
      </w:r>
      <w:r w:rsidR="00D42AE5">
        <w:t>49</w:t>
      </w:r>
      <w:r w:rsidR="006F4CB8">
        <w:t>)</w:t>
      </w:r>
      <w:r w:rsidR="00EA2DCC">
        <w:t>.</w:t>
      </w:r>
      <w:r w:rsidR="006F4CB8">
        <w:t xml:space="preserve"> </w:t>
      </w:r>
      <w:r w:rsidR="00EA2DCC">
        <w:t xml:space="preserve">This is </w:t>
      </w:r>
      <w:r w:rsidR="0090296A">
        <w:t xml:space="preserve">because </w:t>
      </w:r>
      <w:r w:rsidR="006F4CB8">
        <w:t xml:space="preserve">PC1 </w:t>
      </w:r>
      <w:r w:rsidR="0090296A">
        <w:t xml:space="preserve">does not </w:t>
      </w:r>
      <w:r w:rsidR="006F4CB8">
        <w:t xml:space="preserve">capture </w:t>
      </w:r>
      <w:r w:rsidR="00D24BB3">
        <w:t>all of the variation in</w:t>
      </w:r>
      <w:r w:rsidR="000075FC">
        <w:t xml:space="preserve"> </w:t>
      </w:r>
      <w:r w:rsidR="0090296A">
        <w:t xml:space="preserve">environmental heterogeneity </w:t>
      </w:r>
      <w:r w:rsidR="006F4CB8">
        <w:t>relevant to the prediction of species richness.</w:t>
      </w:r>
    </w:p>
    <w:p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rsidR="00D06C06" w:rsidRPr="004C3A17" w:rsidRDefault="00390A5D" w:rsidP="00DC180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w:t>
      </w:r>
      <w:r w:rsidR="00127033">
        <w:t xml:space="preserve">Table 2; </w:t>
      </w:r>
      <w:r w:rsidR="00304EA1">
        <w:t xml:space="preserve">Figure </w:t>
      </w:r>
      <w:r w:rsidR="00FC2A30">
        <w:t>1</w:t>
      </w:r>
      <w:r w:rsidR="005D74C8" w:rsidRPr="005D74C8">
        <w:t>e–h</w:t>
      </w:r>
      <w:r w:rsidR="00E42B45">
        <w:t>,</w:t>
      </w:r>
      <w:r w:rsidR="001B4B9F" w:rsidRPr="00514C5C">
        <w:t xml:space="preserve"> </w:t>
      </w:r>
      <w:r w:rsidR="00C00919">
        <w:t>S9</w:t>
      </w:r>
      <w:r w:rsidR="00514C5C" w:rsidRPr="00514C5C">
        <w:t>e–h</w:t>
      </w:r>
      <w:r w:rsidR="00E42B45">
        <w:t>,</w:t>
      </w:r>
      <w:r w:rsidR="00514C5C" w:rsidRPr="00514C5C">
        <w:t xml:space="preserve"> </w:t>
      </w:r>
      <w:r w:rsidR="00C00919">
        <w:t>S10</w:t>
      </w:r>
      <w:r w:rsidR="00514C5C" w:rsidRPr="00514C5C">
        <w:t>e–h</w:t>
      </w:r>
      <w:r w:rsidR="001B4B9F" w:rsidRPr="00514C5C">
        <w:t>)</w:t>
      </w:r>
      <w:r w:rsidR="006B7A26" w:rsidRPr="00514C5C">
        <w:t>.</w:t>
      </w:r>
      <w:r w:rsidR="006B7A26">
        <w:t xml:space="preserve"> For both the GCFR and SWAFR, outliers </w:t>
      </w:r>
      <w:r w:rsidR="00123A7A">
        <w:t>a</w:t>
      </w:r>
      <w:r w:rsidR="006B7A26">
        <w:t>r</w:t>
      </w:r>
      <w:r w:rsidR="00C64450">
        <w:t>e geographically clustered, in areas corresponding to recognized diversity centres</w:t>
      </w:r>
      <w:r w:rsidR="007D7372">
        <w:t xml:space="preserve"> (</w:t>
      </w:r>
      <w:r w:rsidR="00F31699">
        <w:t xml:space="preserve">Figure </w:t>
      </w:r>
      <w:r w:rsidR="000D147E">
        <w:t>S5</w:t>
      </w:r>
      <w:r w:rsidR="007D7372">
        <w:t>,</w:t>
      </w:r>
      <w:r w:rsidR="00D9172D">
        <w:t xml:space="preserve"> </w:t>
      </w:r>
      <w:r w:rsidR="006F465B">
        <w:t>S6</w:t>
      </w:r>
      <w:r w:rsidR="007D7372">
        <w:t>)</w:t>
      </w:r>
      <w:r w:rsidR="00C64450">
        <w:t xml:space="preserve">. At the QDS-scale, for example, GCFR outliers </w:t>
      </w:r>
      <w:r w:rsidR="00123A7A">
        <w:t>a</w:t>
      </w:r>
      <w:r w:rsidR="00C64450">
        <w:t>re concentrated in the Kogelberg-Hottentots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Lesueur, Perth, Stirling-Albany and Fitzgerald River </w:t>
      </w:r>
      <w:r w:rsidR="0028496B">
        <w:t>area</w:t>
      </w:r>
      <w:r w:rsidR="00C64450">
        <w:t>s</w:t>
      </w:r>
      <w:r w:rsidR="00AC3DE8">
        <w:t xml:space="preserve"> (Figure S5a,b; S6a,b; S9e</w:t>
      </w:r>
      <w:r w:rsidR="00AC3DE8" w:rsidRPr="00514C5C">
        <w:t>–</w:t>
      </w:r>
      <w:r w:rsidR="00AC3DE8">
        <w:t>h)</w:t>
      </w:r>
      <w:r w:rsidR="00C64450">
        <w:t>.</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w:t>
      </w:r>
      <w:r w:rsidR="00AC3DE8">
        <w:t>Figure S5c,d; S6c,d; 1e</w:t>
      </w:r>
      <w:r w:rsidR="00AC3DE8" w:rsidRPr="00514C5C">
        <w:t>–</w:t>
      </w:r>
      <w:r w:rsidR="00AC3DE8">
        <w:t>h</w:t>
      </w:r>
      <w:r w:rsidR="00123A7A">
        <w:t>) and only one a</w:t>
      </w:r>
      <w:r w:rsidR="000C33EC">
        <w:t>t</w:t>
      </w:r>
      <w:r w:rsidR="001B4B9F">
        <w:t xml:space="preserve"> </w:t>
      </w:r>
      <w:r w:rsidR="006B0D68">
        <w:t>the DS-scale</w:t>
      </w:r>
      <w:r w:rsidR="00CC0CD9">
        <w:t xml:space="preserve"> when considering the PC1-based ANCOVAs’ residuals</w:t>
      </w:r>
      <w:r w:rsidR="006B0D68">
        <w:t xml:space="preserv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w:t>
      </w:r>
      <w:r w:rsidR="00F674A6">
        <w:t xml:space="preserve">PC1-based </w:t>
      </w:r>
      <w:r w:rsidR="003047D0">
        <w:t xml:space="preserve">ANCOVA </w:t>
      </w:r>
      <w:r w:rsidR="00C1212C">
        <w:t>(</w:t>
      </w:r>
      <w:r w:rsidR="00D8528A">
        <w:t xml:space="preserve">Figure </w:t>
      </w:r>
      <w:r w:rsidR="00152D16">
        <w:t>S7</w:t>
      </w:r>
      <w:r w:rsidR="00C1212C">
        <w:t xml:space="preserve">) </w:t>
      </w:r>
      <w:r w:rsidR="003047D0">
        <w:t>and multiple regression</w:t>
      </w:r>
      <w:r w:rsidR="00301369">
        <w:t>s</w:t>
      </w:r>
      <w:r w:rsidR="003047D0">
        <w:t xml:space="preserve"> </w:t>
      </w:r>
      <w:r w:rsidR="0081543B">
        <w:t>(</w:t>
      </w:r>
      <w:r w:rsidR="00200FEE">
        <w:t xml:space="preserve">Figure </w:t>
      </w:r>
      <w:r w:rsidR="008C771A">
        <w:t>S8</w:t>
      </w:r>
      <w:r w:rsidR="0081543B">
        <w:t xml:space="preserve">) </w:t>
      </w:r>
      <w:r w:rsidR="003047D0">
        <w:t xml:space="preserve">yielded </w:t>
      </w:r>
      <w:r w:rsidR="00C4302C">
        <w:t xml:space="preserve">qualitatively similar </w:t>
      </w:r>
      <w:r w:rsidR="003047D0">
        <w:t>models</w:t>
      </w:r>
      <w:r w:rsidR="00EC5B19">
        <w:t xml:space="preserve"> </w:t>
      </w:r>
      <w:r w:rsidR="00EF067C">
        <w:t>as before</w:t>
      </w:r>
      <w:r w:rsidR="0086044B">
        <w:t xml:space="preserve"> with </w:t>
      </w:r>
      <w:r w:rsidR="00EC5B19">
        <w:t>improved coefficients of determination</w:t>
      </w:r>
      <w:r w:rsidR="0081543B">
        <w:t>.</w:t>
      </w:r>
      <w:r w:rsidR="008369E4">
        <w:t xml:space="preserve"> </w:t>
      </w:r>
      <w:r w:rsidR="00B22E1D" w:rsidRPr="004C3A17">
        <w:t>A</w:t>
      </w:r>
      <w:r w:rsidR="00C502FE" w:rsidRPr="004C3A17">
        <w:t xml:space="preserve">t </w:t>
      </w:r>
      <w:r w:rsidR="00B22E1D" w:rsidRPr="004C3A17">
        <w:t xml:space="preserve">the broader </w:t>
      </w:r>
      <w:r w:rsidR="00C502FE" w:rsidRPr="004C3A17">
        <w:t>DS-scale</w:t>
      </w:r>
      <w:r w:rsidR="00B22E1D" w:rsidRPr="004C3A17">
        <w:t xml:space="preserve">, </w:t>
      </w:r>
      <w:r w:rsidR="00C502FE" w:rsidRPr="004C3A17">
        <w:t>the GCFR and SWAFR</w:t>
      </w:r>
      <w:r w:rsidR="00B22E1D" w:rsidRPr="004C3A17">
        <w:t xml:space="preserve"> do</w:t>
      </w:r>
      <w:r w:rsidR="00C502FE" w:rsidRPr="004C3A17">
        <w:t xml:space="preserve"> </w:t>
      </w:r>
      <w:r w:rsidR="00807EFC" w:rsidRPr="004C3A17">
        <w:t>not</w:t>
      </w:r>
      <w:r w:rsidR="00B22E1D" w:rsidRPr="004C3A17">
        <w:t xml:space="preserve"> </w:t>
      </w:r>
      <w:r w:rsidR="00807EFC" w:rsidRPr="004C3A17">
        <w:t>differ</w:t>
      </w:r>
      <w:r w:rsidR="00C502FE" w:rsidRPr="004C3A17">
        <w:t xml:space="preserve"> </w:t>
      </w:r>
      <w:r w:rsidR="00B22E1D" w:rsidRPr="004C3A17">
        <w:t xml:space="preserve">significantly in their </w:t>
      </w:r>
      <w:r w:rsidR="00C502FE" w:rsidRPr="004C3A17">
        <w:t>residual</w:t>
      </w:r>
      <w:r w:rsidR="00A70597" w:rsidRPr="004C3A17">
        <w:t xml:space="preserve"> standard deviations</w:t>
      </w:r>
      <w:r w:rsidR="00807EFC" w:rsidRPr="004C3A17">
        <w:t xml:space="preserve"> (following both the PC1-based ANCOVA and multiple regressions) (Table S3c). This </w:t>
      </w:r>
      <w:r w:rsidR="00DC180F" w:rsidRPr="004C3A17">
        <w:t xml:space="preserve">highlights </w:t>
      </w:r>
      <w:r w:rsidR="000E7F00" w:rsidRPr="004C3A17">
        <w:t xml:space="preserve">that </w:t>
      </w:r>
      <w:r w:rsidR="00DC180F" w:rsidRPr="004C3A17">
        <w:t>the commonal</w:t>
      </w:r>
      <w:r w:rsidR="00B85431" w:rsidRPr="004C3A17">
        <w:t>i</w:t>
      </w:r>
      <w:r w:rsidR="00DC180F" w:rsidRPr="004C3A17">
        <w:t xml:space="preserve">ty of the richness-heterogeneity relationship </w:t>
      </w:r>
      <w:r w:rsidR="000E7F00" w:rsidRPr="004C3A17">
        <w:t xml:space="preserve">is recovered </w:t>
      </w:r>
      <w:r w:rsidR="00E4420C" w:rsidRPr="004C3A17">
        <w:t xml:space="preserve">more accurately </w:t>
      </w:r>
      <w:r w:rsidR="00B22E1D" w:rsidRPr="004C3A17">
        <w:t xml:space="preserve">at broader spatial scales </w:t>
      </w:r>
      <w:r w:rsidR="000E7F00" w:rsidRPr="004C3A17">
        <w:t>after</w:t>
      </w:r>
      <w:r w:rsidR="00DC180F" w:rsidRPr="004C3A17">
        <w:t xml:space="preserve"> the omission of </w:t>
      </w:r>
      <w:r w:rsidR="00A70597" w:rsidRPr="004C3A17">
        <w:t>hotspots</w:t>
      </w:r>
      <w:r w:rsidR="00DC180F" w:rsidRPr="004C3A17">
        <w:t>.</w:t>
      </w:r>
    </w:p>
    <w:p w:rsidR="00F8593E" w:rsidRDefault="00DD7307">
      <w:pPr>
        <w:pStyle w:val="Heading1"/>
        <w:spacing w:line="240" w:lineRule="auto"/>
      </w:pPr>
      <w:r>
        <w:t>4</w:t>
      </w:r>
      <w:r w:rsidR="00765FAE">
        <w:t>:</w:t>
      </w:r>
      <w:r>
        <w:t xml:space="preserve"> </w:t>
      </w:r>
      <w:r w:rsidR="00F8593E" w:rsidRPr="00891FE6">
        <w:t>Discussion</w:t>
      </w:r>
    </w:p>
    <w:p w:rsidR="001E1442" w:rsidRDefault="006A4B08" w:rsidP="002C20EB">
      <w:pPr>
        <w:pStyle w:val="BodyText"/>
        <w:tabs>
          <w:tab w:val="left" w:pos="6189"/>
        </w:tabs>
      </w:pPr>
      <w:bookmarkStart w:id="7" w:name="tables"/>
      <w:r>
        <w:t>Consistent with a recent meta-analysis identifying environmental heterogeneity as a universal driver of species richness</w:t>
      </w:r>
      <w:r w:rsidR="00DD5CB7">
        <w:t xml:space="preserve"> </w:t>
      </w:r>
      <w:r w:rsidR="00404D92" w:rsidRPr="00404D92">
        <w:rPr>
          <w:noProof/>
        </w:rPr>
        <w:t>(Stein et al., 2014)</w:t>
      </w:r>
      <w:r>
        <w:t xml:space="preserve">, </w:t>
      </w:r>
      <w:r w:rsidR="00186541">
        <w:t>we found</w:t>
      </w:r>
      <w:r w:rsidR="00925DAC">
        <w:t xml:space="preserve"> heterogeneity to have a consistently positive influence on species richness in the GCFR and SWAFR.</w:t>
      </w:r>
      <w:r w:rsidR="00333F46">
        <w:t xml:space="preserve"> Most </w:t>
      </w:r>
      <w:r w:rsidR="00186541">
        <w:t xml:space="preserve">significant </w:t>
      </w:r>
      <w:r w:rsidR="00333F46">
        <w:t>partial effects</w:t>
      </w:r>
      <w:r w:rsidR="006435FF">
        <w:t xml:space="preserve"> associated with heterogeneity</w:t>
      </w:r>
      <w:r w:rsidR="002376C5">
        <w:t xml:space="preserve"> terms</w:t>
      </w:r>
      <w:r w:rsidR="006435FF">
        <w:t xml:space="preserve"> </w:t>
      </w:r>
      <w:r w:rsidR="00333F46">
        <w:t xml:space="preserve">in our </w:t>
      </w:r>
      <w:r w:rsidR="00186541">
        <w:t xml:space="preserve">multiple regression </w:t>
      </w:r>
      <w:r w:rsidR="006435FF">
        <w:t xml:space="preserve">models </w:t>
      </w:r>
      <w:r w:rsidR="00333F46">
        <w:t xml:space="preserve">and the overall effect of heterogeneity </w:t>
      </w:r>
      <w:r w:rsidR="000E33FD">
        <w:t xml:space="preserve">(PC1) </w:t>
      </w:r>
      <w:r w:rsidR="00333F46">
        <w:t>in our ANCOVA results are positive</w:t>
      </w:r>
      <w:r w:rsidR="006435FF">
        <w:t>.</w:t>
      </w:r>
      <w:r w:rsidR="009A1738">
        <w:t xml:space="preserve"> As </w:t>
      </w:r>
      <w:r w:rsidR="006435FF">
        <w:t xml:space="preserve"> 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richness </w:t>
      </w:r>
      <w:r w:rsidR="00D13C71">
        <w:t xml:space="preserve">to heterogeneity </w:t>
      </w:r>
      <w:r w:rsidR="007F0700">
        <w:t>anticipat</w:t>
      </w:r>
      <w:r w:rsidR="00D13C71">
        <w:t>ed by some authors</w:t>
      </w:r>
      <w:r w:rsidR="007A7C1E">
        <w:t xml:space="preserve"> </w:t>
      </w:r>
      <w:r w:rsidR="00404D92" w:rsidRPr="00404D92">
        <w:rPr>
          <w:noProof/>
        </w:rPr>
        <w:t>(Allouche et al., 2012; Carnicer et al., 2013)</w:t>
      </w:r>
      <w:r w:rsidR="000217F9">
        <w:t>, at least at the scales considered here</w:t>
      </w:r>
      <w:r w:rsidR="001155C0">
        <w:t>.</w:t>
      </w:r>
      <w:r w:rsidR="00004BFE">
        <w:t xml:space="preserve"> </w:t>
      </w:r>
      <w:r w:rsidR="001155C0">
        <w:t>A quadratic relationship between richness and heterogeneity was only favoured at the QDS-scale, and even then not representing a unimodal effect but a</w:t>
      </w:r>
      <w:r w:rsidR="00945C48">
        <w:t xml:space="preserve">n upward-opening </w:t>
      </w:r>
      <w:r w:rsidR="001155C0">
        <w:t xml:space="preserve">parabola. </w:t>
      </w:r>
      <w:r w:rsidR="002376C5">
        <w:t xml:space="preserve">Additionally, and </w:t>
      </w:r>
      <w:r w:rsidR="00670FB5">
        <w:t xml:space="preserve">also </w:t>
      </w:r>
      <w:r w:rsidR="00D13C71">
        <w:t xml:space="preserve">consistent with </w:t>
      </w:r>
      <w:r w:rsidR="00F703AD" w:rsidRPr="00F703AD">
        <w:rPr>
          <w:noProof/>
        </w:rPr>
        <w:t>(Stein et al., 2014)</w:t>
      </w:r>
      <w:r w:rsidR="00D13C71">
        <w:t>,</w:t>
      </w:r>
      <w:r w:rsidR="00A2083E">
        <w:t xml:space="preserve"> </w:t>
      </w:r>
      <w:r w:rsidR="00186541">
        <w:t>we f</w:t>
      </w:r>
      <w:r w:rsidR="00DB42AF">
        <w:t>i</w:t>
      </w:r>
      <w:r w:rsidR="00186541">
        <w:t>nd</w:t>
      </w:r>
      <w:r w:rsidR="002376C5">
        <w:t xml:space="preserve"> </w:t>
      </w:r>
      <w:r w:rsidR="00D839BD">
        <w:t xml:space="preserve">the strength of the heterogeneity-richness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ANCOVA and multiple regression models</w:t>
      </w:r>
      <w:r w:rsidR="001E1442">
        <w:t xml:space="preserve"> </w:t>
      </w:r>
      <w:r w:rsidR="0090296A">
        <w:t>were</w:t>
      </w:r>
      <w:r w:rsidR="00186541">
        <w:t xml:space="preserve"> greatest at the DS-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r w:rsidR="00404D92" w:rsidRPr="00404D92">
        <w:rPr>
          <w:noProof/>
        </w:rPr>
        <w:t>(Wüest et al., 2019)</w:t>
      </w:r>
      <w:r w:rsidR="001F0A16">
        <w:t xml:space="preserve">, </w:t>
      </w:r>
      <w:r w:rsidR="00485517">
        <w:t xml:space="preserve">and so facilitate stronger heterogeneity-richness relationships </w:t>
      </w:r>
      <w:r w:rsidR="0090330E" w:rsidRPr="0090330E">
        <w:rPr>
          <w:noProof/>
        </w:rPr>
        <w:t>(</w:t>
      </w:r>
      <w:r w:rsidR="00E4577F">
        <w:rPr>
          <w:noProof/>
        </w:rPr>
        <w:t>V</w:t>
      </w:r>
      <w:r w:rsidR="0090330E" w:rsidRPr="0090330E">
        <w:rPr>
          <w:noProof/>
        </w:rPr>
        <w:t>an Rensburg, Chown, &amp; Gaston, 2002)</w:t>
      </w:r>
      <w:r w:rsidR="000A7820">
        <w:t>.</w:t>
      </w:r>
      <w:r w:rsidR="00670FB5">
        <w:t xml:space="preserve"> </w:t>
      </w:r>
      <w:r w:rsidR="000A7820">
        <w:t>I</w:t>
      </w:r>
      <w:r w:rsidR="00B24543">
        <w:t>n speciation hotspot</w:t>
      </w:r>
      <w:r w:rsidR="00D839BD">
        <w:t>s</w:t>
      </w:r>
      <w:r w:rsidR="00B24543">
        <w:t xml:space="preserve"> </w:t>
      </w:r>
      <w:r w:rsidR="00C67B82">
        <w:t xml:space="preserve">(see below) </w:t>
      </w:r>
      <w:r w:rsidR="00B24543">
        <w:t xml:space="preserve">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 xml:space="preserve">spatial scale of speciation </w:t>
      </w:r>
      <w:r w:rsidR="00F703AD" w:rsidRPr="00F703AD">
        <w:rPr>
          <w:noProof/>
        </w:rPr>
        <w:t>(Stein et al., 2014)</w:t>
      </w:r>
      <w:r w:rsidR="00C67B82">
        <w:t>.</w:t>
      </w:r>
      <w:r w:rsidR="00D839BD">
        <w:t xml:space="preserve"> </w:t>
      </w:r>
      <w:r w:rsidR="00F41DB5">
        <w:t>S</w:t>
      </w:r>
      <w:r w:rsidR="00D839BD">
        <w:t>tronger coupling of species richness</w:t>
      </w:r>
      <w:r w:rsidR="003617CF">
        <w:t xml:space="preserve"> to heterogeneity </w:t>
      </w:r>
      <w:r w:rsidR="000A7820">
        <w:t xml:space="preserve">at the DS-scale </w:t>
      </w:r>
      <w:r w:rsidR="00C85C59">
        <w:t xml:space="preserve">possibly </w:t>
      </w:r>
      <w:r w:rsidR="00D839BD">
        <w:t>ari</w:t>
      </w:r>
      <w:r w:rsidR="00A664B2">
        <w:t>ses</w:t>
      </w:r>
      <w:r w:rsidR="003617CF">
        <w:t xml:space="preserve"> </w:t>
      </w:r>
      <w:r w:rsidR="00B3606C">
        <w:t xml:space="preserve">as </w:t>
      </w:r>
      <w:r w:rsidR="00C85C59">
        <w:t>DS, in contrast to QDS and HDS,</w:t>
      </w:r>
      <w:r w:rsidR="00BE7B44">
        <w:t xml:space="preserve"> </w:t>
      </w:r>
      <w:r w:rsidR="00B3606C">
        <w:t>are</w:t>
      </w:r>
      <w:r w:rsidR="003617CF">
        <w:t xml:space="preserve"> sufficiently large</w:t>
      </w:r>
      <w:r w:rsidR="00D13C71">
        <w:t xml:space="preserve"> </w:t>
      </w:r>
      <w:r w:rsidR="00BE7B44">
        <w:t xml:space="preserve">to </w:t>
      </w:r>
      <w:r w:rsidR="00896B4A">
        <w:t>capture</w:t>
      </w:r>
      <w:r w:rsidR="00967E02">
        <w:t xml:space="preserve"> </w:t>
      </w:r>
      <w:r w:rsidR="0035011F">
        <w:t>differences in richness as a result of</w:t>
      </w:r>
      <w:r w:rsidR="00BE7B44">
        <w:t xml:space="preserve"> allopatric speci</w:t>
      </w:r>
      <w:r w:rsidR="00C85C59">
        <w:t>ation processes</w:t>
      </w:r>
      <w:r w:rsidR="00BE7B44">
        <w:t>.</w:t>
      </w:r>
    </w:p>
    <w:p w:rsidR="00E3070E" w:rsidRDefault="0016731D" w:rsidP="00E3070E">
      <w:pPr>
        <w:pStyle w:val="BodyText"/>
        <w:tabs>
          <w:tab w:val="left" w:pos="6189"/>
        </w:tabs>
      </w:pPr>
      <w:r>
        <w:lastRenderedPageBreak/>
        <w:t>The</w:t>
      </w:r>
      <w:r w:rsidR="001E1442">
        <w:t xml:space="preserve"> observation that species richness </w:t>
      </w:r>
      <w:r w:rsidR="004F61BD">
        <w:t>r</w:t>
      </w:r>
      <w:r w:rsidR="005048A3">
        <w:t xml:space="preserve">esponds to environmental heterogeneity in </w:t>
      </w:r>
      <w:r w:rsidR="00B53C15">
        <w:t xml:space="preserve">a </w:t>
      </w:r>
      <w:r w:rsidR="00A5068F">
        <w:t xml:space="preserve">relatively </w:t>
      </w:r>
      <w:r w:rsidR="00B53C15">
        <w:t>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w:t>
      </w:r>
      <w:r w:rsidR="00DB4E25" w:rsidRPr="00DB4E25">
        <w:rPr>
          <w:noProof/>
        </w:rPr>
        <w:t xml:space="preserve">Cowling et al. </w:t>
      </w:r>
      <w:r w:rsidR="00DB4E25">
        <w:rPr>
          <w:noProof/>
        </w:rPr>
        <w:t>(</w:t>
      </w:r>
      <w:r w:rsidR="00DB4E25" w:rsidRPr="00DB4E25">
        <w:rPr>
          <w:noProof/>
        </w:rPr>
        <w:t>2015)</w:t>
      </w:r>
      <w:r w:rsidR="00DB4E25">
        <w:t xml:space="preserve"> </w:t>
      </w:r>
      <w:r w:rsidR="00B26384">
        <w:t>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In addition, the greater heterogeneity of the GCFR might facilitate denser species packing, through the provision of greater niche diversity</w:t>
      </w:r>
      <w:r w:rsidR="00FD1780">
        <w:t xml:space="preserve"> </w:t>
      </w:r>
      <w:r w:rsidR="00404D92" w:rsidRPr="00404D92">
        <w:rPr>
          <w:noProof/>
        </w:rPr>
        <w:t>(Cramer et al., 2014; Hart et al., 2017)</w:t>
      </w:r>
      <w:r w:rsidR="00E3070E">
        <w:t xml:space="preserve">.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274581">
        <w:t xml:space="preserve">QDS- and HDS-scale </w:t>
      </w:r>
      <w:r w:rsidR="00BB20AD">
        <w:t xml:space="preserve">species turnover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 xml:space="preserve">in the Cape. This interpretation is consistent with </w:t>
      </w:r>
      <w:r w:rsidR="00496FD1">
        <w:t xml:space="preserve">existing </w:t>
      </w:r>
      <w:r w:rsidR="0072106C">
        <w:t>evidence for a much high</w:t>
      </w:r>
      <w:r w:rsidR="0058677B">
        <w:t>er</w:t>
      </w:r>
      <w:r w:rsidR="0072106C">
        <w:t xml:space="preserve"> frequency of single-site endemic taxa in the Cape than in the Australian flora</w:t>
      </w:r>
      <w:r w:rsidR="002D7223">
        <w:t xml:space="preserve"> </w:t>
      </w:r>
      <w:r w:rsidR="002D7223" w:rsidRPr="002D7223">
        <w:rPr>
          <w:noProof/>
        </w:rPr>
        <w:t>(Linder, 2019)</w:t>
      </w:r>
      <w:r w:rsidR="00F65234">
        <w:t xml:space="preserve"> and evidence of such</w:t>
      </w:r>
      <w:r w:rsidR="00704131">
        <w:t xml:space="preserve"> </w:t>
      </w:r>
      <w:r w:rsidR="00F65234">
        <w:t xml:space="preserve">in our </w:t>
      </w:r>
      <w:r w:rsidR="00704131">
        <w:t xml:space="preserve">species occurrence dataset (Figure </w:t>
      </w:r>
      <w:r w:rsidR="00F06726">
        <w:t>S11</w:t>
      </w:r>
      <w:r w:rsidR="00704131">
        <w:t>).</w:t>
      </w:r>
    </w:p>
    <w:p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 xml:space="preserve">the generally low coefficients of determination associated with these relationships indicate </w:t>
      </w:r>
      <w:r w:rsidR="00653FBE">
        <w:t xml:space="preserve">a </w:t>
      </w:r>
      <w:r w:rsidR="008B5685">
        <w:t>role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952699">
        <w:t xml:space="preserve">multiple </w:t>
      </w:r>
      <w:r w:rsidR="00A234EE">
        <w:t>other</w:t>
      </w:r>
      <w:r w:rsidR="000C6E98">
        <w:t xml:space="preserve"> </w:t>
      </w:r>
      <w:r w:rsidR="008D30F0">
        <w:t>environmental variables</w:t>
      </w:r>
      <w:r w:rsidR="000C6E98">
        <w:t xml:space="preserve">, some of which </w:t>
      </w:r>
      <w:r w:rsidR="00A234EE">
        <w:t xml:space="preserve">may </w:t>
      </w:r>
      <w:r w:rsidR="001F48A1">
        <w:t xml:space="preserve">vary at spatial scales beyond the </w:t>
      </w:r>
      <w:r w:rsidR="00952699">
        <w:t xml:space="preserve">fine-scale </w:t>
      </w:r>
      <w:r w:rsidR="001F48A1">
        <w:t xml:space="preserve">resolution of </w:t>
      </w:r>
      <w:r w:rsidR="003362FE">
        <w:t>available</w:t>
      </w:r>
      <w:r w:rsidR="001F48A1">
        <w:t xml:space="preserve"> environmental layers. </w:t>
      </w:r>
      <w:r w:rsidR="00067982" w:rsidRPr="00067982">
        <w:rPr>
          <w:noProof/>
        </w:rPr>
        <w:t xml:space="preserve">Cramer, Wootton, van Mazijk, &amp; Verboom </w:t>
      </w:r>
      <w:r w:rsidR="00067982">
        <w:rPr>
          <w:noProof/>
        </w:rPr>
        <w:t>(</w:t>
      </w:r>
      <w:r w:rsidR="00067982" w:rsidRPr="00067982">
        <w:rPr>
          <w:noProof/>
        </w:rPr>
        <w:t>2019)</w:t>
      </w:r>
      <w:r w:rsidR="00FD7934">
        <w:t>, for example, recently highlighted the superiority of locally</w:t>
      </w:r>
      <w:r w:rsidR="00510B55">
        <w:t xml:space="preserve"> </w:t>
      </w:r>
      <w:r w:rsidR="00FD7934">
        <w:t>modelled soil layers</w:t>
      </w:r>
      <w:r w:rsidR="008D30F0">
        <w:t xml:space="preserve">, which also </w:t>
      </w:r>
      <w:r w:rsidR="001F48A1">
        <w:t>include aspects of</w:t>
      </w:r>
      <w:r w:rsidR="008D30F0">
        <w:t xml:space="preserve"> soil chemistry,</w:t>
      </w:r>
      <w:r w:rsidR="00FD7934">
        <w:t xml:space="preserve"> as predictors of vegetation type in the GCFR,</w:t>
      </w:r>
      <w:r w:rsidR="00BD7A0C">
        <w:t xml:space="preserve"> compared with the globally</w:t>
      </w:r>
      <w:r w:rsidR="000D2647">
        <w:t xml:space="preserve"> </w:t>
      </w:r>
      <w:r w:rsidR="00BD7A0C">
        <w:t xml:space="preserve">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w:t>
      </w:r>
      <w:r w:rsidR="00952699">
        <w:t xml:space="preserve">between </w:t>
      </w:r>
      <w:r w:rsidR="00FD7934">
        <w:t>the</w:t>
      </w:r>
      <w:r w:rsidR="00952699">
        <w:t xml:space="preserve"> GCFR and</w:t>
      </w:r>
      <w:r w:rsidR="00FD7934">
        <w:t xml:space="preserve"> SWAFR.</w:t>
      </w:r>
      <w:r w:rsidR="0074652D">
        <w:t xml:space="preserve"> </w:t>
      </w:r>
      <w:r w:rsidR="00043988">
        <w:t>D</w:t>
      </w:r>
      <w:r w:rsidR="00BD7A0C">
        <w:t>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B1381E" w:rsidRPr="00B1381E">
        <w:rPr>
          <w:noProof/>
        </w:rPr>
        <w:t>(Figueiredo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proofErr w:type="gramStart"/>
      <w:r w:rsidR="008B5685">
        <w:t>highly-</w:t>
      </w:r>
      <w:r w:rsidR="00E806A3">
        <w:t>localized</w:t>
      </w:r>
      <w:proofErr w:type="gramEnd"/>
      <w:r w:rsidR="00E806A3">
        <w:t xml:space="preserve">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climatically-determined</w:t>
      </w:r>
      <w:r w:rsidR="00E806A3">
        <w:t>,</w:t>
      </w:r>
      <w:r w:rsidR="00164E10">
        <w:t xml:space="preserve"> presents challenges </w:t>
      </w:r>
      <w:r w:rsidR="00E806A3">
        <w:t xml:space="preserve">for species distribution modelling </w:t>
      </w:r>
      <w:r w:rsidR="003B08CE">
        <w:t>on account of their small size</w:t>
      </w:r>
      <w:r w:rsidR="00B1381E">
        <w:t xml:space="preserve"> </w:t>
      </w:r>
      <w:r w:rsidR="00B1381E" w:rsidRPr="00B1381E">
        <w:rPr>
          <w:noProof/>
        </w:rPr>
        <w:t>(Born &amp; Linder, 2018)</w:t>
      </w:r>
      <w:r w:rsidR="00164E10">
        <w:t>.</w:t>
      </w:r>
      <w:r w:rsidR="00996D75">
        <w:t xml:space="preserve"> The same may </w:t>
      </w:r>
      <w:r w:rsidR="00B31A36">
        <w:t xml:space="preserve">well </w:t>
      </w:r>
      <w:r w:rsidR="00996D75">
        <w:t>be true for the SWAFR flora where phylogenetically</w:t>
      </w:r>
      <w:r w:rsidR="00B62133">
        <w:t>-</w:t>
      </w:r>
      <w:r w:rsidR="00996D75">
        <w:t>relictual species typically inhabit waterlogged situations</w:t>
      </w:r>
      <w:r w:rsidR="00E74506">
        <w:t xml:space="preserve"> </w:t>
      </w:r>
      <w:r w:rsidR="00E74506" w:rsidRPr="00E74506">
        <w:rPr>
          <w:noProof/>
        </w:rPr>
        <w:t>(Hopper &amp; Gioia, 2004)</w:t>
      </w:r>
      <w:r w:rsidR="00996D75">
        <w:t>.</w:t>
      </w:r>
    </w:p>
    <w:p w:rsidR="00CF6AF3" w:rsidRDefault="00DE487A" w:rsidP="00E3070E">
      <w:pPr>
        <w:pStyle w:val="BodyText"/>
        <w:tabs>
          <w:tab w:val="left" w:pos="6189"/>
        </w:tabs>
      </w:pPr>
      <w:r w:rsidRPr="005F374B">
        <w:t>A second</w:t>
      </w:r>
      <w:r w:rsidR="00164E10" w:rsidRPr="005F374B">
        <w:t xml:space="preserve"> </w:t>
      </w:r>
      <w:r w:rsidR="00B718C1" w:rsidRPr="005F374B">
        <w:t xml:space="preserve">factor </w:t>
      </w:r>
      <w:r w:rsidR="005F374B" w:rsidRPr="005F374B">
        <w:t>affecting</w:t>
      </w:r>
      <w:r w:rsidR="00B718C1" w:rsidRPr="005F374B">
        <w:t xml:space="preserve"> the </w:t>
      </w:r>
      <w:r w:rsidR="00A646E1" w:rsidRPr="005F374B">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7F1523">
        <w:t>,</w:t>
      </w:r>
      <w:r w:rsidR="00D96E88">
        <w:t xml:space="preserve">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3103A8" w:rsidRPr="003103A8">
        <w:rPr>
          <w:noProof/>
        </w:rPr>
        <w:t>(Currie, 1991; Hawkins et al., 2003; Kreft &amp; Jetz, 2007)</w:t>
      </w:r>
      <w:r w:rsidR="008353FD">
        <w:t xml:space="preserve">, we elected to omit these variables from our analyses because </w:t>
      </w:r>
      <w:r w:rsidR="002D35E5">
        <w:t>we</w:t>
      </w:r>
      <w:r w:rsidR="0065333D">
        <w:t xml:space="preserve"> </w:t>
      </w:r>
      <w:r w:rsidR="008B6F00">
        <w:t>wished</w:t>
      </w:r>
      <w:r w:rsidR="0065333D">
        <w:t xml:space="preserve"> </w:t>
      </w:r>
      <w:r w:rsidR="00873A2C">
        <w:t>to assess</w:t>
      </w:r>
      <w:r w:rsidR="00C55DCA">
        <w:t xml:space="preserve"> </w:t>
      </w:r>
      <w:r w:rsidR="0087788D">
        <w:t>explicitly</w:t>
      </w:r>
      <w:r w:rsidR="0087788D">
        <w:t xml:space="preserve"> </w:t>
      </w:r>
      <w:r w:rsidR="00C55DCA">
        <w:t xml:space="preserve">the </w:t>
      </w:r>
      <w:r w:rsidR="00737794">
        <w:t xml:space="preserve">relative </w:t>
      </w:r>
      <w:r w:rsidR="008B6F00">
        <w:t>ability</w:t>
      </w:r>
      <w:r w:rsidR="00C55DCA">
        <w:t xml:space="preserve"> of </w:t>
      </w:r>
      <w:r w:rsidR="00737794">
        <w:t xml:space="preserve">various forms of </w:t>
      </w:r>
      <w:r w:rsidR="00C55DCA">
        <w:t xml:space="preserve">heterogeneity </w:t>
      </w:r>
      <w:r w:rsidR="008B6F00">
        <w:t>to account for</w:t>
      </w:r>
      <w:r w:rsidR="00C55DCA">
        <w:t xml:space="preserve"> richness variation across</w:t>
      </w:r>
      <w:r w:rsidR="00203A2D">
        <w:t xml:space="preserve"> </w:t>
      </w:r>
      <w:r w:rsidR="00737794">
        <w:t>and between</w:t>
      </w:r>
      <w:r w:rsidR="00203A2D">
        <w:t xml:space="preserve"> </w:t>
      </w:r>
      <w:r w:rsidR="00C55DCA">
        <w:t xml:space="preserve">the GCFR and SWAFR. </w:t>
      </w:r>
      <w:r w:rsidR="00B31A36">
        <w:t>Besides</w:t>
      </w:r>
      <w:r w:rsidR="00C55DCA">
        <w:t xml:space="preserve">, </w:t>
      </w:r>
      <w:r w:rsidR="001B750B">
        <w:t xml:space="preserve">as noted by </w:t>
      </w:r>
      <w:r w:rsidR="008E7D51" w:rsidRPr="008E7D51">
        <w:rPr>
          <w:noProof/>
        </w:rPr>
        <w:t xml:space="preserve">Cowling, Bradshaw, Colville, &amp; Forest </w:t>
      </w:r>
      <w:r w:rsidR="008E7D51">
        <w:rPr>
          <w:noProof/>
        </w:rPr>
        <w:t>(</w:t>
      </w:r>
      <w:r w:rsidR="008E7D51" w:rsidRPr="008E7D51">
        <w:rPr>
          <w:noProof/>
        </w:rPr>
        <w:t>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p>
    <w:p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cs="Times New Roman"/>
          <w:noProof/>
          <w:lang w:val="en-GB"/>
        </w:rPr>
        <w:t xml:space="preserve">sample- </w:t>
      </w:r>
      <w:r w:rsidR="006C2C54" w:rsidRPr="006C2C54">
        <w:rPr>
          <w:rFonts w:cs="Times New Roman"/>
          <w:noProof/>
          <w:lang w:val="en-GB"/>
        </w:rPr>
        <w:t>(Gotelli &amp; Colwell, 2001)</w:t>
      </w:r>
      <w:r w:rsidR="00375621" w:rsidRPr="003C5ACF">
        <w:rPr>
          <w:rFonts w:cs="Times New Roman"/>
          <w:noProof/>
          <w:lang w:val="en-GB"/>
        </w:rPr>
        <w:t xml:space="preserve"> or coverage-based </w:t>
      </w:r>
      <w:r w:rsidR="00375621" w:rsidRPr="003C5ACF">
        <w:rPr>
          <w:rFonts w:cs="Times New Roman"/>
          <w:noProof/>
          <w:lang w:val="en-GB"/>
        </w:rPr>
        <w:lastRenderedPageBreak/>
        <w:t xml:space="preserve">rarefaction techniques </w:t>
      </w:r>
      <w:r w:rsidR="008A6247" w:rsidRPr="008A6247">
        <w:rPr>
          <w:rFonts w:cs="Times New Roman"/>
          <w:noProof/>
          <w:lang w:val="en-GB"/>
        </w:rPr>
        <w:t>(Chao &amp; Jost, 2012)</w:t>
      </w:r>
      <w:r w:rsidR="00375621" w:rsidRPr="003C5ACF">
        <w:rPr>
          <w:rFonts w:cs="Times New Roman"/>
          <w:noProof/>
          <w:lang w:val="en-GB"/>
        </w:rPr>
        <w:t xml:space="preserve"> </w:t>
      </w:r>
      <w:r w:rsidR="00E823D6">
        <w:t xml:space="preserve">to correct for </w:t>
      </w:r>
      <w:r w:rsidR="002D35E5">
        <w:t xml:space="preserve">variable </w:t>
      </w:r>
      <w:r w:rsidR="00E823D6">
        <w:t>collection effort</w:t>
      </w:r>
      <w:r w:rsidR="002D35E5">
        <w:t xml:space="preserve"> </w:t>
      </w:r>
      <w:r w:rsidR="00077059" w:rsidRPr="00077059">
        <w:rPr>
          <w:noProof/>
        </w:rPr>
        <w:t>(Engemann et al., 2015)</w:t>
      </w:r>
      <w:r w:rsidR="00E823D6">
        <w:t xml:space="preserve">, </w:t>
      </w:r>
      <w:r w:rsidR="00B053CB">
        <w:t xml:space="preserve">the application of these approaches to </w:t>
      </w:r>
      <w:proofErr w:type="gramStart"/>
      <w:r w:rsidR="00B053CB">
        <w:t>systematically-biased</w:t>
      </w:r>
      <w:proofErr w:type="gramEnd"/>
      <w:r w:rsidR="00B053CB">
        <w:t xml:space="preserve"> collection data is </w:t>
      </w:r>
      <w:r w:rsidR="0092446E">
        <w:t xml:space="preserve">potentially </w:t>
      </w:r>
      <w:r w:rsidR="00B053CB">
        <w:t>problematic</w:t>
      </w:r>
      <w:r w:rsidR="00375621">
        <w:t xml:space="preserve">. </w:t>
      </w:r>
      <w:r w:rsidR="00375621" w:rsidRPr="003C5ACF">
        <w:rPr>
          <w:rFonts w:cs="Times New Roman"/>
          <w:noProof/>
          <w:lang w:val="en-GB"/>
        </w:rPr>
        <w:t>These techniques assume that the relationship between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cs="Times New Roman"/>
          <w:noProof/>
          <w:lang w:val="en-GB"/>
        </w:rPr>
        <w:t xml:space="preserve">. </w:t>
      </w:r>
      <w:r w:rsidR="002E5FF3">
        <w:rPr>
          <w:rFonts w:cs="Times New Roman"/>
          <w:noProof/>
          <w:lang w:val="en-GB"/>
        </w:rPr>
        <w:t>Moreover, rarefaction-methods</w:t>
      </w:r>
      <w:r w:rsidR="001F13D1">
        <w:rPr>
          <w:rFonts w:cs="Times New Roman"/>
          <w:noProof/>
          <w:lang w:val="en-GB"/>
        </w:rPr>
        <w:t xml:space="preserve">, while able to account for spatially non-uniform sampling effort, are not ideal for non-uniformities that arise from targetted collection efforts (e.g. </w:t>
      </w:r>
      <w:r w:rsidR="0019553F">
        <w:rPr>
          <w:rFonts w:cs="Times New Roman"/>
          <w:noProof/>
          <w:lang w:val="en-GB"/>
        </w:rPr>
        <w:t>collecti</w:t>
      </w:r>
      <w:r w:rsidR="0022192B">
        <w:rPr>
          <w:rFonts w:cs="Times New Roman"/>
          <w:noProof/>
          <w:lang w:val="en-GB"/>
        </w:rPr>
        <w:t xml:space="preserve">ng </w:t>
      </w:r>
      <w:r w:rsidR="0019553F">
        <w:rPr>
          <w:rFonts w:cs="Times New Roman"/>
          <w:noProof/>
          <w:lang w:val="en-GB"/>
        </w:rPr>
        <w:t>a specific taxon and disregarding others in a given locality</w:t>
      </w:r>
      <w:r w:rsidR="001F13D1">
        <w:rPr>
          <w:rFonts w:cs="Times New Roman"/>
          <w:noProof/>
          <w:lang w:val="en-GB"/>
        </w:rPr>
        <w:t xml:space="preserve">). </w:t>
      </w:r>
      <w:r w:rsidR="00375621">
        <w:rPr>
          <w:rFonts w:cs="Times New Roman"/>
          <w:noProof/>
          <w:lang w:val="en-GB"/>
        </w:rPr>
        <w:t>W</w:t>
      </w:r>
      <w:proofErr w:type="spellStart"/>
      <w:r w:rsidR="00E823D6">
        <w:t>e</w:t>
      </w:r>
      <w:proofErr w:type="spellEnd"/>
      <w:r w:rsidR="00E823D6">
        <w:t xml:space="preserve"> have desisted from </w:t>
      </w:r>
      <w:r w:rsidR="00375621">
        <w:t xml:space="preserve">applying these techniques </w:t>
      </w:r>
      <w:r w:rsidR="00510916" w:rsidRPr="00510916">
        <w:rPr>
          <w:noProof/>
        </w:rPr>
        <w:t>(</w:t>
      </w:r>
      <w:r w:rsidR="00510916">
        <w:rPr>
          <w:noProof/>
        </w:rPr>
        <w:t xml:space="preserve">as in </w:t>
      </w:r>
      <w:r w:rsidR="00510916" w:rsidRPr="00510916">
        <w:rPr>
          <w:noProof/>
        </w:rPr>
        <w:t>Gioia &amp; Hopper, 2017)</w:t>
      </w:r>
      <w:r w:rsidR="006F5DE4">
        <w:t xml:space="preserve">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w:t>
      </w:r>
      <w:r w:rsidR="002066AB" w:rsidRPr="002066AB">
        <w:rPr>
          <w:noProof/>
        </w:rPr>
        <w:t>(Cramer &amp; Verboom, 2016)</w:t>
      </w:r>
      <w:r w:rsidR="002D35E5">
        <w:t>.</w:t>
      </w:r>
      <w:r w:rsidR="00375621">
        <w:t xml:space="preserve"> </w:t>
      </w:r>
      <w:r w:rsidR="002F32A1">
        <w:rPr>
          <w:rFonts w:cs="Times New Roman"/>
          <w:lang w:val="en-GB"/>
        </w:rPr>
        <w:t xml:space="preserve">Use of rarefaction may artificially inflate species richness </w:t>
      </w:r>
      <w:r w:rsidR="005E501D">
        <w:rPr>
          <w:rFonts w:cs="Times New Roman"/>
          <w:lang w:val="en-GB"/>
        </w:rPr>
        <w:t xml:space="preserve">(relative to areas of greater richness) </w:t>
      </w:r>
      <w:r w:rsidR="002F32A1">
        <w:rPr>
          <w:rFonts w:cs="Times New Roman"/>
          <w:lang w:val="en-GB"/>
        </w:rPr>
        <w:t xml:space="preserve">in areas of low collection, where collections are low not because of </w:t>
      </w:r>
      <w:r w:rsidR="001576DD">
        <w:rPr>
          <w:rFonts w:cs="Times New Roman"/>
          <w:lang w:val="en-GB"/>
        </w:rPr>
        <w:t>inaccessibility</w:t>
      </w:r>
      <w:r w:rsidR="002F32A1">
        <w:rPr>
          <w:rFonts w:cs="Times New Roman"/>
          <w:lang w:val="en-GB"/>
        </w:rPr>
        <w:t xml:space="preserve">, but because species richness is low. </w:t>
      </w:r>
      <w:r w:rsidR="00375621">
        <w:t xml:space="preserve">Indeed, </w:t>
      </w:r>
      <w:r w:rsidR="008E1634" w:rsidRPr="008E1634">
        <w:rPr>
          <w:noProof/>
        </w:rPr>
        <w:t xml:space="preserve">Cramer &amp; Verboom </w:t>
      </w:r>
      <w:r w:rsidR="008E1634">
        <w:rPr>
          <w:noProof/>
        </w:rPr>
        <w:t>(</w:t>
      </w:r>
      <w:r w:rsidR="008E1634" w:rsidRPr="008E1634">
        <w:rPr>
          <w:noProof/>
        </w:rPr>
        <w:t>2016)</w:t>
      </w:r>
      <w:r w:rsidR="002F32A1">
        <w:t xml:space="preserve">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t xml:space="preserve">floral richness, </w:t>
      </w:r>
      <w:r w:rsidR="002F32A1">
        <w:t xml:space="preserve">and </w:t>
      </w:r>
      <w:r w:rsidR="00375621">
        <w:t xml:space="preserve">that these numbers were consistent with results from an exhaustive atlassing project (i.e. </w:t>
      </w:r>
      <w:r w:rsidR="00375621" w:rsidRPr="003C5ACF">
        <w:rPr>
          <w:rFonts w:cs="Times New Roman"/>
          <w:lang w:val="en-GB"/>
        </w:rPr>
        <w:t>Protea Atlas</w:t>
      </w:r>
      <w:r w:rsidR="00375621">
        <w:rPr>
          <w:rFonts w:cs="Times New Roman"/>
          <w:lang w:val="en-GB"/>
        </w:rPr>
        <w:t>;</w:t>
      </w:r>
      <w:r w:rsidR="00A76010">
        <w:rPr>
          <w:rFonts w:cs="Times New Roman"/>
          <w:lang w:val="en-GB"/>
        </w:rPr>
        <w:t xml:space="preserve"> </w:t>
      </w:r>
      <w:r w:rsidR="00A76010" w:rsidRPr="00A76010">
        <w:rPr>
          <w:rFonts w:cs="Times New Roman"/>
          <w:noProof/>
          <w:lang w:val="en-GB"/>
        </w:rPr>
        <w:t>Rebelo, 2001)</w:t>
      </w:r>
      <w:r w:rsidR="002F32A1">
        <w:rPr>
          <w:rFonts w:cs="Times New Roman"/>
          <w:lang w:val="en-GB"/>
        </w:rPr>
        <w:t xml:space="preserve"> with low collecting bias </w:t>
      </w:r>
      <w:r w:rsidR="00404D92" w:rsidRPr="00404D92">
        <w:rPr>
          <w:rFonts w:cs="Times New Roman"/>
          <w:noProof/>
          <w:lang w:val="en-GB"/>
        </w:rPr>
        <w:t>(Merow et al., 2013)</w:t>
      </w:r>
      <w:r w:rsidR="002F32A1">
        <w:rPr>
          <w:rFonts w:cs="Times New Roman"/>
          <w:lang w:val="en-GB"/>
        </w:rPr>
        <w:t xml:space="preserve">. </w:t>
      </w:r>
    </w:p>
    <w:p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w:t>
      </w:r>
      <w:r w:rsidR="00C91A57">
        <w:t>heterogeneity</w:t>
      </w:r>
      <w:r w:rsidR="00C91A57">
        <w:t>-</w:t>
      </w:r>
      <w:r w:rsidR="0039482B">
        <w:t xml:space="preserve">richness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7E4A90">
        <w:t>W</w:t>
      </w:r>
      <w:r w:rsidR="002B4C08">
        <w:t>e suspect</w:t>
      </w:r>
      <w:r w:rsidR="007E4A90">
        <w:t xml:space="preserve">, for example, </w:t>
      </w:r>
      <w:r w:rsidR="002B4C08">
        <w:t>that the exceptional species richness of the Perth QDS</w:t>
      </w:r>
      <w:r w:rsidR="007E4A90">
        <w:t xml:space="preserve">/HDS </w:t>
      </w:r>
      <w:r w:rsidR="002B4C08">
        <w:t xml:space="preserve">reported in this study partly reflects the introduction of </w:t>
      </w:r>
      <w:r w:rsidR="00123B47">
        <w:t xml:space="preserve">plants from elsewhere in </w:t>
      </w:r>
      <w:r w:rsidR="007E4A90">
        <w:t>the SWAFR</w:t>
      </w:r>
      <w:r w:rsidR="00123B47">
        <w:t xml:space="preserve"> into the </w:t>
      </w:r>
      <w:r w:rsidR="00767DB5">
        <w:t>Greater Perth metropolitan area</w:t>
      </w:r>
      <w:r w:rsidR="00157A68">
        <w:t xml:space="preserve">. Indeed, our </w:t>
      </w:r>
      <w:r w:rsidR="00AA2495">
        <w:t xml:space="preserve">species </w:t>
      </w:r>
      <w:r w:rsidR="00157A68">
        <w:t xml:space="preserve">occurrence data seem to show a non-trivial proportion of species with outlier-records </w:t>
      </w:r>
      <w:r w:rsidR="006E66BE">
        <w:t xml:space="preserve">(relative to the rest of their ranges) </w:t>
      </w:r>
      <w:r w:rsidR="00157A68">
        <w:t>in the vicinity of Perth</w:t>
      </w:r>
      <w:r w:rsidR="00273FF6">
        <w:t xml:space="preserve">: ca. </w:t>
      </w:r>
      <w:r w:rsidR="00721CE9">
        <w:t>7</w:t>
      </w:r>
      <w:r w:rsidR="00273FF6">
        <w:t>%</w:t>
      </w:r>
      <w:r w:rsidR="005B687B">
        <w:t xml:space="preserve"> (based on a random sample of 300 of the 2,944 species with occurrences near Perth</w:t>
      </w:r>
      <w:r w:rsidR="006018A3">
        <w:t>; see Figure S12</w:t>
      </w:r>
      <w:r w:rsidR="005B687B">
        <w:t>)</w:t>
      </w:r>
      <w:r w:rsidR="00123B47">
        <w:t xml:space="preserve">. </w:t>
      </w:r>
      <w:r w:rsidR="00847E07">
        <w:t>Bearing in mind</w:t>
      </w:r>
      <w:r w:rsidR="008A6F1B">
        <w:t xml:space="preserve"> such artefacts</w:t>
      </w:r>
      <w:r w:rsidR="00123B47">
        <w:t>, species richness</w:t>
      </w:r>
      <w:r w:rsidR="00B053CB">
        <w:t xml:space="preserve"> in </w:t>
      </w:r>
      <w:r w:rsidR="000C16A6">
        <w:t xml:space="preserve">both </w:t>
      </w:r>
      <w:r w:rsidR="00B053CB">
        <w:t xml:space="preserve">the </w:t>
      </w:r>
      <w:r w:rsidR="00E41E17">
        <w:t>GCFR</w:t>
      </w:r>
      <w:r w:rsidR="0092446E">
        <w:t xml:space="preserve"> and SWAFR</w:t>
      </w:r>
      <w:r w:rsidR="00422E7C">
        <w:t xml:space="preserve"> </w:t>
      </w:r>
      <w:r w:rsidR="005C5C96">
        <w:t xml:space="preserve">is often concentrated in </w:t>
      </w:r>
      <w:r w:rsidR="00AF591A">
        <w:t>hotspots</w:t>
      </w:r>
      <w:r w:rsidR="0092446E">
        <w:t xml:space="preserve"> </w:t>
      </w:r>
      <w:r w:rsidR="0061742F" w:rsidRPr="0061742F">
        <w:rPr>
          <w:noProof/>
        </w:rPr>
        <w:t>(</w:t>
      </w:r>
      <w:r w:rsidR="00A26F68">
        <w:rPr>
          <w:noProof/>
        </w:rPr>
        <w:t xml:space="preserve">cf. </w:t>
      </w:r>
      <w:r w:rsidR="0061742F" w:rsidRPr="0061742F">
        <w:rPr>
          <w:noProof/>
        </w:rPr>
        <w:t>Gioia &amp; Hopper, 2017; Oliver, Linder, &amp; Rourke, 1983)</w:t>
      </w:r>
      <w:r w:rsidR="0092446E">
        <w:t xml:space="preserve"> </w:t>
      </w:r>
      <w:r w:rsidR="005C5C96">
        <w:t xml:space="preserve">whose exceptional richness may be a consequence of </w:t>
      </w:r>
      <w:r w:rsidR="00B35FF5">
        <w:t>their long-term climatic and/or hydrological stability</w:t>
      </w:r>
      <w:r w:rsidR="0092446E">
        <w:t xml:space="preserve">. </w:t>
      </w:r>
      <w:r w:rsidR="00422E7C">
        <w:t xml:space="preserve">In the Cape Floristic Region (CFR; </w:t>
      </w:r>
      <w:r w:rsidR="00422E7C" w:rsidRPr="008D71B2">
        <w:rPr>
          <w:iCs/>
        </w:rPr>
        <w:t>sensu</w:t>
      </w:r>
      <w:r w:rsidR="00422E7C">
        <w:t xml:space="preserve"> </w:t>
      </w:r>
      <w:r w:rsidR="0033486D" w:rsidRPr="0033486D">
        <w:rPr>
          <w:noProof/>
        </w:rPr>
        <w:t>Goldblatt, 1978)</w:t>
      </w:r>
      <w:r w:rsidR="00422E7C">
        <w:t xml:space="preserve"> for example,</w:t>
      </w:r>
      <w:r w:rsidR="00EC2B93">
        <w:t xml:space="preserve"> </w:t>
      </w:r>
      <w:r w:rsidR="00654E88">
        <w:t>high</w:t>
      </w:r>
      <w:r w:rsidR="00EC2B93">
        <w:t>er</w:t>
      </w:r>
      <w:r w:rsidR="00422E7C">
        <w:t xml:space="preserve"> species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w:t>
      </w:r>
      <w:r w:rsidR="008E7D51" w:rsidRPr="008E7D51">
        <w:rPr>
          <w:noProof/>
        </w:rPr>
        <w:t>(Cowling &amp;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richness exceeds that expected on the basis of their underlying heterogeneities.</w:t>
      </w:r>
      <w:r w:rsidR="004B237D">
        <w:t xml:space="preserve"> </w:t>
      </w:r>
      <w:r w:rsidR="00B32A88">
        <w:t>Though spatially autocorrelated, at</w:t>
      </w:r>
      <w:r w:rsidR="002E03CA">
        <w:t xml:space="preserve"> least some of the hotspots </w:t>
      </w:r>
      <w:r w:rsidR="00ED4D30">
        <w:t>thus</w:t>
      </w:r>
      <w:r w:rsidR="00AE7946">
        <w:t xml:space="preserve"> </w:t>
      </w:r>
      <w:r w:rsidR="002E03CA">
        <w:t>identified correspond to centres of long</w:t>
      </w:r>
      <w:r w:rsidR="00F600D2">
        <w:t>-</w:t>
      </w:r>
      <w:r w:rsidR="002E03CA">
        <w:t>ter</w:t>
      </w:r>
      <w:r w:rsidR="00F600D2">
        <w:t xml:space="preserve">m environmental </w:t>
      </w:r>
      <w:r w:rsidR="00FB1888">
        <w:t>stability</w:t>
      </w:r>
      <w:r w:rsidR="00F600D2">
        <w:t xml:space="preserve">. In the GCFR, for example, the </w:t>
      </w:r>
      <w:r w:rsidR="00865292">
        <w:t>southwestern mountains (</w:t>
      </w:r>
      <w:r w:rsidR="00F600D2">
        <w:t>Kogelberg</w:t>
      </w:r>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species</w:t>
      </w:r>
      <w:r w:rsidR="005143E0">
        <w:t xml:space="preserve"> which inhabit the numerous bogs and seeps found there</w:t>
      </w:r>
      <w:r w:rsidR="00670FB5">
        <w:t xml:space="preserve"> </w:t>
      </w:r>
      <w:r w:rsidR="00F10AF1" w:rsidRPr="00F10AF1">
        <w:rPr>
          <w:noProof/>
        </w:rPr>
        <w:t>(Linder, 2019; Wüest et al., 2019)</w:t>
      </w:r>
      <w:r w:rsidR="00D279AB">
        <w:t xml:space="preserve">. Similarly, </w:t>
      </w:r>
      <w:r w:rsidR="008E7CC7">
        <w:t>pollen and midden-based isotope data provide evidence of relatively muted Pleistocene climate change</w:t>
      </w:r>
      <w:r w:rsidR="002B7852">
        <w:t xml:space="preserve"> in </w:t>
      </w:r>
      <w:r w:rsidR="008E7CC7">
        <w:t xml:space="preserve">the </w:t>
      </w:r>
      <w:r w:rsidR="00803F65">
        <w:t>Cederberg</w:t>
      </w:r>
      <w:r w:rsidR="008E7CC7">
        <w:t xml:space="preserve"> </w:t>
      </w:r>
      <w:r w:rsidR="004022C1" w:rsidRPr="004022C1">
        <w:rPr>
          <w:noProof/>
        </w:rPr>
        <w:t>(Meadows, Chase, &amp; Seliane, 2010; Meadows &amp; Sugden, 1991, 1993)</w:t>
      </w:r>
      <w:r w:rsidR="008E7CC7">
        <w:t>.</w:t>
      </w:r>
      <w:r w:rsidR="00B419FD">
        <w:t xml:space="preserve"> </w:t>
      </w:r>
      <w:r w:rsidR="002513DB">
        <w:t>T</w:t>
      </w:r>
      <w:r w:rsidR="00865292">
        <w:t>he biota of the SWAFR</w:t>
      </w:r>
      <w:r w:rsidR="002513DB">
        <w:t>,</w:t>
      </w:r>
      <w:r w:rsidR="00865292">
        <w:t xml:space="preserve"> </w:t>
      </w:r>
      <w:r w:rsidR="002513DB">
        <w:t>too,</w:t>
      </w:r>
      <w:r w:rsidR="005143E0">
        <w:t xml:space="preserve"> </w:t>
      </w:r>
      <w:r w:rsidR="00865292">
        <w:t xml:space="preserve">show evidence of </w:t>
      </w:r>
      <w:proofErr w:type="gramStart"/>
      <w:r w:rsidR="00865292">
        <w:t>climatically-forced</w:t>
      </w:r>
      <w:proofErr w:type="gramEnd"/>
      <w:r w:rsidR="00865292">
        <w:t xml:space="preserve"> range contraction</w:t>
      </w:r>
      <w:r w:rsidR="00AA210A">
        <w:t xml:space="preserve"> in the Pleistocene</w:t>
      </w:r>
      <w:r w:rsidR="0084063D">
        <w:t xml:space="preserve"> </w:t>
      </w:r>
      <w:r w:rsidR="00D536CD" w:rsidRPr="00D536CD">
        <w:rPr>
          <w:noProof/>
        </w:rPr>
        <w:t>(Byrne, 2008; Byrne &amp; Hines, 2004)</w:t>
      </w:r>
      <w:r w:rsidR="002513DB">
        <w:t>.</w:t>
      </w:r>
      <w:r w:rsidR="00865292">
        <w:t xml:space="preserve"> </w:t>
      </w:r>
      <w:r w:rsidR="002513DB">
        <w:t>P</w:t>
      </w:r>
      <w:r w:rsidR="005143E0">
        <w:t xml:space="preserve">utative refugia </w:t>
      </w:r>
      <w:r w:rsidR="00A44F62">
        <w:t>in</w:t>
      </w:r>
      <w:r w:rsidR="002513DB">
        <w:t>clude</w:t>
      </w:r>
      <w:r w:rsidR="00A44F62">
        <w:t xml:space="preserve"> the </w:t>
      </w:r>
      <w:r w:rsidR="002513DB">
        <w:t xml:space="preserve">Sterling and Porungurup ranges </w:t>
      </w:r>
      <w:r w:rsidR="002513DB" w:rsidRPr="002513DB">
        <w:rPr>
          <w:noProof/>
        </w:rPr>
        <w:t>(Keppel et al., 2017)</w:t>
      </w:r>
      <w:r w:rsidR="002513DB">
        <w:t>, areas relatively elevated and topographically complex in the SWAFR</w:t>
      </w:r>
      <w:r w:rsidR="00162B7A">
        <w:t xml:space="preserve">, supporting greater levels of species richness and endemism. </w:t>
      </w:r>
      <w:r w:rsidR="002513DB">
        <w:t>Additionally, m</w:t>
      </w:r>
      <w:r w:rsidR="0005522C">
        <w:t>aps in Byrne (2008; Fig</w:t>
      </w:r>
      <w:r w:rsidR="00D05FCB">
        <w:t>ure</w:t>
      </w:r>
      <w:r w:rsidR="0005522C">
        <w:t xml:space="preserve"> 2) </w:t>
      </w:r>
      <w:r w:rsidR="00A44F62">
        <w:t>identify</w:t>
      </w:r>
      <w:r w:rsidR="0005522C">
        <w:t xml:space="preserve"> one </w:t>
      </w:r>
      <w:r w:rsidR="00AA210A">
        <w:t>refugium in the vicinity of Perth and a second in the vicinity of Fitzgerald River.</w:t>
      </w:r>
    </w:p>
    <w:p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persistence</w:t>
      </w:r>
      <w:r w:rsidR="003E2E7B">
        <w:t xml:space="preserve"> </w:t>
      </w:r>
      <w:r w:rsidR="003E2E7B" w:rsidRPr="003E2E7B">
        <w:rPr>
          <w:noProof/>
        </w:rPr>
        <w:t>(McLaughlin et al., 2017)</w:t>
      </w:r>
      <w:r w:rsidR="00024506">
        <w:t>, the</w:t>
      </w:r>
      <w:r w:rsidR="00F6046E">
        <w:t xml:space="preserve"> acc</w:t>
      </w:r>
      <w:r w:rsidR="00024506">
        <w:t xml:space="preserve">urate identification and effective protection </w:t>
      </w:r>
      <w:r w:rsidR="00F6046E">
        <w:t xml:space="preserve">of climatically- and/or </w:t>
      </w:r>
      <w:proofErr w:type="gramStart"/>
      <w:r w:rsidR="00F6046E">
        <w:t>hydrologically-stable</w:t>
      </w:r>
      <w:proofErr w:type="gramEnd"/>
      <w:r w:rsidR="00F6046E">
        <w:t xml:space="preserve"> hotspots </w:t>
      </w:r>
      <w:r w:rsidR="004D44BC">
        <w:t>must be</w:t>
      </w:r>
      <w:r>
        <w:t xml:space="preserve"> an important conservation objective</w:t>
      </w:r>
      <w:r w:rsidR="00273150">
        <w:t xml:space="preserve">, particularly in the </w:t>
      </w:r>
      <w:r w:rsidR="00B357CB">
        <w:t>face</w:t>
      </w:r>
      <w:r w:rsidR="00273150">
        <w:t xml:space="preserve"> of contemporary climatic </w:t>
      </w:r>
      <w:r w:rsidR="00273150">
        <w:lastRenderedPageBreak/>
        <w:t xml:space="preserve">deterioration. </w:t>
      </w:r>
      <w:r w:rsidR="007A4238">
        <w:t xml:space="preserve">In </w:t>
      </w:r>
      <w:r w:rsidR="006A1997">
        <w:t xml:space="preserve">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attributable </w:t>
      </w:r>
      <w:r w:rsidR="007C1274">
        <w:t>to</w:t>
      </w:r>
      <w:r w:rsidR="006A1997">
        <w:t xml:space="preserve"> a broad longitudinal </w:t>
      </w:r>
      <w:r w:rsidR="005508A0">
        <w:t xml:space="preserve">effect </w:t>
      </w:r>
      <w:r w:rsidR="007722C9" w:rsidRPr="007722C9">
        <w:rPr>
          <w:noProof/>
        </w:rPr>
        <w:t>(Cowling &amp; Lombard, 2002; Cowling et al., 2017; Verboom et al., 2014)</w:t>
      </w:r>
      <w:r w:rsidR="006A1997">
        <w:t xml:space="preserve"> or</w:t>
      </w:r>
      <w:r w:rsidR="00017D5E">
        <w:t xml:space="preserve"> the </w:t>
      </w:r>
      <w:r w:rsidR="007C1274">
        <w:t>presence of</w:t>
      </w:r>
      <w:r w:rsidR="006A1997">
        <w:t xml:space="preserve"> hotspots </w:t>
      </w:r>
      <w:r w:rsidR="007C1274">
        <w:t xml:space="preserve">whose exceptional richness is </w:t>
      </w:r>
      <w:r w:rsidR="008C42F3">
        <w:t>more local</w:t>
      </w:r>
      <w:r w:rsidR="00566D32">
        <w:t>ly determined</w:t>
      </w:r>
      <w:r w:rsidR="007C1274">
        <w:t>.</w:t>
      </w:r>
      <w:r w:rsidR="003C7229">
        <w:t xml:space="preserve"> </w:t>
      </w:r>
      <w:r w:rsidR="00E63877">
        <w:t>O</w:t>
      </w:r>
      <w:r w:rsidR="003C7229">
        <w:t>ur data</w:t>
      </w:r>
      <w:r w:rsidR="0070656F">
        <w:t xml:space="preserve"> support the latter</w:t>
      </w:r>
      <w:r w:rsidR="003C7229">
        <w:t xml:space="preserve"> interpretation, with the Kogelberg-Hottentots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w:t>
      </w:r>
      <w:r w:rsidR="00B152CB" w:rsidRPr="00B152CB">
        <w:rPr>
          <w:noProof/>
        </w:rPr>
        <w:t>(Linder, 2019)</w:t>
      </w:r>
      <w:r w:rsidR="009555F6">
        <w:t xml:space="preserve">, </w:t>
      </w:r>
      <w:r w:rsidR="003E5F41">
        <w:t>recent proposals to abstract water from the Table Mountain Group aquifer which feeds these bogs, present a serious threat to the continued persistence of Cape floristic diversity, particularly since the hydrological consequences of such abstraction remain poorly understood</w:t>
      </w:r>
      <w:r w:rsidR="00C250BB">
        <w:t xml:space="preserve"> </w:t>
      </w:r>
      <w:r w:rsidR="00404D92" w:rsidRPr="00404D92">
        <w:rPr>
          <w:noProof/>
        </w:rPr>
        <w:t>(Slingsby et al., 2018)</w:t>
      </w:r>
      <w:r w:rsidR="003E5F41">
        <w:t>.</w:t>
      </w:r>
      <w:r w:rsidR="00461C06">
        <w:t xml:space="preserve"> </w:t>
      </w:r>
      <w:proofErr w:type="gramStart"/>
      <w:r w:rsidR="00F875BA">
        <w:t>Similarly</w:t>
      </w:r>
      <w:proofErr w:type="gramEnd"/>
      <w:r w:rsidR="00F875BA">
        <w:t xml:space="preserve"> in the SWAFR, </w:t>
      </w:r>
      <w:r w:rsidR="00F875BA">
        <w:t>groundwater abstraction in the Perth area</w:t>
      </w:r>
      <w:r w:rsidR="00F875BA">
        <w:t xml:space="preserve"> threatens t</w:t>
      </w:r>
      <w:r w:rsidR="00461C06">
        <w:t xml:space="preserve">he long-term integrity of groundwater-dependent terrestrial vegetation </w:t>
      </w:r>
      <w:r w:rsidR="00F875BA">
        <w:t>there</w:t>
      </w:r>
      <w:r w:rsidR="00D51B17">
        <w:t xml:space="preserve"> </w:t>
      </w:r>
      <w:r w:rsidR="00FF088B" w:rsidRPr="00FF088B">
        <w:rPr>
          <w:noProof/>
        </w:rPr>
        <w:t>(Barron et al., 2014; Froend &amp; Sommer, 2010)</w:t>
      </w:r>
      <w:r w:rsidR="00D51B17">
        <w:t>.</w:t>
      </w:r>
    </w:p>
    <w:p w:rsidR="00EE37AF" w:rsidRDefault="002448E4" w:rsidP="007A506C">
      <w:pPr>
        <w:pStyle w:val="CommentText"/>
        <w:spacing w:before="180" w:after="180"/>
        <w:rPr>
          <w:sz w:val="24"/>
        </w:rPr>
      </w:pPr>
      <w:r>
        <w:rPr>
          <w:sz w:val="24"/>
          <w:szCs w:val="24"/>
        </w:rPr>
        <w:t xml:space="preserve">Although the </w:t>
      </w:r>
      <w:r w:rsidR="00AB7C3A">
        <w:rPr>
          <w:sz w:val="24"/>
          <w:szCs w:val="24"/>
        </w:rPr>
        <w:t xml:space="preserve">plant species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anomalous</w:t>
      </w:r>
      <w:r w:rsidR="0064618C">
        <w:rPr>
          <w:sz w:val="24"/>
          <w:szCs w:val="24"/>
        </w:rPr>
        <w:t xml:space="preserve"> </w:t>
      </w:r>
      <w:r w:rsidR="0064618C" w:rsidRPr="0064618C">
        <w:rPr>
          <w:noProof/>
          <w:sz w:val="24"/>
          <w:szCs w:val="24"/>
        </w:rPr>
        <w:t>(Kreft &amp; Jetz, 2007)</w:t>
      </w:r>
      <w:r w:rsidR="00AB7C3A">
        <w:rPr>
          <w:sz w:val="24"/>
          <w:szCs w:val="24"/>
        </w:rPr>
        <w:t xml:space="preserve">, our data </w:t>
      </w:r>
      <w:r w:rsidR="0083425C">
        <w:rPr>
          <w:sz w:val="24"/>
          <w:szCs w:val="24"/>
        </w:rPr>
        <w:t>reveal</w:t>
      </w:r>
      <w:r w:rsidR="00AB7C3A">
        <w:rPr>
          <w:sz w:val="24"/>
          <w:szCs w:val="24"/>
        </w:rPr>
        <w:t xml:space="preserve"> that </w:t>
      </w:r>
      <w:r w:rsidR="005C122F">
        <w:rPr>
          <w:sz w:val="24"/>
          <w:szCs w:val="24"/>
        </w:rPr>
        <w:t>species</w:t>
      </w:r>
      <w:r w:rsidR="00AB7C3A">
        <w:rPr>
          <w:sz w:val="24"/>
          <w:szCs w:val="24"/>
        </w:rPr>
        <w:t xml:space="preserve">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promoting diversification and facilitating species coexistence</w:t>
      </w:r>
      <w:r w:rsidR="005C122F">
        <w:rPr>
          <w:sz w:val="24"/>
          <w:szCs w:val="24"/>
        </w:rPr>
        <w:t xml:space="preserve">. </w:t>
      </w:r>
      <w:r w:rsidR="00FC3AFE">
        <w:rPr>
          <w:sz w:val="24"/>
          <w:szCs w:val="24"/>
        </w:rPr>
        <w:t xml:space="preserve">This corroborates the suggestion </w:t>
      </w:r>
      <w:r w:rsidR="00C1730E" w:rsidRPr="00C1730E">
        <w:rPr>
          <w:noProof/>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is a product of</w:t>
      </w:r>
      <w:r w:rsidR="005C122F">
        <w:rPr>
          <w:sz w:val="24"/>
          <w:szCs w:val="24"/>
        </w:rPr>
        <w:t xml:space="preserve"> </w:t>
      </w:r>
      <w:r w:rsidR="00FD350F">
        <w:rPr>
          <w:sz w:val="24"/>
          <w:szCs w:val="24"/>
        </w:rPr>
        <w:t>its</w:t>
      </w:r>
      <w:r w:rsidR="005C122F">
        <w:rPr>
          <w:sz w:val="24"/>
          <w:szCs w:val="24"/>
        </w:rPr>
        <w:t xml:space="preserve"> greater </w:t>
      </w:r>
      <w:r w:rsidR="006401C7">
        <w:rPr>
          <w:sz w:val="24"/>
          <w:szCs w:val="24"/>
        </w:rPr>
        <w:t xml:space="preserve">environmental </w:t>
      </w:r>
      <w:r w:rsidR="005C122F">
        <w:rPr>
          <w:sz w:val="24"/>
          <w:szCs w:val="24"/>
        </w:rPr>
        <w:t>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711CBD">
        <w:rPr>
          <w:sz w:val="24"/>
          <w:szCs w:val="24"/>
        </w:rPr>
        <w:t>invariably</w:t>
      </w:r>
      <w:r w:rsidR="00FC3AFE">
        <w:rPr>
          <w:sz w:val="24"/>
          <w:szCs w:val="24"/>
        </w:rPr>
        <w:t xml:space="preserve"> </w:t>
      </w:r>
      <w:r w:rsidR="0046296E">
        <w:rPr>
          <w:sz w:val="24"/>
          <w:szCs w:val="24"/>
        </w:rPr>
        <w:t xml:space="preserve">is </w:t>
      </w:r>
      <w:r w:rsidR="00FC3AFE">
        <w:rPr>
          <w:sz w:val="24"/>
          <w:szCs w:val="24"/>
        </w:rPr>
        <w:t>spatial</w:t>
      </w:r>
      <w:r w:rsidR="001A0AB2">
        <w:rPr>
          <w:sz w:val="24"/>
          <w:szCs w:val="24"/>
        </w:rPr>
        <w:t>ly</w:t>
      </w:r>
      <w:r w:rsidR="00085A83">
        <w:rPr>
          <w:sz w:val="24"/>
          <w:szCs w:val="24"/>
        </w:rPr>
        <w:t xml:space="preserve"> </w:t>
      </w:r>
      <w:r w:rsidR="001A0AB2">
        <w:rPr>
          <w:sz w:val="24"/>
          <w:szCs w:val="24"/>
        </w:rPr>
        <w:t>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375BB9">
        <w:rPr>
          <w:sz w:val="24"/>
          <w:szCs w:val="24"/>
        </w:rPr>
        <w:t>T</w:t>
      </w:r>
      <w:r w:rsidR="00FC3AFE">
        <w:rPr>
          <w:sz w:val="24"/>
          <w:szCs w:val="24"/>
        </w:rPr>
        <w:t>he species richness-environmental heterogeneity relationship is punctuated by the existence of local hotspots, whose exceptional richness may be a consequence of historical factors</w:t>
      </w:r>
      <w:r w:rsidR="00375BB9">
        <w:rPr>
          <w:sz w:val="24"/>
          <w:szCs w:val="24"/>
        </w:rPr>
        <w:t>. Though these regions</w:t>
      </w:r>
      <w:r w:rsidR="00375BB9">
        <w:rPr>
          <w:sz w:val="24"/>
          <w:szCs w:val="24"/>
        </w:rPr>
        <w:t>’</w:t>
      </w:r>
      <w:r w:rsidR="00375BB9">
        <w:rPr>
          <w:sz w:val="24"/>
          <w:szCs w:val="24"/>
        </w:rPr>
        <w:t xml:space="preserve"> hotspots</w:t>
      </w:r>
      <w:r w:rsidR="00FC3AFE">
        <w:rPr>
          <w:sz w:val="24"/>
          <w:szCs w:val="24"/>
        </w:rPr>
        <w:t xml:space="preserve"> may be important for species persistence</w:t>
      </w:r>
      <w:r w:rsidR="00375BB9">
        <w:rPr>
          <w:sz w:val="24"/>
          <w:szCs w:val="24"/>
        </w:rPr>
        <w:t xml:space="preserve"> (e.g.</w:t>
      </w:r>
      <w:r w:rsidR="00FC3AFE">
        <w:rPr>
          <w:sz w:val="24"/>
          <w:szCs w:val="24"/>
        </w:rPr>
        <w:t xml:space="preserve"> in the face of climate change</w:t>
      </w:r>
      <w:r w:rsidR="00375BB9">
        <w:rPr>
          <w:sz w:val="24"/>
          <w:szCs w:val="24"/>
        </w:rPr>
        <w:t xml:space="preserve">), </w:t>
      </w:r>
      <w:r w:rsidR="00BE1C44">
        <w:rPr>
          <w:sz w:val="24"/>
          <w:szCs w:val="24"/>
        </w:rPr>
        <w:t xml:space="preserve">we find evidence for a unified conceptual framework for </w:t>
      </w:r>
      <w:r w:rsidR="00317DAF" w:rsidRPr="00E97920">
        <w:rPr>
          <w:sz w:val="24"/>
        </w:rPr>
        <w:t xml:space="preserve">thinking about the species richness </w:t>
      </w:r>
      <w:r w:rsidR="00644049">
        <w:rPr>
          <w:sz w:val="24"/>
        </w:rPr>
        <w:t>of</w:t>
      </w:r>
      <w:r w:rsidR="00317DAF" w:rsidRPr="00E97920">
        <w:rPr>
          <w:sz w:val="24"/>
        </w:rPr>
        <w:t xml:space="preserve"> </w:t>
      </w:r>
      <w:r w:rsidR="00375BB9">
        <w:rPr>
          <w:sz w:val="24"/>
        </w:rPr>
        <w:t xml:space="preserve">these two </w:t>
      </w:r>
      <w:proofErr w:type="spellStart"/>
      <w:r w:rsidR="00375BB9">
        <w:rPr>
          <w:sz w:val="24"/>
        </w:rPr>
        <w:t>mediterranean</w:t>
      </w:r>
      <w:proofErr w:type="spellEnd"/>
      <w:r w:rsidR="00375BB9">
        <w:rPr>
          <w:sz w:val="24"/>
        </w:rPr>
        <w:t xml:space="preserve"> floras</w:t>
      </w:r>
      <w:r w:rsidR="00317DAF" w:rsidRPr="00E97920">
        <w:rPr>
          <w:sz w:val="24"/>
        </w:rPr>
        <w:t>.</w:t>
      </w:r>
    </w:p>
    <w:p w:rsidR="004B3DF5" w:rsidRPr="008D3C44" w:rsidRDefault="004B3DF5" w:rsidP="007A506C">
      <w:pPr>
        <w:pStyle w:val="CommentText"/>
        <w:spacing w:before="180" w:after="180"/>
        <w:rPr>
          <w:sz w:val="24"/>
        </w:rPr>
      </w:pPr>
      <w:r>
        <w:br w:type="page"/>
      </w:r>
    </w:p>
    <w:p w:rsidR="00DD7CD4" w:rsidRDefault="00D04776">
      <w:pPr>
        <w:pStyle w:val="Heading1"/>
      </w:pPr>
      <w:r w:rsidRPr="008A4E97">
        <w:lastRenderedPageBreak/>
        <w:t>Tables</w:t>
      </w:r>
      <w:bookmarkEnd w:id="7"/>
    </w:p>
    <w:p w:rsidR="00146F57" w:rsidRDefault="00D04776" w:rsidP="00FA753D">
      <w:r w:rsidRPr="00643806">
        <w:rPr>
          <w:b/>
        </w:rPr>
        <w:t xml:space="preserve">Table </w:t>
      </w:r>
      <w:r w:rsidR="008B0E3F">
        <w:rPr>
          <w:b/>
        </w:rPr>
        <w:t>1</w:t>
      </w:r>
      <w:r w:rsidRPr="00643806">
        <w:rPr>
          <w:b/>
        </w:rPr>
        <w:t>:</w:t>
      </w:r>
      <w:r w:rsidRPr="00FE718A">
        <w:t xml:space="preserve"> </w:t>
      </w:r>
      <w:r w:rsidR="00CC6B4A">
        <w:t>Values</w:t>
      </w:r>
      <w:r w:rsidR="00F75284">
        <w:t xml:space="preserve">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w:t>
      </w:r>
      <w:r w:rsidR="00771113">
        <w:t>ANCOVAs</w:t>
      </w:r>
      <w:r w:rsidR="00771113" w:rsidRPr="00FE718A">
        <w:t xml:space="preserve"> </w:t>
      </w:r>
      <w:r w:rsidRPr="00FE718A">
        <w:t xml:space="preserve">of vascular plant species richness against </w:t>
      </w:r>
      <w:r w:rsidR="00DE1EB9">
        <w:t>separate</w:t>
      </w:r>
      <w:r w:rsidRPr="00FE718A">
        <w:t xml:space="preserve"> axes </w:t>
      </w:r>
      <w:r w:rsidR="00DE1EB9">
        <w:t xml:space="preserve">and the main axis (PC1) </w:t>
      </w:r>
      <w:r w:rsidRPr="00FE718A">
        <w:t xml:space="preserve">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w:t>
      </w:r>
      <w:r w:rsidRPr="006C148E">
        <w:rPr>
          <w:b/>
          <w:bCs/>
        </w:rPr>
        <w:t>(a)</w:t>
      </w:r>
      <w:r w:rsidRPr="00FE718A">
        <w:t xml:space="preserve"> </w:t>
      </w:r>
      <w:r w:rsidR="00FE718A">
        <w:t>Q</w:t>
      </w:r>
      <w:r w:rsidRPr="00FE718A">
        <w:t>DS-</w:t>
      </w:r>
      <w:r w:rsidR="00FE718A">
        <w:t xml:space="preserve">, </w:t>
      </w:r>
      <w:r w:rsidRPr="006C148E">
        <w:rPr>
          <w:b/>
          <w:bCs/>
        </w:rPr>
        <w:t>(b)</w:t>
      </w:r>
      <w:r w:rsidRPr="00FE718A">
        <w:t xml:space="preserve"> </w:t>
      </w:r>
      <w:r w:rsidR="00FE718A">
        <w:t>H</w:t>
      </w:r>
      <w:r w:rsidRPr="00FE718A">
        <w:t>DS-</w:t>
      </w:r>
      <w:r w:rsidR="00FE718A">
        <w:t xml:space="preserve"> and </w:t>
      </w:r>
      <w:r w:rsidR="00FE718A" w:rsidRPr="006C148E">
        <w:rPr>
          <w:b/>
          <w:bCs/>
        </w:rPr>
        <w:t>(c)</w:t>
      </w:r>
      <w:r w:rsidR="00FE718A">
        <w:t xml:space="preserve"> DS-</w:t>
      </w:r>
      <w:r w:rsidRPr="00FE718A">
        <w:t>scale</w:t>
      </w:r>
      <w:r w:rsidR="00FE718A">
        <w:t>s</w:t>
      </w:r>
      <w:r w:rsidRPr="00FE718A">
        <w:t>.</w:t>
      </w:r>
      <w:r w:rsidR="001B3692">
        <w:t xml:space="preserve"> The SWAFR interaction terms describe difference</w:t>
      </w:r>
      <w:r w:rsidR="008C0E2A">
        <w:t>s</w:t>
      </w:r>
      <w:r w:rsidR="001B3692">
        <w:t xml:space="preserve"> in slope between the GCFR and SWAFR.</w:t>
      </w:r>
    </w:p>
    <w:tbl>
      <w:tblPr>
        <w:tblW w:w="10584" w:type="dxa"/>
        <w:tblBorders>
          <w:top w:val="single" w:sz="4" w:space="0" w:color="auto"/>
          <w:bottom w:val="single" w:sz="4" w:space="0" w:color="auto"/>
        </w:tblBorders>
        <w:tblLayout w:type="fixed"/>
        <w:tblLook w:val="04A0" w:firstRow="1" w:lastRow="0" w:firstColumn="1" w:lastColumn="0" w:noHBand="0" w:noVBand="1"/>
      </w:tblPr>
      <w:tblGrid>
        <w:gridCol w:w="1276"/>
        <w:gridCol w:w="2268"/>
        <w:gridCol w:w="1228"/>
        <w:gridCol w:w="993"/>
        <w:gridCol w:w="708"/>
        <w:gridCol w:w="1134"/>
        <w:gridCol w:w="851"/>
        <w:gridCol w:w="1134"/>
        <w:gridCol w:w="992"/>
      </w:tblGrid>
      <w:tr w:rsidR="00344A47" w:rsidRPr="007031A0" w:rsidTr="007031A0">
        <w:tc>
          <w:tcPr>
            <w:tcW w:w="1276"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Response</w:t>
            </w:r>
          </w:p>
        </w:tc>
        <w:tc>
          <w:tcPr>
            <w:tcW w:w="2268"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Model type</w:t>
            </w:r>
          </w:p>
        </w:tc>
        <w:tc>
          <w:tcPr>
            <w:tcW w:w="1228" w:type="dxa"/>
            <w:tcBorders>
              <w:top w:val="single" w:sz="4" w:space="0" w:color="auto"/>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Predictor</w:t>
            </w:r>
          </w:p>
        </w:tc>
        <w:tc>
          <w:tcPr>
            <w:tcW w:w="1701" w:type="dxa"/>
            <w:gridSpan w:val="2"/>
            <w:tcBorders>
              <w:top w:val="single" w:sz="4" w:space="0" w:color="auto"/>
              <w:bottom w:val="single" w:sz="4" w:space="0" w:color="auto"/>
            </w:tcBorders>
            <w:shd w:val="clear" w:color="auto" w:fill="auto"/>
          </w:tcPr>
          <w:p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Main effect</w:t>
            </w:r>
          </w:p>
        </w:tc>
        <w:tc>
          <w:tcPr>
            <w:tcW w:w="1985" w:type="dxa"/>
            <w:gridSpan w:val="2"/>
            <w:tcBorders>
              <w:top w:val="single" w:sz="4" w:space="0" w:color="auto"/>
              <w:bottom w:val="single" w:sz="4" w:space="0" w:color="auto"/>
            </w:tcBorders>
            <w:shd w:val="clear" w:color="auto" w:fill="auto"/>
          </w:tcPr>
          <w:p w:rsidR="004C6C44" w:rsidRPr="007031A0" w:rsidRDefault="004C6C44" w:rsidP="007031A0">
            <w:pPr>
              <w:pStyle w:val="PlainText"/>
              <w:jc w:val="center"/>
              <w:rPr>
                <w:rFonts w:ascii="Times New Roman" w:hAnsi="Times New Roman" w:cs="Times New Roman"/>
                <w:sz w:val="24"/>
                <w:szCs w:val="24"/>
              </w:rPr>
            </w:pPr>
            <w:r w:rsidRPr="007031A0">
              <w:rPr>
                <w:rFonts w:ascii="Times New Roman" w:hAnsi="Times New Roman" w:cs="Times New Roman"/>
                <w:sz w:val="24"/>
                <w:szCs w:val="24"/>
              </w:rPr>
              <w:t>SWAFR effect</w:t>
            </w:r>
          </w:p>
        </w:tc>
        <w:tc>
          <w:tcPr>
            <w:tcW w:w="2126" w:type="dxa"/>
            <w:gridSpan w:val="2"/>
            <w:tcBorders>
              <w:top w:val="single" w:sz="4" w:space="0" w:color="auto"/>
              <w:bottom w:val="single" w:sz="4" w:space="0" w:color="auto"/>
            </w:tcBorders>
            <w:shd w:val="clear" w:color="auto" w:fill="auto"/>
          </w:tcPr>
          <w:p w:rsidR="004C6C44" w:rsidRPr="007031A0" w:rsidRDefault="004C6C44" w:rsidP="007031A0">
            <w:pPr>
              <w:pStyle w:val="PlainText"/>
              <w:ind w:right="-115"/>
              <w:jc w:val="center"/>
              <w:rPr>
                <w:rFonts w:ascii="Times New Roman" w:hAnsi="Times New Roman" w:cs="Times New Roman"/>
                <w:sz w:val="24"/>
                <w:szCs w:val="24"/>
              </w:rPr>
            </w:pPr>
            <w:r w:rsidRPr="007031A0">
              <w:rPr>
                <w:rFonts w:ascii="Times New Roman" w:hAnsi="Times New Roman" w:cs="Times New Roman"/>
                <w:sz w:val="24"/>
                <w:szCs w:val="24"/>
              </w:rPr>
              <w:t>SWAFR interaction</w:t>
            </w:r>
          </w:p>
        </w:tc>
      </w:tr>
      <w:tr w:rsidR="00344A47" w:rsidRPr="007031A0" w:rsidTr="007031A0">
        <w:tc>
          <w:tcPr>
            <w:tcW w:w="1276"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(a)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QDS</w:t>
            </w:r>
          </w:p>
        </w:tc>
        <w:tc>
          <w:tcPr>
            <w:tcW w:w="226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140.2</w:t>
            </w:r>
          </w:p>
        </w:tc>
        <w:tc>
          <w:tcPr>
            <w:tcW w:w="708"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124.4</w:t>
            </w:r>
          </w:p>
        </w:tc>
        <w:tc>
          <w:tcPr>
            <w:tcW w:w="851"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-56.1</w:t>
            </w:r>
          </w:p>
        </w:tc>
        <w:tc>
          <w:tcPr>
            <w:tcW w:w="992" w:type="dxa"/>
            <w:tcBorders>
              <w:top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172.0</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54.5</w:t>
            </w: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-54.1</w:t>
            </w: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73.4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55.6</w:t>
            </w: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61.9</w:t>
            </w: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154.9</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-7.8</w:t>
            </w: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-102.2</w:t>
            </w: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67.0</w:t>
            </w:r>
          </w:p>
        </w:tc>
        <w:tc>
          <w:tcPr>
            <w:tcW w:w="708"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92.5</w:t>
            </w:r>
          </w:p>
        </w:tc>
        <w:tc>
          <w:tcPr>
            <w:tcW w:w="851"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62.1</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14.7</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42.1</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62.9</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21.9</w:t>
            </w:r>
          </w:p>
        </w:tc>
        <w:tc>
          <w:tcPr>
            <w:tcW w:w="708"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(b)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HDS</w:t>
            </w:r>
          </w:p>
        </w:tc>
        <w:tc>
          <w:tcPr>
            <w:tcW w:w="226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399.0</w:t>
            </w:r>
          </w:p>
        </w:tc>
        <w:tc>
          <w:tcPr>
            <w:tcW w:w="70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-41.5</w:t>
            </w:r>
          </w:p>
        </w:tc>
        <w:tc>
          <w:tcPr>
            <w:tcW w:w="851"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-185.0</w:t>
            </w:r>
          </w:p>
        </w:tc>
        <w:tc>
          <w:tcPr>
            <w:tcW w:w="992"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-12.8</w:t>
            </w:r>
          </w:p>
        </w:tc>
        <w:tc>
          <w:tcPr>
            <w:tcW w:w="70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-216.1</w:t>
            </w:r>
          </w:p>
        </w:tc>
        <w:tc>
          <w:tcPr>
            <w:tcW w:w="851"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173.6</w:t>
            </w:r>
          </w:p>
        </w:tc>
        <w:tc>
          <w:tcPr>
            <w:tcW w:w="992"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163.7</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226.3</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135.9</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246.6</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159.4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123.1</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Region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-26.3</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-251.9</w:t>
            </w: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53.8</w:t>
            </w:r>
          </w:p>
        </w:tc>
        <w:tc>
          <w:tcPr>
            <w:tcW w:w="708"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-193.0</w:t>
            </w:r>
          </w:p>
        </w:tc>
        <w:tc>
          <w:tcPr>
            <w:tcW w:w="851"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single"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992" w:type="dxa"/>
            <w:tcBorders>
              <w:top w:val="nil"/>
              <w:bottom w:val="single"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(c) </w:t>
            </w:r>
            <w:r w:rsidRPr="007031A0">
              <w:rPr>
                <w:rFonts w:ascii="Times New Roman" w:hAnsi="Times New Roman" w:cs="Times New Roman"/>
                <w:i/>
                <w:iCs/>
                <w:sz w:val="24"/>
                <w:szCs w:val="24"/>
              </w:rPr>
              <w:t>S</w:t>
            </w:r>
            <w:r w:rsidRPr="007031A0">
              <w:rPr>
                <w:rFonts w:ascii="Times New Roman" w:hAnsi="Times New Roman" w:cs="Times New Roman"/>
                <w:sz w:val="24"/>
                <w:szCs w:val="24"/>
                <w:vertAlign w:val="subscript"/>
              </w:rPr>
              <w:t>DS</w:t>
            </w:r>
          </w:p>
        </w:tc>
        <w:tc>
          <w:tcPr>
            <w:tcW w:w="226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Main effect </w:t>
            </w:r>
            <w:r w:rsidRPr="007031A0">
              <w:rPr>
                <w:rFonts w:ascii="Times New Roman" w:hAnsi="Times New Roman" w:cs="Times New Roman"/>
                <w:sz w:val="24"/>
                <w:szCs w:val="24"/>
              </w:rPr>
              <w:sym w:font="Symbol" w:char="F0B4"/>
            </w:r>
            <w:r w:rsidRPr="007031A0">
              <w:rPr>
                <w:rFonts w:ascii="Times New Roman" w:hAnsi="Times New Roman" w:cs="Times New Roman"/>
                <w:sz w:val="24"/>
                <w:szCs w:val="24"/>
              </w:rPr>
              <w:t xml:space="preserve"> region</w:t>
            </w:r>
          </w:p>
        </w:tc>
        <w:tc>
          <w:tcPr>
            <w:tcW w:w="122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Elevation</w:t>
            </w:r>
          </w:p>
        </w:tc>
        <w:tc>
          <w:tcPr>
            <w:tcW w:w="993"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-1455.9</w:t>
            </w:r>
          </w:p>
        </w:tc>
        <w:tc>
          <w:tcPr>
            <w:tcW w:w="708"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-2278.4</w:t>
            </w:r>
          </w:p>
        </w:tc>
        <w:tc>
          <w:tcPr>
            <w:tcW w:w="851"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single"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1668.5</w:t>
            </w:r>
          </w:p>
        </w:tc>
        <w:tc>
          <w:tcPr>
            <w:tcW w:w="992" w:type="dxa"/>
            <w:tcBorders>
              <w:top w:val="single"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MAP</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683.3</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-519.1</w:t>
            </w: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-382.1</w:t>
            </w: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CEC</w:t>
            </w:r>
          </w:p>
        </w:tc>
        <w:tc>
          <w:tcPr>
            <w:tcW w:w="993"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-933.3</w:t>
            </w:r>
          </w:p>
        </w:tc>
        <w:tc>
          <w:tcPr>
            <w:tcW w:w="708"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-1043.4</w:t>
            </w:r>
          </w:p>
        </w:tc>
        <w:tc>
          <w:tcPr>
            <w:tcW w:w="851"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837.1</w:t>
            </w:r>
          </w:p>
        </w:tc>
        <w:tc>
          <w:tcPr>
            <w:tcW w:w="992" w:type="dxa"/>
            <w:tcBorders>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 region</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Clay</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273.0</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-542.8</w:t>
            </w: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Soil C</w:t>
            </w:r>
          </w:p>
        </w:tc>
        <w:tc>
          <w:tcPr>
            <w:tcW w:w="993"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246.5</w:t>
            </w:r>
          </w:p>
        </w:tc>
        <w:tc>
          <w:tcPr>
            <w:tcW w:w="708"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-615.4</w:t>
            </w:r>
          </w:p>
        </w:tc>
        <w:tc>
          <w:tcPr>
            <w:tcW w:w="851"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nil"/>
              <w:bottom w:val="dotted" w:sz="4" w:space="0" w:color="auto"/>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Main effect only</w:t>
            </w:r>
          </w:p>
        </w:tc>
        <w:tc>
          <w:tcPr>
            <w:tcW w:w="122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PDQ</w:t>
            </w:r>
          </w:p>
        </w:tc>
        <w:tc>
          <w:tcPr>
            <w:tcW w:w="993"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363.1</w:t>
            </w:r>
          </w:p>
        </w:tc>
        <w:tc>
          <w:tcPr>
            <w:tcW w:w="708"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dotted" w:sz="4" w:space="0" w:color="auto"/>
              <w:bottom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dotted" w:sz="4" w:space="0" w:color="auto"/>
              <w:bottom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Surface T</w:t>
            </w:r>
          </w:p>
        </w:tc>
        <w:tc>
          <w:tcPr>
            <w:tcW w:w="993"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336.7</w:t>
            </w:r>
          </w:p>
        </w:tc>
        <w:tc>
          <w:tcPr>
            <w:tcW w:w="708"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tcBorders>
              <w:top w:val="nil"/>
            </w:tcBorders>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tcBorders>
              <w:top w:val="nil"/>
            </w:tcBorders>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NDVI</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475.3</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pH</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448.4</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r w:rsidR="00344A47" w:rsidRPr="007031A0" w:rsidTr="007031A0">
        <w:tc>
          <w:tcPr>
            <w:tcW w:w="1276"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226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 xml:space="preserve"> </w:t>
            </w:r>
          </w:p>
        </w:tc>
        <w:tc>
          <w:tcPr>
            <w:tcW w:w="122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PC1</w:t>
            </w:r>
          </w:p>
        </w:tc>
        <w:tc>
          <w:tcPr>
            <w:tcW w:w="993" w:type="dxa"/>
            <w:shd w:val="clear" w:color="auto" w:fill="auto"/>
          </w:tcPr>
          <w:p w:rsidR="004C6C44" w:rsidRPr="007031A0" w:rsidRDefault="004C6C44" w:rsidP="007031A0">
            <w:pPr>
              <w:pStyle w:val="PlainText"/>
              <w:jc w:val="right"/>
              <w:rPr>
                <w:rFonts w:ascii="Times New Roman" w:hAnsi="Times New Roman" w:cs="Times New Roman"/>
                <w:sz w:val="24"/>
                <w:szCs w:val="24"/>
              </w:rPr>
            </w:pPr>
            <w:r w:rsidRPr="007031A0">
              <w:rPr>
                <w:rFonts w:ascii="Times New Roman" w:hAnsi="Times New Roman" w:cs="Times New Roman"/>
                <w:sz w:val="24"/>
                <w:szCs w:val="24"/>
              </w:rPr>
              <w:t xml:space="preserve"> 231.1</w:t>
            </w:r>
          </w:p>
        </w:tc>
        <w:tc>
          <w:tcPr>
            <w:tcW w:w="708" w:type="dxa"/>
            <w:shd w:val="clear" w:color="auto" w:fill="auto"/>
          </w:tcPr>
          <w:p w:rsidR="004C6C44" w:rsidRPr="007031A0" w:rsidRDefault="004C6C44" w:rsidP="00157A68">
            <w:pPr>
              <w:pStyle w:val="PlainText"/>
              <w:rPr>
                <w:rFonts w:ascii="Times New Roman" w:hAnsi="Times New Roman" w:cs="Times New Roman"/>
                <w:sz w:val="24"/>
                <w:szCs w:val="24"/>
              </w:rPr>
            </w:pPr>
            <w:r w:rsidRPr="007031A0">
              <w:rPr>
                <w:rFonts w:ascii="Times New Roman" w:hAnsi="Times New Roman" w:cs="Times New Roman"/>
                <w:sz w:val="24"/>
                <w:szCs w:val="24"/>
              </w:rPr>
              <w:t>***</w:t>
            </w:r>
          </w:p>
        </w:tc>
        <w:tc>
          <w:tcPr>
            <w:tcW w:w="1134" w:type="dxa"/>
            <w:shd w:val="clear" w:color="auto" w:fill="auto"/>
          </w:tcPr>
          <w:p w:rsidR="004C6C44" w:rsidRPr="007031A0" w:rsidRDefault="004C6C44" w:rsidP="007031A0">
            <w:pPr>
              <w:pStyle w:val="PlainText"/>
              <w:jc w:val="right"/>
              <w:rPr>
                <w:rFonts w:ascii="Times New Roman" w:hAnsi="Times New Roman" w:cs="Times New Roman"/>
                <w:sz w:val="24"/>
                <w:szCs w:val="24"/>
              </w:rPr>
            </w:pPr>
          </w:p>
        </w:tc>
        <w:tc>
          <w:tcPr>
            <w:tcW w:w="851"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1134" w:type="dxa"/>
            <w:shd w:val="clear" w:color="auto" w:fill="auto"/>
          </w:tcPr>
          <w:p w:rsidR="004C6C44" w:rsidRPr="007031A0" w:rsidRDefault="004C6C44" w:rsidP="00157A68">
            <w:pPr>
              <w:pStyle w:val="PlainText"/>
              <w:rPr>
                <w:rFonts w:ascii="Times New Roman" w:hAnsi="Times New Roman" w:cs="Times New Roman"/>
                <w:sz w:val="24"/>
                <w:szCs w:val="24"/>
              </w:rPr>
            </w:pPr>
          </w:p>
        </w:tc>
        <w:tc>
          <w:tcPr>
            <w:tcW w:w="992" w:type="dxa"/>
            <w:shd w:val="clear" w:color="auto" w:fill="auto"/>
          </w:tcPr>
          <w:p w:rsidR="004C6C44" w:rsidRPr="007031A0" w:rsidRDefault="004C6C44" w:rsidP="00157A68">
            <w:pPr>
              <w:pStyle w:val="PlainText"/>
              <w:rPr>
                <w:rFonts w:ascii="Times New Roman" w:hAnsi="Times New Roman" w:cs="Times New Roman"/>
                <w:sz w:val="24"/>
                <w:szCs w:val="24"/>
              </w:rPr>
            </w:pPr>
          </w:p>
        </w:tc>
      </w:tr>
    </w:tbl>
    <w:p w:rsidR="00F75284" w:rsidRPr="00840830" w:rsidRDefault="00F75284" w:rsidP="009A13CA">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blank, NS.</w:t>
      </w:r>
    </w:p>
    <w:p w:rsidR="009A13CA" w:rsidRDefault="00F75284" w:rsidP="009A13CA">
      <w:pPr>
        <w:pStyle w:val="BodyText"/>
        <w:spacing w:before="0"/>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p>
    <w:p w:rsidR="00B73D31" w:rsidRPr="00840830" w:rsidRDefault="00B73D31" w:rsidP="009A13CA">
      <w:pPr>
        <w:pStyle w:val="BodyText"/>
        <w:spacing w:after="0"/>
        <w:rPr>
          <w:vertAlign w:val="superscript"/>
        </w:rPr>
      </w:pPr>
      <w:r w:rsidRPr="00840830">
        <w:rPr>
          <w:vertAlign w:val="superscript"/>
        </w:rPr>
        <w:br w:type="page"/>
      </w:r>
    </w:p>
    <w:p w:rsidR="00874A01" w:rsidRPr="0069122B" w:rsidRDefault="00874A01" w:rsidP="00FA753D">
      <w:pPr>
        <w:pStyle w:val="BodyText"/>
        <w:spacing w:before="0"/>
      </w:pPr>
      <w:bookmarkStart w:id="8" w:name="figures"/>
      <w:r w:rsidRPr="00874A01">
        <w:rPr>
          <w:b/>
          <w:bCs/>
        </w:rPr>
        <w:lastRenderedPageBreak/>
        <w:t xml:space="preserve">Table </w:t>
      </w:r>
      <w:r w:rsidR="00BB2964">
        <w:rPr>
          <w:b/>
          <w:bCs/>
        </w:rPr>
        <w:t>2</w:t>
      </w:r>
      <w:r w:rsidRPr="00874A01">
        <w:rPr>
          <w:b/>
          <w:bCs/>
        </w:rPr>
        <w:t>:</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w:t>
      </w:r>
      <w:r w:rsidR="00B6208C">
        <w:t>comparing</w:t>
      </w:r>
      <w:r w:rsidR="0069122B">
        <w:t xml:space="preserve"> </w:t>
      </w:r>
      <w:r w:rsidR="00513AF7">
        <w:t>the</w:t>
      </w:r>
      <w:r w:rsidR="0069122B">
        <w:t xml:space="preserve"> </w:t>
      </w:r>
      <w:r w:rsidR="00B77487">
        <w:t>predict</w:t>
      </w:r>
      <w:r w:rsidR="00BC6FA2">
        <w:t>ed</w:t>
      </w:r>
      <w:r w:rsidR="00B77487">
        <w:t xml:space="preserve"> and residual</w:t>
      </w:r>
      <w:r w:rsidR="00BC6FA2">
        <w:t xml:space="preserve"> </w:t>
      </w:r>
      <w:r w:rsidR="00F7254D">
        <w:t>species richness (</w:t>
      </w:r>
      <w:r w:rsidR="0069122B">
        <w:rPr>
          <w:i/>
          <w:iCs/>
        </w:rPr>
        <w:t>S</w:t>
      </w:r>
      <w:r w:rsidR="00F7254D" w:rsidRPr="00F7254D">
        <w:t>)</w:t>
      </w:r>
      <w:r w:rsidR="00BC6FA2">
        <w:t xml:space="preserve"> </w:t>
      </w:r>
      <w:r w:rsidR="00B6208C">
        <w:t>between</w:t>
      </w:r>
      <w:r w:rsidR="00BC6FA2">
        <w:t xml:space="preserve"> the </w:t>
      </w:r>
      <w:r w:rsidR="0069122B">
        <w:t>PC1</w:t>
      </w:r>
      <w:r w:rsidR="00BC6FA2">
        <w:t>-based ANCOVAs (</w:t>
      </w:r>
      <w:r w:rsidR="0069122B">
        <w:t xml:space="preserve">Table </w:t>
      </w:r>
      <w:r w:rsidR="008B0E3F">
        <w:t>1</w:t>
      </w:r>
      <w:r w:rsidR="00F7254D">
        <w:t>,</w:t>
      </w:r>
      <w:r w:rsidR="0069122B">
        <w:t xml:space="preserve"> </w:t>
      </w:r>
      <w:r w:rsidR="00B02E73">
        <w:t xml:space="preserve">Figure </w:t>
      </w:r>
      <w:r w:rsidR="00FF0F3A">
        <w:t>4</w:t>
      </w:r>
      <w:r w:rsidR="0069122B">
        <w:t>) and the multivariate regressions (</w:t>
      </w:r>
      <w:r w:rsidR="008538A7">
        <w:t xml:space="preserve">Figure </w:t>
      </w:r>
      <w:r w:rsidR="00977291">
        <w:t>5</w:t>
      </w:r>
      <w:r w:rsidR="0069122B">
        <w:t>)</w:t>
      </w:r>
      <w:r w:rsidR="009A2731">
        <w:t xml:space="preserve"> of vascular plant species richness across the GCFR and SWAFR</w:t>
      </w:r>
      <w:r w:rsidR="0069122B">
        <w:t>. All correlation coefficients were significant (</w:t>
      </w:r>
      <w:r w:rsidR="0069122B">
        <w:rPr>
          <w:i/>
          <w:iCs/>
        </w:rPr>
        <w:t>P</w:t>
      </w:r>
      <w:r w:rsidR="0069122B">
        <w:t xml:space="preserve"> &lt; 0.001; two-sided </w:t>
      </w:r>
      <w:r w:rsidR="0069122B">
        <w:rPr>
          <w:i/>
          <w:iCs/>
        </w:rPr>
        <w:t>t</w:t>
      </w:r>
      <w:r w:rsidR="0069122B">
        <w:t>-test).</w:t>
      </w:r>
    </w:p>
    <w:tbl>
      <w:tblPr>
        <w:tblW w:w="0" w:type="auto"/>
        <w:tblBorders>
          <w:top w:val="single" w:sz="4" w:space="0" w:color="auto"/>
          <w:bottom w:val="single" w:sz="4" w:space="0" w:color="auto"/>
        </w:tblBorders>
        <w:tblLook w:val="04A0" w:firstRow="1" w:lastRow="0" w:firstColumn="1" w:lastColumn="0" w:noHBand="0" w:noVBand="1"/>
      </w:tblPr>
      <w:tblGrid>
        <w:gridCol w:w="1543"/>
        <w:gridCol w:w="1423"/>
        <w:gridCol w:w="1356"/>
      </w:tblGrid>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p>
        </w:tc>
        <w:tc>
          <w:tcPr>
            <w:tcW w:w="2779" w:type="dxa"/>
            <w:gridSpan w:val="2"/>
            <w:tcBorders>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Correlation</w:t>
            </w:r>
          </w:p>
        </w:tc>
      </w:tr>
      <w:tr w:rsidR="00344A47" w:rsidRPr="007031A0" w:rsidTr="007031A0">
        <w:trPr>
          <w:trHeight w:val="227"/>
        </w:trPr>
        <w:tc>
          <w:tcPr>
            <w:tcW w:w="1543" w:type="dxa"/>
            <w:tcBorders>
              <w:bottom w:val="single" w:sz="4" w:space="0" w:color="auto"/>
            </w:tcBorders>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Spatial scale</w:t>
            </w:r>
          </w:p>
        </w:tc>
        <w:tc>
          <w:tcPr>
            <w:tcW w:w="1423" w:type="dxa"/>
            <w:tcBorders>
              <w:top w:val="single" w:sz="4" w:space="0" w:color="auto"/>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 xml:space="preserve">Predicted </w:t>
            </w:r>
            <w:r w:rsidRPr="007031A0">
              <w:rPr>
                <w:rFonts w:hAnsi="Times New Roman" w:cs="Times New Roman"/>
                <w:i/>
                <w:iCs/>
              </w:rPr>
              <w:t>S</w:t>
            </w:r>
          </w:p>
        </w:tc>
        <w:tc>
          <w:tcPr>
            <w:tcW w:w="1356" w:type="dxa"/>
            <w:tcBorders>
              <w:top w:val="single" w:sz="4" w:space="0" w:color="auto"/>
              <w:bottom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 xml:space="preserve">Residual </w:t>
            </w:r>
            <w:r w:rsidRPr="007031A0">
              <w:rPr>
                <w:rFonts w:hAnsi="Times New Roman" w:cs="Times New Roman"/>
                <w:i/>
                <w:iCs/>
              </w:rPr>
              <w:t>S</w:t>
            </w:r>
          </w:p>
        </w:tc>
      </w:tr>
      <w:tr w:rsidR="00B35743" w:rsidRPr="007031A0" w:rsidTr="007031A0">
        <w:trPr>
          <w:trHeight w:val="227"/>
        </w:trPr>
        <w:tc>
          <w:tcPr>
            <w:tcW w:w="1543" w:type="dxa"/>
            <w:tcBorders>
              <w:top w:val="single" w:sz="4" w:space="0" w:color="auto"/>
            </w:tcBorders>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QDS</w:t>
            </w:r>
          </w:p>
        </w:tc>
        <w:tc>
          <w:tcPr>
            <w:tcW w:w="1423" w:type="dxa"/>
            <w:tcBorders>
              <w:top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0.680</w:t>
            </w:r>
          </w:p>
        </w:tc>
        <w:tc>
          <w:tcPr>
            <w:tcW w:w="1356" w:type="dxa"/>
            <w:tcBorders>
              <w:top w:val="single" w:sz="4" w:space="0" w:color="auto"/>
            </w:tcBorders>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0.908</w:t>
            </w:r>
          </w:p>
        </w:tc>
      </w:tr>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HDS</w:t>
            </w:r>
          </w:p>
        </w:tc>
        <w:tc>
          <w:tcPr>
            <w:tcW w:w="1423"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0.699</w:t>
            </w:r>
          </w:p>
        </w:tc>
        <w:tc>
          <w:tcPr>
            <w:tcW w:w="1356"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0.834</w:t>
            </w:r>
          </w:p>
        </w:tc>
      </w:tr>
      <w:tr w:rsidR="00B35743" w:rsidRPr="007031A0" w:rsidTr="007031A0">
        <w:trPr>
          <w:trHeight w:val="227"/>
        </w:trPr>
        <w:tc>
          <w:tcPr>
            <w:tcW w:w="1543" w:type="dxa"/>
            <w:shd w:val="clear" w:color="auto" w:fill="auto"/>
          </w:tcPr>
          <w:p w:rsidR="00B35743" w:rsidRPr="007031A0" w:rsidRDefault="00B35743" w:rsidP="007031A0">
            <w:pPr>
              <w:spacing w:after="0"/>
              <w:rPr>
                <w:rFonts w:hAnsi="Times New Roman" w:cs="Times New Roman"/>
              </w:rPr>
            </w:pPr>
            <w:r w:rsidRPr="007031A0">
              <w:rPr>
                <w:rFonts w:hAnsi="Times New Roman" w:cs="Times New Roman"/>
              </w:rPr>
              <w:t>DS</w:t>
            </w:r>
          </w:p>
        </w:tc>
        <w:tc>
          <w:tcPr>
            <w:tcW w:w="1423"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0.723</w:t>
            </w:r>
          </w:p>
        </w:tc>
        <w:tc>
          <w:tcPr>
            <w:tcW w:w="1356" w:type="dxa"/>
            <w:shd w:val="clear" w:color="auto" w:fill="auto"/>
          </w:tcPr>
          <w:p w:rsidR="00B35743" w:rsidRPr="007031A0" w:rsidRDefault="00B35743" w:rsidP="007031A0">
            <w:pPr>
              <w:spacing w:after="0"/>
              <w:jc w:val="center"/>
              <w:rPr>
                <w:rFonts w:hAnsi="Times New Roman" w:cs="Times New Roman"/>
              </w:rPr>
            </w:pPr>
            <w:r w:rsidRPr="007031A0">
              <w:rPr>
                <w:rFonts w:hAnsi="Times New Roman" w:cs="Times New Roman"/>
              </w:rPr>
              <w:t>0.369</w:t>
            </w:r>
          </w:p>
        </w:tc>
      </w:tr>
      <w:bookmarkEnd w:id="8"/>
    </w:tbl>
    <w:p w:rsidR="00FA5075" w:rsidRDefault="00FA5075" w:rsidP="00FA5075">
      <w:pPr>
        <w:pStyle w:val="BodyText"/>
        <w:rPr>
          <w:rFonts w:eastAsia="MS Gothic" w:cs="Times New Roman"/>
          <w:color w:val="000000"/>
          <w:sz w:val="32"/>
          <w:szCs w:val="32"/>
        </w:rPr>
      </w:pPr>
      <w:r>
        <w:br w:type="page"/>
      </w:r>
    </w:p>
    <w:p w:rsidR="00133F9A" w:rsidRDefault="00133F9A" w:rsidP="00EB67CD">
      <w:pPr>
        <w:pStyle w:val="Heading1"/>
      </w:pPr>
      <w:r>
        <w:lastRenderedPageBreak/>
        <w:t>Figure captions</w:t>
      </w:r>
    </w:p>
    <w:p w:rsidR="00133F9A" w:rsidRPr="001675D2" w:rsidRDefault="00133F9A" w:rsidP="00C908F2">
      <w:pPr>
        <w:pStyle w:val="BodyText"/>
        <w:spacing w:before="0"/>
        <w:rPr>
          <w:b/>
        </w:rPr>
      </w:pPr>
      <w:r w:rsidRPr="00242181">
        <w:rPr>
          <w:b/>
        </w:rPr>
        <w:t xml:space="preserve">Figure </w:t>
      </w:r>
      <w:r>
        <w:rPr>
          <w:b/>
        </w:rPr>
        <w:t>1</w:t>
      </w:r>
      <w:r w:rsidRPr="00242181">
        <w:rPr>
          <w:b/>
        </w:rPr>
        <w:t>:</w:t>
      </w:r>
      <w:r w:rsidRPr="00EB7331">
        <w:t xml:space="preserve"> </w:t>
      </w:r>
      <w:r>
        <w:t>HDS-scale m</w:t>
      </w:r>
      <w:r w:rsidRPr="00C9106C">
        <w:t>ap</w:t>
      </w:r>
      <w:r>
        <w:t xml:space="preserve">s for the GCFR and SWAFR of </w:t>
      </w:r>
      <w:r w:rsidRPr="00805B10">
        <w:rPr>
          <w:b/>
          <w:bCs/>
        </w:rPr>
        <w:t>(</w:t>
      </w:r>
      <w:proofErr w:type="spellStart"/>
      <w:r w:rsidRPr="00805B10">
        <w:rPr>
          <w:b/>
          <w:bCs/>
        </w:rPr>
        <w:t>a,b</w:t>
      </w:r>
      <w:proofErr w:type="spellEnd"/>
      <w:r w:rsidRPr="00805B10">
        <w:rPr>
          <w:b/>
          <w:bCs/>
        </w:rPr>
        <w:t>)</w:t>
      </w:r>
      <w:r>
        <w:t xml:space="preserve"> vascular plant species richness (</w:t>
      </w:r>
      <w:r w:rsidRPr="00ED6805">
        <w:rPr>
          <w:i/>
          <w:iCs/>
        </w:rPr>
        <w:t>S</w:t>
      </w:r>
      <w:r>
        <w:rPr>
          <w:vertAlign w:val="subscript"/>
        </w:rPr>
        <w:t>HDS</w:t>
      </w:r>
      <w:r>
        <w:t xml:space="preserve">), </w:t>
      </w:r>
      <w:r w:rsidRPr="00805B10">
        <w:rPr>
          <w:b/>
          <w:bCs/>
        </w:rPr>
        <w:t>(</w:t>
      </w:r>
      <w:proofErr w:type="spellStart"/>
      <w:r w:rsidRPr="00805B10">
        <w:rPr>
          <w:b/>
          <w:bCs/>
        </w:rPr>
        <w:t>c,d</w:t>
      </w:r>
      <w:proofErr w:type="spellEnd"/>
      <w:r w:rsidRPr="00805B10">
        <w:rPr>
          <w:b/>
          <w:bCs/>
        </w:rPr>
        <w:t>)</w:t>
      </w:r>
      <w:r>
        <w:t xml:space="preserve"> values of the major axis of </w:t>
      </w:r>
      <w:r w:rsidR="00EA347C">
        <w:t xml:space="preserve">environmental </w:t>
      </w:r>
      <w:r w:rsidR="006226D7">
        <w:t>heterogeneity</w:t>
      </w:r>
      <w:r>
        <w:t xml:space="preserve"> (PC1) from the PCA of nine </w:t>
      </w:r>
      <w:r w:rsidR="00B15C3C">
        <w:t xml:space="preserve">separate </w:t>
      </w:r>
      <w:r>
        <w:t>forms (log</w:t>
      </w:r>
      <w:r w:rsidRPr="00C9106C">
        <w:rPr>
          <w:vertAlign w:val="subscript"/>
        </w:rPr>
        <w:t>10</w:t>
      </w:r>
      <w:r>
        <w:t xml:space="preserve">-transformed; Table S1) and residual species richness following regressions against </w:t>
      </w:r>
      <w:r w:rsidRPr="00805B10">
        <w:rPr>
          <w:b/>
          <w:bCs/>
        </w:rPr>
        <w:t>(</w:t>
      </w:r>
      <w:proofErr w:type="spellStart"/>
      <w:r w:rsidRPr="00805B10">
        <w:rPr>
          <w:b/>
          <w:bCs/>
        </w:rPr>
        <w:t>e,f</w:t>
      </w:r>
      <w:proofErr w:type="spellEnd"/>
      <w:r w:rsidRPr="00805B10">
        <w:rPr>
          <w:b/>
          <w:bCs/>
        </w:rPr>
        <w:t>)</w:t>
      </w:r>
      <w:r>
        <w:t xml:space="preserve"> PC1 (see also Figure 4b) and </w:t>
      </w:r>
      <w:r w:rsidRPr="00805B10">
        <w:rPr>
          <w:b/>
          <w:bCs/>
        </w:rPr>
        <w:t>(</w:t>
      </w:r>
      <w:proofErr w:type="spellStart"/>
      <w:r w:rsidRPr="00805B10">
        <w:rPr>
          <w:b/>
          <w:bCs/>
        </w:rPr>
        <w:t>g,h</w:t>
      </w:r>
      <w:proofErr w:type="spellEnd"/>
      <w:r w:rsidRPr="00805B10">
        <w:rPr>
          <w:b/>
          <w:bCs/>
        </w:rPr>
        <w:t>)</w:t>
      </w:r>
      <w:r>
        <w:t xml:space="preserve"> the multivariate (MV) regression model (see also Figure 5b). Map projection used: WGS84. </w:t>
      </w:r>
      <w:proofErr w:type="spellStart"/>
      <w:r>
        <w:t>Colour</w:t>
      </w:r>
      <w:proofErr w:type="spellEnd"/>
      <w:r>
        <w:t xml:space="preserve"> versions of these maps, and the QDS- and DS-scale equivalents (Figure S9, S10 respectively) are available in the online version.</w:t>
      </w:r>
    </w:p>
    <w:p w:rsidR="00133F9A" w:rsidRPr="001675D2" w:rsidRDefault="00133F9A" w:rsidP="00133F9A">
      <w:pPr>
        <w:pStyle w:val="BodyText"/>
      </w:pPr>
      <w:r w:rsidRPr="006B3905">
        <w:rPr>
          <w:b/>
        </w:rPr>
        <w:t>Figure 2:</w:t>
      </w:r>
      <w:r w:rsidRPr="006B3905">
        <w:t xml:space="preserve"> Frequency</w:t>
      </w:r>
      <w:r w:rsidRPr="00832261">
        <w:t xml:space="preserve"> distributions of vascular plant species richness </w:t>
      </w:r>
      <w:r>
        <w:t>(</w:t>
      </w:r>
      <w:r w:rsidRPr="00ED6805">
        <w:rPr>
          <w:i/>
          <w:iCs/>
        </w:rPr>
        <w:t>S</w:t>
      </w:r>
      <w:r>
        <w:t xml:space="preserve">) </w:t>
      </w:r>
      <w:r w:rsidRPr="00832261">
        <w:t xml:space="preserve">in the GCFR and SWAFR at the </w:t>
      </w:r>
      <w:r w:rsidRPr="00473510">
        <w:rPr>
          <w:b/>
          <w:bCs/>
        </w:rPr>
        <w:t>(a)</w:t>
      </w:r>
      <w:r w:rsidRPr="00832261">
        <w:t xml:space="preserve"> DS-, </w:t>
      </w:r>
      <w:r w:rsidRPr="00473510">
        <w:rPr>
          <w:b/>
          <w:bCs/>
        </w:rPr>
        <w:t>(b)</w:t>
      </w:r>
      <w:r w:rsidRPr="00832261">
        <w:t xml:space="preserve"> HDS-, and </w:t>
      </w:r>
      <w:r w:rsidRPr="00473510">
        <w:rPr>
          <w:b/>
          <w:bCs/>
        </w:rPr>
        <w:t>(c)</w:t>
      </w:r>
      <w:r w:rsidRPr="00832261">
        <w:t xml:space="preserve"> Q</w:t>
      </w:r>
      <w:r w:rsidRPr="009D1CA2">
        <w:t>DS-scales, and of the proporti</w:t>
      </w:r>
      <w:r w:rsidRPr="00223948">
        <w:t xml:space="preserve">onal contributions of floristic turnover </w:t>
      </w:r>
      <w:r>
        <w:t xml:space="preserve">(i.e. </w:t>
      </w:r>
      <w:r w:rsidRPr="00223948">
        <w:rPr>
          <w:i/>
        </w:rPr>
        <w:t>T</w:t>
      </w:r>
      <w:r>
        <w:t>/</w:t>
      </w:r>
      <w:r w:rsidRPr="00223948">
        <w:rPr>
          <w:i/>
        </w:rPr>
        <w:t>S</w:t>
      </w:r>
      <w:r>
        <w:t xml:space="preserve">) </w:t>
      </w:r>
      <w:r w:rsidRPr="00223948">
        <w:t xml:space="preserve">to </w:t>
      </w:r>
      <w:r w:rsidRPr="00473510">
        <w:rPr>
          <w:b/>
          <w:bCs/>
        </w:rPr>
        <w:t>(d)</w:t>
      </w:r>
      <w:r w:rsidRPr="00223948">
        <w:t xml:space="preserve"> </w:t>
      </w:r>
      <w:r w:rsidRPr="00223948">
        <w:rPr>
          <w:i/>
        </w:rPr>
        <w:t>S</w:t>
      </w:r>
      <w:r w:rsidRPr="00223948">
        <w:rPr>
          <w:vertAlign w:val="subscript"/>
        </w:rPr>
        <w:t>DS</w:t>
      </w:r>
      <w:r w:rsidRPr="00223948">
        <w:t xml:space="preserve"> (i.e. </w:t>
      </w:r>
      <w:r w:rsidRPr="00CC1818">
        <w:rPr>
          <w:i/>
        </w:rPr>
        <w:t>T</w:t>
      </w:r>
      <w:r w:rsidRPr="00CC1818">
        <w:rPr>
          <w:vertAlign w:val="subscript"/>
        </w:rPr>
        <w:t xml:space="preserve">HDS </w:t>
      </w:r>
      <w:r w:rsidRPr="00CC1818">
        <w:t>/</w:t>
      </w:r>
      <w:r w:rsidRPr="00CC1818">
        <w:rPr>
          <w:i/>
        </w:rPr>
        <w:t xml:space="preserve"> S</w:t>
      </w:r>
      <w:r w:rsidRPr="00CC1818">
        <w:rPr>
          <w:vertAlign w:val="subscript"/>
        </w:rPr>
        <w:t>DS</w:t>
      </w:r>
      <w:r w:rsidRPr="00CC1818">
        <w:t xml:space="preserve">) and </w:t>
      </w:r>
      <w:r w:rsidRPr="00473510">
        <w:rPr>
          <w:b/>
          <w:bCs/>
        </w:rPr>
        <w:t>(e)</w:t>
      </w:r>
      <w:r w:rsidRPr="00CC1818">
        <w:t xml:space="preserve"> </w:t>
      </w:r>
      <w:r w:rsidRPr="00CC1818">
        <w:rPr>
          <w:i/>
        </w:rPr>
        <w:t>S</w:t>
      </w:r>
      <w:r w:rsidRPr="00CC1818">
        <w:rPr>
          <w:vertAlign w:val="subscript"/>
        </w:rPr>
        <w:t>HDS</w:t>
      </w:r>
      <w:r w:rsidRPr="00CC1818">
        <w:t>. (</w:t>
      </w:r>
      <w:r>
        <w:t xml:space="preserve">i.e. </w:t>
      </w:r>
      <w:r w:rsidRPr="00CC1818">
        <w:rPr>
          <w:i/>
        </w:rPr>
        <w:t>T</w:t>
      </w:r>
      <w:r w:rsidRPr="00CC1818">
        <w:rPr>
          <w:vertAlign w:val="subscript"/>
        </w:rPr>
        <w:t xml:space="preserve">QDS </w:t>
      </w:r>
      <w:r w:rsidRPr="00CC1818">
        <w:t>/</w:t>
      </w:r>
      <w:r w:rsidRPr="00CC1818">
        <w:rPr>
          <w:i/>
        </w:rPr>
        <w:t xml:space="preserve"> S</w:t>
      </w:r>
      <w:r w:rsidRPr="00CC1818">
        <w:rPr>
          <w:vertAlign w:val="subscript"/>
        </w:rPr>
        <w:t>HDS</w:t>
      </w:r>
      <w:r w:rsidRPr="00CC1818">
        <w:t xml:space="preserve">). </w:t>
      </w:r>
      <w:r>
        <w:t>Frequencies are scaled as the proportions of cells</w:t>
      </w:r>
      <w:r w:rsidRPr="00CC1818">
        <w:t xml:space="preserve"> </w:t>
      </w:r>
      <w:r>
        <w:t xml:space="preserve">within each region. </w:t>
      </w:r>
      <w:r w:rsidRPr="00CC1818">
        <w:t xml:space="preserve">The derivations of </w:t>
      </w:r>
      <w:r w:rsidRPr="00CC1818">
        <w:rPr>
          <w:i/>
        </w:rPr>
        <w:t>T</w:t>
      </w:r>
      <w:r w:rsidRPr="00CC1818">
        <w:rPr>
          <w:vertAlign w:val="subscript"/>
        </w:rPr>
        <w:t>DS</w:t>
      </w:r>
      <w:r w:rsidRPr="00CC1818">
        <w:t xml:space="preserve"> and </w:t>
      </w:r>
      <w:r w:rsidRPr="00CC1818">
        <w:rPr>
          <w:i/>
        </w:rPr>
        <w:t>T</w:t>
      </w:r>
      <w:r w:rsidRPr="00CC1818">
        <w:rPr>
          <w:vertAlign w:val="subscript"/>
        </w:rPr>
        <w:t>HDS</w:t>
      </w:r>
      <w:r w:rsidRPr="00CC1818">
        <w:t xml:space="preserve"> are demonstrated with scatter plots of mean</w:t>
      </w:r>
      <w:r w:rsidR="005C18EB">
        <w:t xml:space="preserve"> </w:t>
      </w:r>
      <w:r w:rsidR="005C18EB" w:rsidRPr="00CC1818">
        <w:t>richness</w:t>
      </w:r>
      <w:r w:rsidR="005C18EB">
        <w:t xml:space="preserve"> at the</w:t>
      </w:r>
      <w:r w:rsidRPr="00CC1818">
        <w:t xml:space="preserve"> </w:t>
      </w:r>
      <w:r w:rsidRPr="00473510">
        <w:rPr>
          <w:b/>
          <w:bCs/>
        </w:rPr>
        <w:t>(f)</w:t>
      </w:r>
      <w:r w:rsidRPr="00CC1818">
        <w:t xml:space="preserve"> HDS- </w:t>
      </w:r>
      <w:r w:rsidR="005C18EB">
        <w:t>(</w:t>
      </w:r>
      <m:oMath>
        <m:bar>
          <m:barPr>
            <m:pos m:val="top"/>
            <m:ctrlPr>
              <w:rPr>
                <w:rFonts w:ascii="Cambria Math" w:hAnsi="Cambria Math"/>
              </w:rPr>
            </m:ctrlPr>
          </m:barPr>
          <m:e>
            <m:r>
              <w:rPr>
                <w:rFonts w:ascii="Cambria Math" w:hAnsi="Cambria Math"/>
              </w:rPr>
              <m:t>S</m:t>
            </m:r>
          </m:e>
        </m:bar>
      </m:oMath>
      <w:r w:rsidR="005C18EB" w:rsidRPr="00CC1818">
        <w:rPr>
          <w:vertAlign w:val="subscript"/>
        </w:rPr>
        <w:t>HDS</w:t>
      </w:r>
      <w:r w:rsidR="005C18EB">
        <w:t xml:space="preserve">) </w:t>
      </w:r>
      <w:r w:rsidRPr="00CC1818">
        <w:t xml:space="preserve">and </w:t>
      </w:r>
      <w:r w:rsidRPr="00473510">
        <w:rPr>
          <w:b/>
          <w:bCs/>
        </w:rPr>
        <w:t>(g)</w:t>
      </w:r>
      <w:r w:rsidRPr="00CC1818">
        <w:t xml:space="preserve"> QDS-scale</w:t>
      </w:r>
      <w:r w:rsidR="005C18EB">
        <w:t>s</w:t>
      </w:r>
      <w:r w:rsidRPr="00CC1818">
        <w:t xml:space="preserve"> (</w:t>
      </w:r>
      <m:oMath>
        <m:bar>
          <m:barPr>
            <m:pos m:val="top"/>
            <m:ctrlPr>
              <w:rPr>
                <w:rFonts w:ascii="Cambria Math" w:hAnsi="Cambria Math"/>
              </w:rPr>
            </m:ctrlPr>
          </m:barPr>
          <m:e>
            <m:r>
              <w:rPr>
                <w:rFonts w:ascii="Cambria Math" w:hAnsi="Cambria Math"/>
              </w:rPr>
              <m:t>S</m:t>
            </m:r>
          </m:e>
        </m:bar>
      </m:oMath>
      <w:r w:rsidRPr="00CC1818">
        <w:rPr>
          <w:vertAlign w:val="subscript"/>
        </w:rPr>
        <w:t>QDS</w:t>
      </w:r>
      <w:r w:rsidRPr="00CC1818">
        <w:t xml:space="preserve">) against turnover </w:t>
      </w:r>
      <w:r>
        <w:t>(</w:t>
      </w:r>
      <w:r w:rsidRPr="00CC1818">
        <w:rPr>
          <w:i/>
        </w:rPr>
        <w:t>T</w:t>
      </w:r>
      <w:r w:rsidRPr="00CC1818">
        <w:rPr>
          <w:vertAlign w:val="subscript"/>
        </w:rPr>
        <w:t>HDS</w:t>
      </w:r>
      <w:r w:rsidRPr="00CC1818">
        <w:t xml:space="preserve"> and </w:t>
      </w:r>
      <w:r w:rsidRPr="00CC1818">
        <w:rPr>
          <w:i/>
        </w:rPr>
        <w:t>T</w:t>
      </w:r>
      <w:r w:rsidRPr="00CC1818">
        <w:rPr>
          <w:vertAlign w:val="subscript"/>
        </w:rPr>
        <w:t>QDS</w:t>
      </w:r>
      <w:r>
        <w:t>, respectively</w:t>
      </w:r>
      <w:r w:rsidRPr="00CC1818">
        <w:t>)</w:t>
      </w:r>
      <w:r w:rsidR="00B0497A">
        <w:t xml:space="preserve">, </w:t>
      </w:r>
      <w:r w:rsidRPr="00CC1818">
        <w:t xml:space="preserve">with contour lines denoting the </w:t>
      </w:r>
      <w:r w:rsidRPr="00CC1818">
        <w:rPr>
          <w:i/>
        </w:rPr>
        <w:t>S</w:t>
      </w:r>
      <w:r w:rsidRPr="00CC1818">
        <w:rPr>
          <w:vertAlign w:val="subscript"/>
        </w:rPr>
        <w:t>DS</w:t>
      </w:r>
      <w:r w:rsidRPr="00CC1818">
        <w:t xml:space="preserve"> </w:t>
      </w:r>
      <w:r>
        <w:t xml:space="preserve">and </w:t>
      </w:r>
      <w:r w:rsidRPr="00CC1818">
        <w:rPr>
          <w:i/>
        </w:rPr>
        <w:t>S</w:t>
      </w:r>
      <w:r w:rsidRPr="00CC1818">
        <w:rPr>
          <w:vertAlign w:val="subscript"/>
        </w:rPr>
        <w:t>HDS</w:t>
      </w:r>
      <w:r w:rsidRPr="00CC1818">
        <w:t xml:space="preserve"> that arise as their sum</w:t>
      </w:r>
      <w:r>
        <w:t>s</w:t>
      </w:r>
      <w:r w:rsidRPr="00CC1818">
        <w:t>.</w:t>
      </w:r>
    </w:p>
    <w:p w:rsidR="002809B2" w:rsidRDefault="00133F9A" w:rsidP="00133F9A">
      <w:pPr>
        <w:pStyle w:val="BodyText"/>
      </w:pPr>
      <w:r>
        <w:rPr>
          <w:b/>
        </w:rPr>
        <w:t>Figure 3</w:t>
      </w:r>
      <w:r w:rsidRPr="00242181">
        <w:rPr>
          <w:b/>
        </w:rPr>
        <w:t>:</w:t>
      </w:r>
      <w:r>
        <w:t xml:space="preserve"> </w:t>
      </w:r>
      <w:r w:rsidRPr="006A6996">
        <w:t>The common language effect size (</w:t>
      </w:r>
      <w:r w:rsidRPr="008E45A8">
        <w:rPr>
          <w:i/>
        </w:rPr>
        <w:t>CLES</w:t>
      </w:r>
      <w:r w:rsidRPr="006A6996">
        <w:t xml:space="preserve">) of </w:t>
      </w:r>
      <w:r w:rsidRPr="00AC670A">
        <w:rPr>
          <w:b/>
          <w:bCs/>
        </w:rPr>
        <w:t>(a–</w:t>
      </w:r>
      <w:proofErr w:type="spellStart"/>
      <w:r w:rsidRPr="00AC670A">
        <w:rPr>
          <w:b/>
          <w:bCs/>
        </w:rPr>
        <w:t>i</w:t>
      </w:r>
      <w:proofErr w:type="spellEnd"/>
      <w:r w:rsidRPr="00AC670A">
        <w:rPr>
          <w:b/>
          <w:bCs/>
        </w:rPr>
        <w:t>)</w:t>
      </w:r>
      <w:r w:rsidRPr="006A6996">
        <w:t xml:space="preserve"> various forms of environmental heterogeneity (log</w:t>
      </w:r>
      <w:r w:rsidRPr="008E45A8">
        <w:rPr>
          <w:vertAlign w:val="subscript"/>
        </w:rPr>
        <w:t>10</w:t>
      </w:r>
      <w:r w:rsidRPr="006A6996">
        <w:t xml:space="preserve">-transformed) and </w:t>
      </w:r>
      <w:r w:rsidRPr="00AC670A">
        <w:rPr>
          <w:b/>
          <w:bCs/>
        </w:rPr>
        <w:t>(j)</w:t>
      </w:r>
      <w:r w:rsidRPr="006A6996">
        <w:t xml:space="preserve"> the major axis thereof (PC1) in the GCFR and SWAFR. </w:t>
      </w:r>
      <w:r w:rsidRPr="008E45A8">
        <w:rPr>
          <w:i/>
        </w:rPr>
        <w:t>CLES</w:t>
      </w:r>
      <w:r w:rsidRPr="006A6996">
        <w:t xml:space="preserve"> here is treated as the effect of GCFR relative to SWAFR values. Filled points represent comparisons where the GCFR and SWAFR significantly differed in heterogeneity (</w:t>
      </w:r>
      <w:r w:rsidRPr="00157417">
        <w:rPr>
          <w:i/>
        </w:rPr>
        <w:t>P</w:t>
      </w:r>
      <w:r w:rsidRPr="006A6996">
        <w:t xml:space="preserve"> </w:t>
      </w:r>
      <w:r>
        <w:t>&lt;</w:t>
      </w:r>
      <w:r w:rsidRPr="006A6996">
        <w:t xml:space="preserve"> 0.05</w:t>
      </w:r>
      <w:r>
        <w:t xml:space="preserve">; </w:t>
      </w:r>
      <w:r w:rsidRPr="006A6996">
        <w:t xml:space="preserve">Mann-Whitney </w:t>
      </w:r>
      <w:r w:rsidRPr="00157417">
        <w:rPr>
          <w:i/>
        </w:rPr>
        <w:t>U</w:t>
      </w:r>
      <w:r w:rsidRPr="006A6996">
        <w:t xml:space="preserve">-tests), while unfilled points represent those that were not significant. </w:t>
      </w:r>
      <w:r w:rsidRPr="007138B7">
        <w:t xml:space="preserve">Following simple linear regressions of </w:t>
      </w:r>
      <w:r w:rsidRPr="007138B7">
        <w:rPr>
          <w:i/>
        </w:rPr>
        <w:t>CLES</w:t>
      </w:r>
      <w:r w:rsidRPr="007138B7">
        <w:t xml:space="preserve"> against scale, we found evidence for scale-dependence (depicted by lines) for </w:t>
      </w:r>
      <w:r>
        <w:t>most variables. Both strongly significant (</w:t>
      </w:r>
      <w:r w:rsidRPr="007138B7">
        <w:rPr>
          <w:i/>
          <w:iCs/>
        </w:rPr>
        <w:t>P</w:t>
      </w:r>
      <w:r>
        <w:t xml:space="preserve"> &lt; 0.05; a</w:t>
      </w:r>
      <w:r w:rsidRPr="006A6996">
        <w:t>–</w:t>
      </w:r>
      <w:proofErr w:type="spellStart"/>
      <w:r>
        <w:t>c,g,i</w:t>
      </w:r>
      <w:proofErr w:type="spellEnd"/>
      <w:r>
        <w:t>) and marginally significant</w:t>
      </w:r>
      <w:r w:rsidRPr="007138B7">
        <w:t xml:space="preserve"> </w:t>
      </w:r>
      <w:r>
        <w:t>(</w:t>
      </w:r>
      <w:r>
        <w:rPr>
          <w:i/>
          <w:iCs/>
        </w:rPr>
        <w:t>P</w:t>
      </w:r>
      <w:r>
        <w:t xml:space="preserve"> &lt; 0.1; </w:t>
      </w:r>
      <w:proofErr w:type="spellStart"/>
      <w:r>
        <w:t>d,e,h</w:t>
      </w:r>
      <w:proofErr w:type="spellEnd"/>
      <w:r>
        <w:t xml:space="preserve">) </w:t>
      </w:r>
      <w:r w:rsidR="00BA0F4C">
        <w:t xml:space="preserve">fits </w:t>
      </w:r>
      <w:r>
        <w:t>have been plotted, the latter for illustration.</w:t>
      </w:r>
      <w:r w:rsidR="002641F7">
        <w:t xml:space="preserve"> </w:t>
      </w:r>
      <w:r w:rsidRPr="006A6996">
        <w:t>Abbreviations are as in Table</w:t>
      </w:r>
      <w:r>
        <w:t xml:space="preserve"> 1</w:t>
      </w:r>
      <w:r w:rsidRPr="006A6996">
        <w:t>.</w:t>
      </w:r>
    </w:p>
    <w:p w:rsidR="00CB5A07" w:rsidRDefault="00133F9A" w:rsidP="00133F9A">
      <w:pPr>
        <w:pStyle w:val="BodyText"/>
      </w:pPr>
      <w:r>
        <w:rPr>
          <w:b/>
        </w:rPr>
        <w:t>Figure 4</w:t>
      </w:r>
      <w:r w:rsidRPr="00242181">
        <w:rPr>
          <w:b/>
        </w:rPr>
        <w:t>:</w:t>
      </w:r>
      <w:r w:rsidRPr="000951C2">
        <w:t xml:space="preserve"> Simple linear regressions of vascular plant species richness </w:t>
      </w:r>
      <w:r w:rsidR="00A87F68">
        <w:t>(</w:t>
      </w:r>
      <w:r w:rsidRPr="00580240">
        <w:rPr>
          <w:b/>
          <w:bCs/>
        </w:rPr>
        <w:t>(a)</w:t>
      </w:r>
      <w:r w:rsidRPr="000951C2">
        <w:t xml:space="preserve"> </w:t>
      </w:r>
      <w:r w:rsidRPr="000951C2">
        <w:rPr>
          <w:i/>
        </w:rPr>
        <w:t>S</w:t>
      </w:r>
      <w:r>
        <w:rPr>
          <w:vertAlign w:val="subscript"/>
        </w:rPr>
        <w:t>Q</w:t>
      </w:r>
      <w:r w:rsidRPr="000951C2">
        <w:rPr>
          <w:vertAlign w:val="subscript"/>
        </w:rPr>
        <w:t>DS</w:t>
      </w:r>
      <w:r>
        <w:t xml:space="preserve">, </w:t>
      </w:r>
      <w:r w:rsidRPr="00580240">
        <w:rPr>
          <w:b/>
          <w:bCs/>
        </w:rPr>
        <w:t>(b)</w:t>
      </w:r>
      <w:r w:rsidRPr="000951C2">
        <w:t xml:space="preserve"> </w:t>
      </w:r>
      <w:r w:rsidRPr="000951C2">
        <w:rPr>
          <w:i/>
        </w:rPr>
        <w:t>S</w:t>
      </w:r>
      <w:r>
        <w:rPr>
          <w:vertAlign w:val="subscript"/>
        </w:rPr>
        <w:t>H</w:t>
      </w:r>
      <w:r w:rsidRPr="000951C2">
        <w:rPr>
          <w:vertAlign w:val="subscript"/>
        </w:rPr>
        <w:t>DS</w:t>
      </w:r>
      <w:r w:rsidRPr="000951C2">
        <w:t xml:space="preserve"> </w:t>
      </w:r>
      <w:r>
        <w:t xml:space="preserve">and </w:t>
      </w:r>
      <w:r w:rsidRPr="00580240">
        <w:rPr>
          <w:b/>
          <w:bCs/>
        </w:rPr>
        <w:t>(c)</w:t>
      </w:r>
      <w:r>
        <w:t xml:space="preserve"> </w:t>
      </w:r>
      <w:r w:rsidRPr="00603141">
        <w:rPr>
          <w:i/>
        </w:rPr>
        <w:t>S</w:t>
      </w:r>
      <w:r>
        <w:rPr>
          <w:vertAlign w:val="subscript"/>
        </w:rPr>
        <w:t>DS</w:t>
      </w:r>
      <w:r w:rsidR="00A87F68">
        <w:t xml:space="preserve">) </w:t>
      </w:r>
      <w:r w:rsidRPr="000951C2">
        <w:t xml:space="preserve">against each scale’s </w:t>
      </w:r>
      <w:r>
        <w:t xml:space="preserve">major axis </w:t>
      </w:r>
      <w:r w:rsidRPr="000951C2">
        <w:t xml:space="preserve">of environmental heterogeneity </w:t>
      </w:r>
      <w:r>
        <w:t>(PC1</w:t>
      </w:r>
      <w:r w:rsidRPr="000951C2">
        <w:t xml:space="preserve">) </w:t>
      </w:r>
      <w:r>
        <w:t>across</w:t>
      </w:r>
      <w:r w:rsidRPr="000951C2">
        <w:t xml:space="preserve"> the</w:t>
      </w:r>
      <w:r>
        <w:t xml:space="preserve"> </w:t>
      </w:r>
      <w:r w:rsidRPr="000951C2">
        <w:t>GCFR</w:t>
      </w:r>
      <w:r>
        <w:t xml:space="preserve"> and </w:t>
      </w:r>
      <w:r w:rsidRPr="000951C2">
        <w:t xml:space="preserve">SWAFR. </w:t>
      </w:r>
      <w:r>
        <w:t xml:space="preserve">Grid-cells representing </w:t>
      </w:r>
      <w:r w:rsidRPr="00D031FB">
        <w:t>hotspots</w:t>
      </w:r>
      <w:r>
        <w:t xml:space="preserve"> of species richness (identified as having residual </w:t>
      </w:r>
      <w:r>
        <w:rPr>
          <w:i/>
        </w:rPr>
        <w:t>S</w:t>
      </w:r>
      <w:r>
        <w:t xml:space="preserve"> greater than two standard deviations from the mean) are identified by triangles (black for the GCFR, white for SWAFR). These three linear models are presented in Table 1, all with highly significant slopes (</w:t>
      </w:r>
      <w:r w:rsidRPr="007C06EE">
        <w:rPr>
          <w:i/>
        </w:rPr>
        <w:t>P</w:t>
      </w:r>
      <w:r>
        <w:t xml:space="preserve"> &lt; 0.001) and were fitted including species richness hotspots. For </w:t>
      </w:r>
      <w:r w:rsidRPr="00B55EEC">
        <w:rPr>
          <w:i/>
          <w:iCs/>
        </w:rPr>
        <w:t>S</w:t>
      </w:r>
      <w:r w:rsidRPr="00B55EEC">
        <w:rPr>
          <w:vertAlign w:val="subscript"/>
        </w:rPr>
        <w:t>QDS</w:t>
      </w:r>
      <w:r>
        <w:t xml:space="preserve">, the separate fits for the GCFR (black) and SWAFR (grey) are presented </w:t>
      </w:r>
      <w:r w:rsidRPr="00C606F9">
        <w:t>following the best fitting model at th</w:t>
      </w:r>
      <w:r>
        <w:t>at</w:t>
      </w:r>
      <w:r w:rsidRPr="00C606F9">
        <w:t xml:space="preserve"> scale:</w:t>
      </w:r>
      <w:r>
        <w:t xml:space="preserve"> a</w:t>
      </w:r>
      <w:r w:rsidRPr="007031A0">
        <w:rPr>
          <w:rFonts w:eastAsia="MS Mincho"/>
        </w:rPr>
        <w:t xml:space="preserve"> “main effect + region” model (</w:t>
      </w:r>
      <w:r w:rsidRPr="007031A0">
        <w:rPr>
          <w:rFonts w:eastAsia="MS Mincho"/>
          <w:i/>
        </w:rPr>
        <w:t>S</w:t>
      </w:r>
      <w:r w:rsidRPr="007031A0">
        <w:rPr>
          <w:rFonts w:eastAsia="MS Mincho"/>
        </w:rPr>
        <w:t xml:space="preserve"> ~ </w:t>
      </w:r>
      <w:r w:rsidRPr="007031A0">
        <w:rPr>
          <w:rFonts w:cs="Times New Roman"/>
          <w:i/>
        </w:rPr>
        <w:t>β</w:t>
      </w:r>
      <w:r w:rsidRPr="007031A0">
        <w:rPr>
          <w:rFonts w:cs="Times New Roman"/>
          <w:vertAlign w:val="subscript"/>
        </w:rPr>
        <w:t>0</w:t>
      </w:r>
      <w:r w:rsidRPr="007031A0">
        <w:rPr>
          <w:rFonts w:cs="Times New Roman"/>
        </w:rPr>
        <w:t xml:space="preserve"> + </w:t>
      </w:r>
      <w:r w:rsidRPr="007031A0">
        <w:rPr>
          <w:rFonts w:cs="Times New Roman"/>
          <w:i/>
        </w:rPr>
        <w:t>β</w:t>
      </w:r>
      <w:r w:rsidRPr="007031A0">
        <w:rPr>
          <w:rFonts w:cs="Times New Roman"/>
          <w:vertAlign w:val="subscript"/>
        </w:rPr>
        <w:t>1</w:t>
      </w:r>
      <w:r w:rsidRPr="007031A0">
        <w:rPr>
          <w:rFonts w:cs="Times New Roman"/>
          <w:i/>
        </w:rPr>
        <w:t>X</w:t>
      </w:r>
      <w:r w:rsidRPr="007031A0">
        <w:rPr>
          <w:rFonts w:cs="Times New Roman"/>
        </w:rPr>
        <w:t xml:space="preserve"> + </w:t>
      </w:r>
      <w:r w:rsidRPr="007031A0">
        <w:rPr>
          <w:rFonts w:cs="Times New Roman"/>
          <w:i/>
        </w:rPr>
        <w:t>β</w:t>
      </w:r>
      <w:r w:rsidRPr="007031A0">
        <w:rPr>
          <w:rFonts w:cs="Times New Roman"/>
          <w:vertAlign w:val="subscript"/>
        </w:rPr>
        <w:t>2</w:t>
      </w:r>
      <w:r w:rsidRPr="007031A0">
        <w:rPr>
          <w:rFonts w:cs="Times New Roman"/>
          <w:i/>
        </w:rPr>
        <w:t>Region</w:t>
      </w:r>
      <w:r w:rsidRPr="007031A0">
        <w:rPr>
          <w:rFonts w:cs="Times New Roman"/>
          <w:iCs/>
        </w:rPr>
        <w:t xml:space="preserve">; </w:t>
      </w:r>
      <w:r>
        <w:t>Table 1a</w:t>
      </w:r>
      <w:r w:rsidRPr="007031A0">
        <w:rPr>
          <w:rFonts w:cs="Times New Roman"/>
        </w:rPr>
        <w:t>)</w:t>
      </w:r>
      <w:r>
        <w:t xml:space="preserve">. The </w:t>
      </w:r>
      <w:r>
        <w:rPr>
          <w:i/>
        </w:rPr>
        <w:t>R</w:t>
      </w:r>
      <w:r>
        <w:rPr>
          <w:vertAlign w:val="superscript"/>
        </w:rPr>
        <w:t>2</w:t>
      </w:r>
      <w:r>
        <w:t xml:space="preserve">-values of each model and the percentage variation in environmental heterogeneity explained by PC1 </w:t>
      </w:r>
      <w:r w:rsidR="00C20D24">
        <w:t>(</w:t>
      </w:r>
      <w:r>
        <w:t>from each of the three PCAs</w:t>
      </w:r>
      <w:r w:rsidR="00C20D24">
        <w:t>)</w:t>
      </w:r>
      <w:r>
        <w:t xml:space="preserve"> are noted in parentheses in the panel and horizontal axis headings respectively. The equivalent results when hotpots were excluded is available in the online version (Figure S7).</w:t>
      </w:r>
    </w:p>
    <w:p w:rsidR="00CB5A07" w:rsidRDefault="00CB5A07" w:rsidP="00CB5A07">
      <w:pPr>
        <w:pStyle w:val="BodyText"/>
      </w:pPr>
      <w:r>
        <w:br w:type="page"/>
      </w:r>
    </w:p>
    <w:p w:rsidR="00133F9A" w:rsidRDefault="00133F9A" w:rsidP="00133F9A">
      <w:pPr>
        <w:pStyle w:val="BodyText"/>
      </w:pPr>
      <w:r>
        <w:rPr>
          <w:b/>
        </w:rPr>
        <w:lastRenderedPageBreak/>
        <w:t>Figure 5</w:t>
      </w:r>
      <w:r w:rsidRPr="00242181">
        <w:rPr>
          <w:b/>
        </w:rPr>
        <w:t>:</w:t>
      </w:r>
      <w:r w:rsidRPr="00EB7331">
        <w:t xml:space="preserve"> </w:t>
      </w:r>
      <w:r>
        <w:t>Partial effect</w:t>
      </w:r>
      <w:r w:rsidR="00831BE5">
        <w:t xml:space="preserve">s </w:t>
      </w:r>
      <w:r w:rsidRPr="00EB7331">
        <w:t xml:space="preserve">from multiple linear regressions of vascular plant species richness </w:t>
      </w:r>
      <w:r w:rsidR="0037003A">
        <w:t>(</w:t>
      </w:r>
      <w:r w:rsidRPr="00474DB5">
        <w:rPr>
          <w:b/>
          <w:bCs/>
        </w:rPr>
        <w:t>(a)</w:t>
      </w:r>
      <w:r w:rsidRPr="00EB7331">
        <w:t xml:space="preserve"> </w:t>
      </w:r>
      <w:r w:rsidRPr="00EB7331">
        <w:rPr>
          <w:i/>
        </w:rPr>
        <w:t>S</w:t>
      </w:r>
      <w:r>
        <w:rPr>
          <w:vertAlign w:val="subscript"/>
        </w:rPr>
        <w:t>Q</w:t>
      </w:r>
      <w:r w:rsidRPr="00EB7331">
        <w:rPr>
          <w:vertAlign w:val="subscript"/>
        </w:rPr>
        <w:t>DS</w:t>
      </w:r>
      <w:r>
        <w:t>,</w:t>
      </w:r>
      <w:r w:rsidRPr="00EB7331">
        <w:t xml:space="preserve"> </w:t>
      </w:r>
      <w:r w:rsidRPr="00474DB5">
        <w:rPr>
          <w:b/>
          <w:bCs/>
        </w:rPr>
        <w:t>(b)</w:t>
      </w:r>
      <w:r w:rsidRPr="00EB7331">
        <w:t xml:space="preserve"> </w:t>
      </w:r>
      <w:r w:rsidRPr="00EB7331">
        <w:rPr>
          <w:i/>
        </w:rPr>
        <w:t>S</w:t>
      </w:r>
      <w:r>
        <w:rPr>
          <w:vertAlign w:val="subscript"/>
        </w:rPr>
        <w:t>H</w:t>
      </w:r>
      <w:r w:rsidRPr="00EB7331">
        <w:rPr>
          <w:vertAlign w:val="subscript"/>
        </w:rPr>
        <w:t>DS</w:t>
      </w:r>
      <w:r w:rsidRPr="00EB7331">
        <w:t xml:space="preserve"> </w:t>
      </w:r>
      <w:r>
        <w:t xml:space="preserve">and </w:t>
      </w:r>
      <w:r w:rsidRPr="00474DB5">
        <w:rPr>
          <w:b/>
          <w:bCs/>
        </w:rPr>
        <w:t>(c)</w:t>
      </w:r>
      <w:r w:rsidRPr="00EB7331">
        <w:t xml:space="preserve"> </w:t>
      </w:r>
      <w:r w:rsidRPr="00F53C09">
        <w:rPr>
          <w:i/>
        </w:rPr>
        <w:t>S</w:t>
      </w:r>
      <w:r>
        <w:rPr>
          <w:vertAlign w:val="subscript"/>
        </w:rPr>
        <w:t>DS</w:t>
      </w:r>
      <w:r w:rsidR="0037003A">
        <w:t xml:space="preserve">) </w:t>
      </w:r>
      <w:r w:rsidRPr="00EB7331">
        <w:t xml:space="preserve">against the various forms of environmental heterogeneity </w:t>
      </w:r>
      <w:r>
        <w:t>(log</w:t>
      </w:r>
      <w:r>
        <w:rPr>
          <w:vertAlign w:val="subscript"/>
        </w:rPr>
        <w:t>10</w:t>
      </w:r>
      <w:r>
        <w:t xml:space="preserve">-transformed and re-scaled) </w:t>
      </w:r>
      <w:r w:rsidRPr="00EB7331">
        <w:t xml:space="preserve">across </w:t>
      </w:r>
      <w:r>
        <w:t xml:space="preserve">the </w:t>
      </w:r>
      <w:r w:rsidRPr="00EB7331">
        <w:t>GCFR</w:t>
      </w:r>
      <w:r>
        <w:t xml:space="preserve"> and </w:t>
      </w:r>
      <w:r w:rsidRPr="00EB7331">
        <w:t>SWAFR. Points with error bars denote</w:t>
      </w:r>
      <w:r>
        <w:t xml:space="preserve"> slopes</w:t>
      </w:r>
      <w:r w:rsidRPr="00EB7331">
        <w:t xml:space="preserve"> and their 95% confidence intervals. </w:t>
      </w:r>
      <w:r>
        <w:t xml:space="preserve">Filled </w:t>
      </w:r>
      <w:r w:rsidR="00ED6444">
        <w:t xml:space="preserve">points </w:t>
      </w:r>
      <w:r w:rsidR="00ED6444">
        <w:t>represent effect estimates for the GCFR</w:t>
      </w:r>
      <w:r w:rsidR="00ED6444">
        <w:t xml:space="preserve"> </w:t>
      </w:r>
      <w:r>
        <w:t>and empty points represent effect estimates for the SWAFR relative to the GCFR</w:t>
      </w:r>
      <w:r w:rsidR="00ED6444">
        <w:t xml:space="preserve"> (i.e. </w:t>
      </w:r>
      <w:r w:rsidR="00D45415">
        <w:t xml:space="preserve">where </w:t>
      </w:r>
      <w:r>
        <w:t xml:space="preserve">region-interaction terms were retained during </w:t>
      </w:r>
      <w:r w:rsidRPr="00EB7331">
        <w:t>stepwise model selection</w:t>
      </w:r>
      <w:r>
        <w:t xml:space="preserve">). Crosses represent main effects (i.e. no region-interaction term retained). </w:t>
      </w:r>
      <w:r w:rsidRPr="00EB7331">
        <w:t>Estimates illustrated in black were significant (</w:t>
      </w:r>
      <w:r w:rsidRPr="00EB7331">
        <w:rPr>
          <w:i/>
        </w:rPr>
        <w:t>P</w:t>
      </w:r>
      <w:r w:rsidRPr="00EB7331">
        <w:t xml:space="preserve"> &lt; 0.05), while those in grey were not, but still retained during stepwise model selection. </w:t>
      </w:r>
      <w:r>
        <w:t xml:space="preserve">The multiple adjusted </w:t>
      </w:r>
      <w:r>
        <w:rPr>
          <w:i/>
        </w:rPr>
        <w:t>R</w:t>
      </w:r>
      <w:r>
        <w:rPr>
          <w:vertAlign w:val="superscript"/>
        </w:rPr>
        <w:t>2</w:t>
      </w:r>
      <w:r>
        <w:t xml:space="preserve">-values of each model are noted in parentheses in the panel headings. </w:t>
      </w:r>
      <w:r w:rsidRPr="00EB7331">
        <w:t>Abbreviations of variables are as in Table</w:t>
      </w:r>
      <w:r>
        <w:t xml:space="preserve"> 1</w:t>
      </w:r>
      <w:r w:rsidRPr="00EB7331">
        <w:t xml:space="preserve"> and </w:t>
      </w:r>
      <w:r>
        <w:t>Figure 3</w:t>
      </w:r>
      <w:r w:rsidRPr="00EB7331">
        <w:t>.</w:t>
      </w:r>
      <w:r>
        <w:t xml:space="preserve"> The equivalent results when species richness hotpots were excluded is available in the online version (Figure S8).</w:t>
      </w:r>
    </w:p>
    <w:p w:rsidR="00133F9A" w:rsidRDefault="00133F9A" w:rsidP="00133F9A">
      <w:pPr>
        <w:pStyle w:val="BodyText"/>
      </w:pPr>
      <w:r>
        <w:br w:type="page"/>
      </w:r>
    </w:p>
    <w:p w:rsidR="000878A3" w:rsidRDefault="009E59E0" w:rsidP="000878A3">
      <w:pPr>
        <w:pStyle w:val="Heading1"/>
        <w:spacing w:line="240" w:lineRule="auto"/>
      </w:pPr>
      <w:bookmarkStart w:id="9" w:name="references"/>
      <w:r w:rsidRPr="009E59E0">
        <w:lastRenderedPageBreak/>
        <w:t>Data availability statement</w:t>
      </w:r>
    </w:p>
    <w:p w:rsidR="009E59E0" w:rsidRPr="000878A3" w:rsidRDefault="00C41DBA" w:rsidP="000878A3">
      <w:pPr>
        <w:pStyle w:val="BodyText"/>
      </w:pPr>
      <w:r>
        <w:t xml:space="preserve">The raw vascular plant occurrence records used are available from GBIF (GCFR: </w:t>
      </w:r>
      <w:hyperlink r:id="rId10" w:history="1">
        <w:r w:rsidRPr="000F1325">
          <w:rPr>
            <w:rStyle w:val="Hyperlink"/>
          </w:rPr>
          <w:t>https://doi.org/10.15468/dl.n6u6n0</w:t>
        </w:r>
      </w:hyperlink>
      <w:r>
        <w:t xml:space="preserve">; SWAFR: </w:t>
      </w:r>
      <w:hyperlink r:id="rId11" w:history="1">
        <w:r w:rsidRPr="000F1325">
          <w:rPr>
            <w:rStyle w:val="Hyperlink"/>
          </w:rPr>
          <w:t>https://doi.org/10.15468/dl.46okua</w:t>
        </w:r>
      </w:hyperlink>
      <w:r>
        <w:t>). Analyses in the form of R-scripts, cleaned species lists, r</w:t>
      </w:r>
      <w:r w:rsidR="00DC1038">
        <w:t xml:space="preserve">aster-layers of the nine forms of environmental heterogeneity, the major axis of heterogeneity (PC1) </w:t>
      </w:r>
      <w:r>
        <w:t xml:space="preserve">(at each of the four spatial scales) </w:t>
      </w:r>
      <w:r w:rsidR="00DC1038">
        <w:t>and species richness</w:t>
      </w:r>
      <w:r>
        <w:t xml:space="preserve"> (at the three spatial scales)</w:t>
      </w:r>
      <w:r w:rsidR="00DC1038">
        <w:t xml:space="preserve"> </w:t>
      </w:r>
      <w:r w:rsidR="00DC1038" w:rsidRPr="00C2037C">
        <w:t>are available in the DRYAD Digital Repository</w:t>
      </w:r>
      <w:r w:rsidR="00C2037C" w:rsidRPr="00C2037C">
        <w:t>:</w:t>
      </w:r>
      <w:r w:rsidR="00DC1038" w:rsidRPr="00C2037C">
        <w:t xml:space="preserve"> </w:t>
      </w:r>
      <w:r w:rsidR="00C2037C" w:rsidRPr="00C2037C">
        <w:t>[</w:t>
      </w:r>
      <w:r w:rsidR="000317CE">
        <w:t>to be provided</w:t>
      </w:r>
      <w:r w:rsidR="00C2037C">
        <w:t>]</w:t>
      </w:r>
      <w:r w:rsidR="00DC1038">
        <w:t>.</w:t>
      </w:r>
    </w:p>
    <w:p w:rsidR="00DD2348" w:rsidRDefault="005F0FFB" w:rsidP="0018462C">
      <w:pPr>
        <w:pStyle w:val="Heading1"/>
      </w:pPr>
      <w:r w:rsidRPr="002C20EB">
        <w:t>References</w:t>
      </w:r>
      <w:bookmarkEnd w:id="9"/>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Ackerly, D. D. (2009). Evolution, origin and age of lineages in the Californian and Mediterranean floras.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(7), 1221–1233. https://doi.org/10.1111/j.1365-2699.2009.02097.x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Allouche, O., Kalyuzhny, M., Moreno-Rueda, G., Pizarro, M., &amp; Kadmon, R. (2012). Area-heterogeneity tradeoff and the diversity of ecological communities.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109</w:t>
      </w:r>
      <w:r w:rsidRPr="00363E65">
        <w:rPr>
          <w:rFonts w:hAnsi="Times New Roman" w:cs="Times New Roman"/>
          <w:noProof/>
          <w:lang w:val="en-GB"/>
        </w:rPr>
        <w:t>(43), 17495–17500.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Barron, O., Froend, R., Hodgson, G., Ali, R., Dawes, W., Davies, P., &amp; McFarlane, D. (2014). Projected risks to groundwater-dependent terrestrial vegetation caused by changing climate and groundwater abstraction in the Central Perth Basin, Western Australia. </w:t>
      </w:r>
      <w:r w:rsidRPr="00363E65">
        <w:rPr>
          <w:rFonts w:hAnsi="Times New Roman" w:cs="Times New Roman"/>
          <w:i/>
          <w:iCs/>
          <w:noProof/>
          <w:lang w:val="en-GB"/>
        </w:rPr>
        <w:t>Hydrological Processes</w:t>
      </w:r>
      <w:r w:rsidRPr="00363E65">
        <w:rPr>
          <w:rFonts w:hAnsi="Times New Roman" w:cs="Times New Roman"/>
          <w:noProof/>
          <w:lang w:val="en-GB"/>
        </w:rPr>
        <w:t xml:space="preserve">, </w:t>
      </w:r>
      <w:r w:rsidRPr="00363E65">
        <w:rPr>
          <w:rFonts w:hAnsi="Times New Roman" w:cs="Times New Roman"/>
          <w:i/>
          <w:iCs/>
          <w:noProof/>
          <w:lang w:val="en-GB"/>
        </w:rPr>
        <w:t>28</w:t>
      </w:r>
      <w:r w:rsidRPr="00363E65">
        <w:rPr>
          <w:rFonts w:hAnsi="Times New Roman" w:cs="Times New Roman"/>
          <w:noProof/>
          <w:lang w:val="en-GB"/>
        </w:rPr>
        <w:t>(22), 5513–5529.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Beard, J. S., Chapman, A. R., &amp; Gioia, P. (2000). Species richness and endemism in the Western Australian flora.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(6), 1257–1268. https://doi.org/10.1046/j.1365-2699.2000.00509.x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Belda, M., Holtanová, E., Halenka, T., &amp; Kalvová, J. (2014). Climate classification revisited: from Köppen to Trewartha. </w:t>
      </w:r>
      <w:r w:rsidRPr="00363E65">
        <w:rPr>
          <w:rFonts w:hAnsi="Times New Roman" w:cs="Times New Roman"/>
          <w:i/>
          <w:iCs/>
          <w:noProof/>
          <w:lang w:val="en-GB"/>
        </w:rPr>
        <w:t>Climate Research</w:t>
      </w:r>
      <w:r w:rsidRPr="00363E65">
        <w:rPr>
          <w:rFonts w:hAnsi="Times New Roman" w:cs="Times New Roman"/>
          <w:noProof/>
          <w:lang w:val="en-GB"/>
        </w:rPr>
        <w:t xml:space="preserve">, </w:t>
      </w:r>
      <w:r w:rsidRPr="00363E65">
        <w:rPr>
          <w:rFonts w:hAnsi="Times New Roman" w:cs="Times New Roman"/>
          <w:i/>
          <w:iCs/>
          <w:noProof/>
          <w:lang w:val="en-GB"/>
        </w:rPr>
        <w:t>59</w:t>
      </w:r>
      <w:r w:rsidRPr="00363E65">
        <w:rPr>
          <w:rFonts w:hAnsi="Times New Roman" w:cs="Times New Roman"/>
          <w:noProof/>
          <w:lang w:val="en-GB"/>
        </w:rPr>
        <w:t>(1), 1–13.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Bergh, N. G., &amp; Linder, H. P. (2009). Cape diversification and repeated out-of-southern-Africa dispersal in paper daisies (Asteraceae--Gnaphalieae). </w:t>
      </w:r>
      <w:r w:rsidRPr="00363E65">
        <w:rPr>
          <w:rFonts w:hAnsi="Times New Roman" w:cs="Times New Roman"/>
          <w:i/>
          <w:iCs/>
          <w:noProof/>
          <w:lang w:val="en-GB"/>
        </w:rPr>
        <w:t>Molecular Phylogenetics and Evolution</w:t>
      </w:r>
      <w:r w:rsidRPr="00363E65">
        <w:rPr>
          <w:rFonts w:hAnsi="Times New Roman" w:cs="Times New Roman"/>
          <w:noProof/>
          <w:lang w:val="en-GB"/>
        </w:rPr>
        <w:t xml:space="preserve">, </w:t>
      </w:r>
      <w:r w:rsidRPr="00363E65">
        <w:rPr>
          <w:rFonts w:hAnsi="Times New Roman" w:cs="Times New Roman"/>
          <w:i/>
          <w:iCs/>
          <w:noProof/>
          <w:lang w:val="en-GB"/>
        </w:rPr>
        <w:t>51</w:t>
      </w:r>
      <w:r w:rsidRPr="00363E65">
        <w:rPr>
          <w:rFonts w:hAnsi="Times New Roman" w:cs="Times New Roman"/>
          <w:noProof/>
          <w:lang w:val="en-GB"/>
        </w:rPr>
        <w:t>(1), 5–18.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Bivand, R., Keitt, T., &amp; Rowlingson, B. (2017). </w:t>
      </w:r>
      <w:r w:rsidRPr="00363E65">
        <w:rPr>
          <w:rFonts w:hAnsi="Times New Roman" w:cs="Times New Roman"/>
          <w:i/>
          <w:iCs/>
          <w:noProof/>
          <w:lang w:val="en-GB"/>
        </w:rPr>
        <w:t>rgdal: Bindings for the Geospatial Data Abstraction Library. R package version 1.2-7</w:t>
      </w:r>
      <w:r w:rsidRPr="00363E65">
        <w:rPr>
          <w:rFonts w:hAnsi="Times New Roman" w:cs="Times New Roman"/>
          <w:noProof/>
          <w:lang w:val="en-GB"/>
        </w:rPr>
        <w:t>. https://cran.r-project.org/package=rgdal</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Bøhn, T., &amp; Amundsen, P.-A. (2004). Ecological interactions and evolution: forgotten parts of biodiversity? </w:t>
      </w:r>
      <w:r w:rsidRPr="00363E65">
        <w:rPr>
          <w:rFonts w:hAnsi="Times New Roman" w:cs="Times New Roman"/>
          <w:i/>
          <w:iCs/>
          <w:noProof/>
          <w:lang w:val="en-GB"/>
        </w:rPr>
        <w:t>BioScience</w:t>
      </w:r>
      <w:r w:rsidRPr="00363E65">
        <w:rPr>
          <w:rFonts w:hAnsi="Times New Roman" w:cs="Times New Roman"/>
          <w:noProof/>
          <w:lang w:val="en-GB"/>
        </w:rPr>
        <w:t xml:space="preserve">, </w:t>
      </w:r>
      <w:r w:rsidRPr="00363E65">
        <w:rPr>
          <w:rFonts w:hAnsi="Times New Roman" w:cs="Times New Roman"/>
          <w:i/>
          <w:iCs/>
          <w:noProof/>
          <w:lang w:val="en-GB"/>
        </w:rPr>
        <w:t>54</w:t>
      </w:r>
      <w:r w:rsidRPr="00363E65">
        <w:rPr>
          <w:rFonts w:hAnsi="Times New Roman" w:cs="Times New Roman"/>
          <w:noProof/>
          <w:lang w:val="en-GB"/>
        </w:rPr>
        <w:t>(9), 804–805.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 Linder, H. P., &amp; Desmet, P. (2007). The Greater Cape Floristic Region.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34</w:t>
      </w:r>
      <w:r w:rsidRPr="00363E65">
        <w:rPr>
          <w:rFonts w:hAnsi="Times New Roman" w:cs="Times New Roman"/>
          <w:noProof/>
          <w:lang w:val="en-GB"/>
        </w:rPr>
        <w:t>(1), 147–162. https://doi.org/10.1111/j.1365-2699.2006.01595.x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Born, Julia, &amp; Linder, H. P. (2018). Water availability, fundamental niches and realized niches: A case study from the Cape flora. </w:t>
      </w:r>
      <w:r w:rsidRPr="00363E65">
        <w:rPr>
          <w:rFonts w:hAnsi="Times New Roman" w:cs="Times New Roman"/>
          <w:i/>
          <w:iCs/>
          <w:noProof/>
          <w:lang w:val="en-GB"/>
        </w:rPr>
        <w:t>Austral Ecology</w:t>
      </w:r>
      <w:r w:rsidRPr="00363E65">
        <w:rPr>
          <w:rFonts w:hAnsi="Times New Roman" w:cs="Times New Roman"/>
          <w:noProof/>
          <w:lang w:val="en-GB"/>
        </w:rPr>
        <w:t xml:space="preserve">, </w:t>
      </w:r>
      <w:r w:rsidRPr="00363E65">
        <w:rPr>
          <w:rFonts w:hAnsi="Times New Roman" w:cs="Times New Roman"/>
          <w:i/>
          <w:iCs/>
          <w:noProof/>
          <w:lang w:val="en-GB"/>
        </w:rPr>
        <w:t>43</w:t>
      </w:r>
      <w:r w:rsidRPr="00363E65">
        <w:rPr>
          <w:rFonts w:hAnsi="Times New Roman" w:cs="Times New Roman"/>
          <w:noProof/>
          <w:lang w:val="en-GB"/>
        </w:rPr>
        <w:t>(6), 696–705. https://doi.org/10.1111/aec.12616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Bradshaw, P. L., &amp; Cowling, R. M. (2014). Landscapes, rock types, and climate of the Greater Cape Floristic Region.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26–46). Oxford University Press. https://doi.org/oso/9780199679584.003.0002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lastRenderedPageBreak/>
        <w:t xml:space="preserve">Byrne, M. (2008). Evidence for multiple refugia at different time scales during Pleistocene climatic oscillations in southern Australia inferred from phylogeography. </w:t>
      </w:r>
      <w:r w:rsidRPr="00363E65">
        <w:rPr>
          <w:rFonts w:hAnsi="Times New Roman" w:cs="Times New Roman"/>
          <w:i/>
          <w:iCs/>
          <w:noProof/>
          <w:lang w:val="en-GB"/>
        </w:rPr>
        <w:t>Quaternary Science Reviews</w:t>
      </w:r>
      <w:r w:rsidRPr="00363E65">
        <w:rPr>
          <w:rFonts w:hAnsi="Times New Roman" w:cs="Times New Roman"/>
          <w:noProof/>
          <w:lang w:val="en-GB"/>
        </w:rPr>
        <w:t xml:space="preserve">, </w:t>
      </w:r>
      <w:r w:rsidRPr="00363E65">
        <w:rPr>
          <w:rFonts w:hAnsi="Times New Roman" w:cs="Times New Roman"/>
          <w:i/>
          <w:iCs/>
          <w:noProof/>
          <w:lang w:val="en-GB"/>
        </w:rPr>
        <w:t>27</w:t>
      </w:r>
      <w:r w:rsidRPr="00363E65">
        <w:rPr>
          <w:rFonts w:hAnsi="Times New Roman" w:cs="Times New Roman"/>
          <w:noProof/>
          <w:lang w:val="en-GB"/>
        </w:rPr>
        <w:t>(27–28), 2576–2585. https://doi.org/10.1016/j.quascirev.2008.08.032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Byrne, M., &amp; Hines, B. (2004). Phylogeographical analysis of cpDNA variation in Eucalyptus loxophleba (Myrtaceae). </w:t>
      </w:r>
      <w:r w:rsidRPr="00363E65">
        <w:rPr>
          <w:rFonts w:hAnsi="Times New Roman" w:cs="Times New Roman"/>
          <w:i/>
          <w:iCs/>
          <w:noProof/>
          <w:lang w:val="en-GB"/>
        </w:rPr>
        <w:t>Australian Journal of Botany</w:t>
      </w:r>
      <w:r w:rsidRPr="00363E65">
        <w:rPr>
          <w:rFonts w:hAnsi="Times New Roman" w:cs="Times New Roman"/>
          <w:noProof/>
          <w:lang w:val="en-GB"/>
        </w:rPr>
        <w:t xml:space="preserve">, </w:t>
      </w:r>
      <w:r w:rsidRPr="00363E65">
        <w:rPr>
          <w:rFonts w:hAnsi="Times New Roman" w:cs="Times New Roman"/>
          <w:i/>
          <w:iCs/>
          <w:noProof/>
          <w:lang w:val="en-GB"/>
        </w:rPr>
        <w:t>52</w:t>
      </w:r>
      <w:r w:rsidRPr="00363E65">
        <w:rPr>
          <w:rFonts w:hAnsi="Times New Roman" w:cs="Times New Roman"/>
          <w:noProof/>
          <w:lang w:val="en-GB"/>
        </w:rPr>
        <w:t>(4), 459–470.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Carnicer, J., Brotons, L., Herrando, S., &amp; Sol, D. (2013). Improved empirical tests of area-heterogeneity tradeoffs.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110</w:t>
      </w:r>
      <w:r w:rsidRPr="00363E65">
        <w:rPr>
          <w:rFonts w:hAnsi="Times New Roman" w:cs="Times New Roman"/>
          <w:noProof/>
          <w:lang w:val="en-GB"/>
        </w:rPr>
        <w:t>(31), E2858--E2860.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Chamberlain, S., Szocs, E., Boettiger, C., Ram, K., Bartomeus, I., Baumgartner, J., Foster, Z., &amp; O’Donnell, J. (2016). </w:t>
      </w:r>
      <w:r w:rsidRPr="00363E65">
        <w:rPr>
          <w:rFonts w:hAnsi="Times New Roman" w:cs="Times New Roman"/>
          <w:i/>
          <w:iCs/>
          <w:noProof/>
          <w:lang w:val="en-GB"/>
        </w:rPr>
        <w:t>taxize: Taxonomic information from around the web. R package version 0.7.8</w:t>
      </w:r>
      <w:r w:rsidRPr="00363E65">
        <w:rPr>
          <w:rFonts w:hAnsi="Times New Roman" w:cs="Times New Roman"/>
          <w:noProof/>
          <w:lang w:val="en-GB"/>
        </w:rPr>
        <w:t>. https://github.com/ropensci/taxize</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Chao, A., &amp; Jost, L. (2012). Coverage-based rarefaction and extrapolation: standardizing samples by completeness rather than size.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93</w:t>
      </w:r>
      <w:r w:rsidRPr="00363E65">
        <w:rPr>
          <w:rFonts w:hAnsi="Times New Roman" w:cs="Times New Roman"/>
          <w:noProof/>
          <w:lang w:val="en-GB"/>
        </w:rPr>
        <w:t>(12), 2533–2547.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&amp; Lombard, A. T. (2002). Heterogeneity, speciation/extinction history and climate: explaining regional plant diversity patterns in the Cape Floristic Region.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(3), 163–179.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 M., Witkowski, E. T. F., Milewski, A. V., &amp; Newbey, K. R. (1994). Taxonomic, Edaphic and Biological Aspects of Narrow Plant Endemism on Matched Sites in Mediterranean South Africa and Australia.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(6), 651. https://doi.org/10.2307/2846038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Potts, A. J., Bradshaw, P. L., Colville, J., Arianoutsou, M., Ferrier, S., Forest, F., Fyllas, N. M., Hopper, S. D., Ojeda, F., Procheş, Ş., Smith, R. J., Rundel, P. W., Vassilakis, E., &amp; Zutta, B. R. (2015). Variation in plant diversity in mediterranean-climate ecosystems: The role of climatic and topographical stability.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42</w:t>
      </w:r>
      <w:r w:rsidRPr="00363E65">
        <w:rPr>
          <w:rFonts w:hAnsi="Times New Roman" w:cs="Times New Roman"/>
          <w:noProof/>
          <w:lang w:val="en-GB"/>
        </w:rPr>
        <w:t>(3), 552–564. https://doi.org/10.1111/jbi.12429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Rundel, P. W., Lamont, B. B., Arroyo, M. K., &amp; Arianoutsou, M. (1996). Plant diversity in mediterranean-climate regions. </w:t>
      </w:r>
      <w:r w:rsidRPr="00363E65">
        <w:rPr>
          <w:rFonts w:hAnsi="Times New Roman" w:cs="Times New Roman"/>
          <w:i/>
          <w:iCs/>
          <w:noProof/>
          <w:lang w:val="en-GB"/>
        </w:rPr>
        <w:t>Trends in Ecology and Evolution</w:t>
      </w:r>
      <w:r w:rsidRPr="00363E65">
        <w:rPr>
          <w:rFonts w:hAnsi="Times New Roman" w:cs="Times New Roman"/>
          <w:noProof/>
          <w:lang w:val="en-GB"/>
        </w:rPr>
        <w:t xml:space="preserve">, </w:t>
      </w:r>
      <w:r w:rsidRPr="00363E65">
        <w:rPr>
          <w:rFonts w:hAnsi="Times New Roman" w:cs="Times New Roman"/>
          <w:i/>
          <w:iCs/>
          <w:noProof/>
          <w:lang w:val="en-GB"/>
        </w:rPr>
        <w:t>11</w:t>
      </w:r>
      <w:r w:rsidRPr="00363E65">
        <w:rPr>
          <w:rFonts w:hAnsi="Times New Roman" w:cs="Times New Roman"/>
          <w:noProof/>
          <w:lang w:val="en-GB"/>
        </w:rPr>
        <w:t>(9), 362–366. https://doi.org/10.1016/0169-5347(96)10044-6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Cowling, Richard M, Bradshaw, P. L., Colville, J. F., &amp; Forest, F. (2017). Levyns’ Law: explaining the evolution of a remarkable longitudinal gradient in Cape plant diversity. </w:t>
      </w:r>
      <w:r w:rsidRPr="00363E65">
        <w:rPr>
          <w:rFonts w:hAnsi="Times New Roman" w:cs="Times New Roman"/>
          <w:i/>
          <w:iCs/>
          <w:noProof/>
          <w:lang w:val="en-GB"/>
        </w:rPr>
        <w:t>Transactions of the Royal Society of South Africa</w:t>
      </w:r>
      <w:r w:rsidRPr="00363E65">
        <w:rPr>
          <w:rFonts w:hAnsi="Times New Roman" w:cs="Times New Roman"/>
          <w:noProof/>
          <w:lang w:val="en-GB"/>
        </w:rPr>
        <w:t xml:space="preserve">, </w:t>
      </w:r>
      <w:r w:rsidRPr="00363E65">
        <w:rPr>
          <w:rFonts w:hAnsi="Times New Roman" w:cs="Times New Roman"/>
          <w:i/>
          <w:iCs/>
          <w:noProof/>
          <w:lang w:val="en-GB"/>
        </w:rPr>
        <w:t>72</w:t>
      </w:r>
      <w:r w:rsidRPr="00363E65">
        <w:rPr>
          <w:rFonts w:hAnsi="Times New Roman" w:cs="Times New Roman"/>
          <w:noProof/>
          <w:lang w:val="en-GB"/>
        </w:rPr>
        <w:t>(2), 184–201.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&amp; Verboom, G. A. (2016). Measures of biologically relevant environmental heterogeneity improve prediction of regional plant species richness.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44</w:t>
      </w:r>
      <w:r w:rsidRPr="00363E65">
        <w:rPr>
          <w:rFonts w:hAnsi="Times New Roman" w:cs="Times New Roman"/>
          <w:noProof/>
          <w:lang w:val="en-GB"/>
        </w:rPr>
        <w:t>(3), 1–13. https://doi.org/10.1111/jbi.12911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West, A. G., Power, S. C., Skelton, R., &amp; Stock, W. D. (2014). Plant ecophysiological diversity. In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xml:space="preserve"> (pp. 248–272). Oxford University Press. https://doi.org/oso/9780199679584.003.0011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Cramer, M. D., Wootton, L. M., van Mazijk, R., &amp; Verboom, G. A. (2019). New regionally modelled soil layers improve prediction of vegetation type relative to that based on global soil models. </w:t>
      </w:r>
      <w:r w:rsidRPr="00363E65">
        <w:rPr>
          <w:rFonts w:hAnsi="Times New Roman" w:cs="Times New Roman"/>
          <w:i/>
          <w:iCs/>
          <w:noProof/>
          <w:lang w:val="en-GB"/>
        </w:rPr>
        <w:t>Diversity and Distributions</w:t>
      </w:r>
      <w:r w:rsidRPr="00363E65">
        <w:rPr>
          <w:rFonts w:hAnsi="Times New Roman" w:cs="Times New Roman"/>
          <w:noProof/>
          <w:lang w:val="en-GB"/>
        </w:rPr>
        <w:t xml:space="preserve">, </w:t>
      </w:r>
      <w:r w:rsidRPr="00363E65">
        <w:rPr>
          <w:rFonts w:hAnsi="Times New Roman" w:cs="Times New Roman"/>
          <w:i/>
          <w:iCs/>
          <w:noProof/>
          <w:lang w:val="en-GB"/>
        </w:rPr>
        <w:t>25</w:t>
      </w:r>
      <w:r w:rsidRPr="00363E65">
        <w:rPr>
          <w:rFonts w:hAnsi="Times New Roman" w:cs="Times New Roman"/>
          <w:noProof/>
          <w:lang w:val="en-GB"/>
        </w:rPr>
        <w:t>(11), 1736–1750.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lastRenderedPageBreak/>
        <w:t xml:space="preserve">Crisp, M. D., Arroyo, M. T. K., Cook, L. G., Gandolfo, M. A., Jordan, G. J., McGlone, M. S., Weston, P. H., Westoby, M., Wilf, P., &amp; Linder, H. P. (2009). Phylogenetic biome conservatism on a global scale. </w:t>
      </w:r>
      <w:r w:rsidRPr="00363E65">
        <w:rPr>
          <w:rFonts w:hAnsi="Times New Roman" w:cs="Times New Roman"/>
          <w:i/>
          <w:iCs/>
          <w:noProof/>
          <w:lang w:val="en-GB"/>
        </w:rPr>
        <w:t>Nature</w:t>
      </w:r>
      <w:r w:rsidRPr="00363E65">
        <w:rPr>
          <w:rFonts w:hAnsi="Times New Roman" w:cs="Times New Roman"/>
          <w:noProof/>
          <w:lang w:val="en-GB"/>
        </w:rPr>
        <w:t xml:space="preserve">, </w:t>
      </w:r>
      <w:r w:rsidRPr="00363E65">
        <w:rPr>
          <w:rFonts w:hAnsi="Times New Roman" w:cs="Times New Roman"/>
          <w:i/>
          <w:iCs/>
          <w:noProof/>
          <w:lang w:val="en-GB"/>
        </w:rPr>
        <w:t>458</w:t>
      </w:r>
      <w:r w:rsidRPr="00363E65">
        <w:rPr>
          <w:rFonts w:hAnsi="Times New Roman" w:cs="Times New Roman"/>
          <w:noProof/>
          <w:lang w:val="en-GB"/>
        </w:rPr>
        <w:t>(7239), 754–756. https://doi.org/10.1038/nature07764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Currie, D. J. (1991). Energy and large-scale patterns of animal-and plant-species richness.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137</w:t>
      </w:r>
      <w:r w:rsidRPr="00363E65">
        <w:rPr>
          <w:rFonts w:hAnsi="Times New Roman" w:cs="Times New Roman"/>
          <w:noProof/>
          <w:lang w:val="en-GB"/>
        </w:rPr>
        <w:t>(1), 27–49.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Donoghue, M. J. (2008). A phylogenetic perspective on the distribution of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105</w:t>
      </w:r>
      <w:r w:rsidRPr="00363E65">
        <w:rPr>
          <w:rFonts w:hAnsi="Times New Roman" w:cs="Times New Roman"/>
          <w:noProof/>
          <w:lang w:val="en-GB"/>
        </w:rPr>
        <w:t>(Supplement 1), 11549–11555. https://doi.org/10.1073/pnas.0801962105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Engemann, K., Enquist, B. J., Sandel, B., Boyle, B., Jørgensen, P. M., Morueta-Holme, N., Peet, R. K., Violle, C., &amp; Svenning, J.-C. (2015). Limited sampling hampers “big data” estimation of species richness in a tropical biodiversity hotspot. </w:t>
      </w:r>
      <w:r w:rsidRPr="00363E65">
        <w:rPr>
          <w:rFonts w:hAnsi="Times New Roman" w:cs="Times New Roman"/>
          <w:i/>
          <w:iCs/>
          <w:noProof/>
          <w:lang w:val="en-GB"/>
        </w:rPr>
        <w:t>Ecology and Evolution</w:t>
      </w:r>
      <w:r w:rsidRPr="00363E65">
        <w:rPr>
          <w:rFonts w:hAnsi="Times New Roman" w:cs="Times New Roman"/>
          <w:noProof/>
          <w:lang w:val="en-GB"/>
        </w:rPr>
        <w:t xml:space="preserve">, </w:t>
      </w:r>
      <w:r w:rsidRPr="00363E65">
        <w:rPr>
          <w:rFonts w:hAnsi="Times New Roman" w:cs="Times New Roman"/>
          <w:i/>
          <w:iCs/>
          <w:noProof/>
          <w:lang w:val="en-GB"/>
        </w:rPr>
        <w:t>5</w:t>
      </w:r>
      <w:r w:rsidRPr="00363E65">
        <w:rPr>
          <w:rFonts w:hAnsi="Times New Roman" w:cs="Times New Roman"/>
          <w:noProof/>
          <w:lang w:val="en-GB"/>
        </w:rPr>
        <w:t>(3), 807–820.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Figueiredo, F. O. G., Zuquim, G., Tuomisto, H., Moulatlet, G. M., Balslev, H., &amp; Costa, F. R. C. (2018). Beyond climate control on species range: The importance of soil data to predict distribution of Amazonian plant species.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45</w:t>
      </w:r>
      <w:r w:rsidRPr="00363E65">
        <w:rPr>
          <w:rFonts w:hAnsi="Times New Roman" w:cs="Times New Roman"/>
          <w:noProof/>
          <w:lang w:val="en-GB"/>
        </w:rPr>
        <w:t>(1), 190–200. https://doi.org/10.1111/jbi.13104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Froend, R., &amp; Sommer, B. (2010). Phreatophytic vegetation response to climatic and abstraction-induced groundwater drawdown: examples of long-term spatial and temporal variability in community response. </w:t>
      </w:r>
      <w:r w:rsidRPr="00363E65">
        <w:rPr>
          <w:rFonts w:hAnsi="Times New Roman" w:cs="Times New Roman"/>
          <w:i/>
          <w:iCs/>
          <w:noProof/>
          <w:lang w:val="en-GB"/>
        </w:rPr>
        <w:t>Ecological Engineering</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(9), 1191–1200.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Gioia, P., &amp; Hopper, S. D. (2017). A new phytogeographic map for the Southwest Australian Floristic Region after an exceptional decade of collection and discovery. </w:t>
      </w:r>
      <w:r w:rsidRPr="00363E65">
        <w:rPr>
          <w:rFonts w:hAnsi="Times New Roman" w:cs="Times New Roman"/>
          <w:i/>
          <w:iCs/>
          <w:noProof/>
          <w:lang w:val="en-GB"/>
        </w:rPr>
        <w:t>Botanical Journal of the Linnean Society</w:t>
      </w:r>
      <w:r w:rsidRPr="00363E65">
        <w:rPr>
          <w:rFonts w:hAnsi="Times New Roman" w:cs="Times New Roman"/>
          <w:noProof/>
          <w:lang w:val="en-GB"/>
        </w:rPr>
        <w:t xml:space="preserve">, </w:t>
      </w:r>
      <w:r w:rsidRPr="00363E65">
        <w:rPr>
          <w:rFonts w:hAnsi="Times New Roman" w:cs="Times New Roman"/>
          <w:i/>
          <w:iCs/>
          <w:noProof/>
          <w:lang w:val="en-GB"/>
        </w:rPr>
        <w:t>184</w:t>
      </w:r>
      <w:r w:rsidRPr="00363E65">
        <w:rPr>
          <w:rFonts w:hAnsi="Times New Roman" w:cs="Times New Roman"/>
          <w:noProof/>
          <w:lang w:val="en-GB"/>
        </w:rPr>
        <w:t>(1), 1–15. https://doi.org/10.1093/botlinnean/box010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Goldblatt, P. (1978). An analysis of the flora of Southern Africa: its characteristics, relationships abd origins. </w:t>
      </w:r>
      <w:r w:rsidRPr="00363E65">
        <w:rPr>
          <w:rFonts w:hAnsi="Times New Roman" w:cs="Times New Roman"/>
          <w:i/>
          <w:iCs/>
          <w:noProof/>
          <w:lang w:val="en-GB"/>
        </w:rPr>
        <w:t>Annals of the Missouri Botanical Garden</w:t>
      </w:r>
      <w:r w:rsidRPr="00363E65">
        <w:rPr>
          <w:rFonts w:hAnsi="Times New Roman" w:cs="Times New Roman"/>
          <w:noProof/>
          <w:lang w:val="en-GB"/>
        </w:rPr>
        <w:t xml:space="preserve">, </w:t>
      </w:r>
      <w:r w:rsidRPr="00363E65">
        <w:rPr>
          <w:rFonts w:hAnsi="Times New Roman" w:cs="Times New Roman"/>
          <w:i/>
          <w:iCs/>
          <w:noProof/>
          <w:lang w:val="en-GB"/>
        </w:rPr>
        <w:t>65</w:t>
      </w:r>
      <w:r w:rsidRPr="00363E65">
        <w:rPr>
          <w:rFonts w:hAnsi="Times New Roman" w:cs="Times New Roman"/>
          <w:noProof/>
          <w:lang w:val="en-GB"/>
        </w:rPr>
        <w:t>, 369–436.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Gotelli, N. J., &amp; Colwell, R. K. (2001). Quantifying biodiversity: procedures and pitfalls in the measurement and comparison of species richness.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 379–391. https://doi.org/10.1046/j.1461-0248.2001.00230.x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Hart, S. P., Usinowicz, J., &amp; Levine, J. M. (2017). The spatial scales of species coexistence. </w:t>
      </w:r>
      <w:r w:rsidRPr="00363E65">
        <w:rPr>
          <w:rFonts w:hAnsi="Times New Roman" w:cs="Times New Roman"/>
          <w:i/>
          <w:iCs/>
          <w:noProof/>
          <w:lang w:val="en-GB"/>
        </w:rPr>
        <w:t>Nature Ecology &amp; Evolution</w:t>
      </w:r>
      <w:r w:rsidRPr="00363E65">
        <w:rPr>
          <w:rFonts w:hAnsi="Times New Roman" w:cs="Times New Roman"/>
          <w:noProof/>
          <w:lang w:val="en-GB"/>
        </w:rPr>
        <w:t xml:space="preserve">, </w:t>
      </w:r>
      <w:r w:rsidRPr="00363E65">
        <w:rPr>
          <w:rFonts w:hAnsi="Times New Roman" w:cs="Times New Roman"/>
          <w:i/>
          <w:iCs/>
          <w:noProof/>
          <w:lang w:val="en-GB"/>
        </w:rPr>
        <w:t>1</w:t>
      </w:r>
      <w:r w:rsidRPr="00363E65">
        <w:rPr>
          <w:rFonts w:hAnsi="Times New Roman" w:cs="Times New Roman"/>
          <w:noProof/>
          <w:lang w:val="en-GB"/>
        </w:rPr>
        <w:t>(8), 1066–1073. https://doi.org/10.1038/s41559-017-0230-7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Hawkins, B. A., Field, R., Cornell, H. V, Currie, D. J., Guégan, J.-F., Kaufman, D. M., Kerr, J. T., Mittelbach, G. G., Oberdorff, T., O’Brien, E. M., &amp; others. (2003). Energy, water, and broad-scale geographic patterns of species richness. </w:t>
      </w:r>
      <w:r w:rsidRPr="00363E65">
        <w:rPr>
          <w:rFonts w:hAnsi="Times New Roman" w:cs="Times New Roman"/>
          <w:i/>
          <w:iCs/>
          <w:noProof/>
          <w:lang w:val="en-GB"/>
        </w:rPr>
        <w:t>Ecology</w:t>
      </w:r>
      <w:r w:rsidRPr="00363E65">
        <w:rPr>
          <w:rFonts w:hAnsi="Times New Roman" w:cs="Times New Roman"/>
          <w:noProof/>
          <w:lang w:val="en-GB"/>
        </w:rPr>
        <w:t xml:space="preserve">, </w:t>
      </w:r>
      <w:r w:rsidRPr="00363E65">
        <w:rPr>
          <w:rFonts w:hAnsi="Times New Roman" w:cs="Times New Roman"/>
          <w:i/>
          <w:iCs/>
          <w:noProof/>
          <w:lang w:val="en-GB"/>
        </w:rPr>
        <w:t>84</w:t>
      </w:r>
      <w:r w:rsidRPr="00363E65">
        <w:rPr>
          <w:rFonts w:hAnsi="Times New Roman" w:cs="Times New Roman"/>
          <w:noProof/>
          <w:lang w:val="en-GB"/>
        </w:rPr>
        <w:t>(12), 3105–3117.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Hijmans, R. J. (2016). </w:t>
      </w:r>
      <w:r w:rsidRPr="00363E65">
        <w:rPr>
          <w:rFonts w:hAnsi="Times New Roman" w:cs="Times New Roman"/>
          <w:i/>
          <w:iCs/>
          <w:noProof/>
          <w:lang w:val="en-GB"/>
        </w:rPr>
        <w:t>raster: Geographic Data Analysis and Modeling. R package version 2.5-8</w:t>
      </w:r>
      <w:r w:rsidRPr="00363E65">
        <w:rPr>
          <w:rFonts w:hAnsi="Times New Roman" w:cs="Times New Roman"/>
          <w:noProof/>
          <w:lang w:val="en-GB"/>
        </w:rPr>
        <w:t>. https://cran.r-project.org/package=raster</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(1979). Biogeographical Aspects of Speciation in the Southwest Australian Flora. </w:t>
      </w:r>
      <w:r w:rsidRPr="00363E65">
        <w:rPr>
          <w:rFonts w:hAnsi="Times New Roman" w:cs="Times New Roman"/>
          <w:i/>
          <w:iCs/>
          <w:noProof/>
          <w:lang w:val="en-GB"/>
        </w:rPr>
        <w:t>Annual Review of Ecology and Systematics</w:t>
      </w:r>
      <w:r w:rsidRPr="00363E65">
        <w:rPr>
          <w:rFonts w:hAnsi="Times New Roman" w:cs="Times New Roman"/>
          <w:noProof/>
          <w:lang w:val="en-GB"/>
        </w:rPr>
        <w:t xml:space="preserve">, </w:t>
      </w:r>
      <w:r w:rsidRPr="00363E65">
        <w:rPr>
          <w:rFonts w:hAnsi="Times New Roman" w:cs="Times New Roman"/>
          <w:i/>
          <w:iCs/>
          <w:noProof/>
          <w:lang w:val="en-GB"/>
        </w:rPr>
        <w:t>10</w:t>
      </w:r>
      <w:r w:rsidRPr="00363E65">
        <w:rPr>
          <w:rFonts w:hAnsi="Times New Roman" w:cs="Times New Roman"/>
          <w:noProof/>
          <w:lang w:val="en-GB"/>
        </w:rPr>
        <w:t>, 399–422. http://www.jstor.org/stable/2096798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Hopper, S. D. (2009). OCBIL theory: Towards an integrated understanding of the evolution, ecology and conservation of biodiversity on old, climatically buffered, infertile landscapes. </w:t>
      </w:r>
      <w:r w:rsidRPr="00363E65">
        <w:rPr>
          <w:rFonts w:hAnsi="Times New Roman" w:cs="Times New Roman"/>
          <w:i/>
          <w:iCs/>
          <w:noProof/>
          <w:lang w:val="en-GB"/>
        </w:rPr>
        <w:t>Plant and Soil</w:t>
      </w:r>
      <w:r w:rsidRPr="00363E65">
        <w:rPr>
          <w:rFonts w:hAnsi="Times New Roman" w:cs="Times New Roman"/>
          <w:noProof/>
          <w:lang w:val="en-GB"/>
        </w:rPr>
        <w:t xml:space="preserve">, </w:t>
      </w:r>
      <w:r w:rsidRPr="00363E65">
        <w:rPr>
          <w:rFonts w:hAnsi="Times New Roman" w:cs="Times New Roman"/>
          <w:i/>
          <w:iCs/>
          <w:noProof/>
          <w:lang w:val="en-GB"/>
        </w:rPr>
        <w:t>322</w:t>
      </w:r>
      <w:r w:rsidRPr="00363E65">
        <w:rPr>
          <w:rFonts w:hAnsi="Times New Roman" w:cs="Times New Roman"/>
          <w:noProof/>
          <w:lang w:val="en-GB"/>
        </w:rPr>
        <w:t>(1), 49–86. https://doi.org/10.1007/s11104-009-0068-0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lastRenderedPageBreak/>
        <w:t xml:space="preserve">Hopper, S. D., &amp; Gioia, P. (2004). The Southwest Australian floristic region: Evolution and conservation of a global hot spot of biodiversity. </w:t>
      </w:r>
      <w:r w:rsidRPr="00363E65">
        <w:rPr>
          <w:rFonts w:hAnsi="Times New Roman" w:cs="Times New Roman"/>
          <w:i/>
          <w:iCs/>
          <w:noProof/>
          <w:lang w:val="en-GB"/>
        </w:rPr>
        <w:t>Annual Review of Ecology, Evolution, and Systematics</w:t>
      </w:r>
      <w:r w:rsidRPr="00363E65">
        <w:rPr>
          <w:rFonts w:hAnsi="Times New Roman" w:cs="Times New Roman"/>
          <w:noProof/>
          <w:lang w:val="en-GB"/>
        </w:rPr>
        <w:t xml:space="preserve">, </w:t>
      </w:r>
      <w:r w:rsidRPr="00363E65">
        <w:rPr>
          <w:rFonts w:hAnsi="Times New Roman" w:cs="Times New Roman"/>
          <w:i/>
          <w:iCs/>
          <w:noProof/>
          <w:lang w:val="en-GB"/>
        </w:rPr>
        <w:t>35</w:t>
      </w:r>
      <w:r w:rsidRPr="00363E65">
        <w:rPr>
          <w:rFonts w:hAnsi="Times New Roman" w:cs="Times New Roman"/>
          <w:noProof/>
          <w:lang w:val="en-GB"/>
        </w:rPr>
        <w:t>, 623–650. https://doi.org/10.1146/annurev.ecolsys.35.112202.130201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Jiménez, I., &amp; Ricklefs, R. E. (2014). Diversity anomalies and spatial climate heterogeneity. </w:t>
      </w:r>
      <w:r w:rsidRPr="00363E65">
        <w:rPr>
          <w:rFonts w:hAnsi="Times New Roman" w:cs="Times New Roman"/>
          <w:i/>
          <w:iCs/>
          <w:noProof/>
          <w:lang w:val="en-GB"/>
        </w:rPr>
        <w:t>Global Ecology and Biogeography</w:t>
      </w:r>
      <w:r w:rsidRPr="00363E65">
        <w:rPr>
          <w:rFonts w:hAnsi="Times New Roman" w:cs="Times New Roman"/>
          <w:noProof/>
          <w:lang w:val="en-GB"/>
        </w:rPr>
        <w:t>. https://doi.org/10.1111/geb.12181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Keppel, G., Robinson, T. P., Wardell-Johnson, G. W., Yates, C. J., Van Niel, K. P., Byrne, M., &amp; Schut, A. G. T. (2017). A low-altitude mountain range as an important refugium for two narrow endemics in the Southwest Australian Floristic Region biodiversity hotspot. </w:t>
      </w:r>
      <w:r w:rsidRPr="00363E65">
        <w:rPr>
          <w:rFonts w:hAnsi="Times New Roman" w:cs="Times New Roman"/>
          <w:i/>
          <w:iCs/>
          <w:noProof/>
          <w:lang w:val="en-GB"/>
        </w:rPr>
        <w:t>Annals of Botany</w:t>
      </w:r>
      <w:r w:rsidRPr="00363E65">
        <w:rPr>
          <w:rFonts w:hAnsi="Times New Roman" w:cs="Times New Roman"/>
          <w:noProof/>
          <w:lang w:val="en-GB"/>
        </w:rPr>
        <w:t xml:space="preserve">, </w:t>
      </w:r>
      <w:r w:rsidRPr="00363E65">
        <w:rPr>
          <w:rFonts w:hAnsi="Times New Roman" w:cs="Times New Roman"/>
          <w:i/>
          <w:iCs/>
          <w:noProof/>
          <w:lang w:val="en-GB"/>
        </w:rPr>
        <w:t>119</w:t>
      </w:r>
      <w:r w:rsidRPr="00363E65">
        <w:rPr>
          <w:rFonts w:hAnsi="Times New Roman" w:cs="Times New Roman"/>
          <w:noProof/>
          <w:lang w:val="en-GB"/>
        </w:rPr>
        <w:t>(2), 289–300. https://doi.org/10.1093/aob/mcw182</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Kreft, H., &amp; Jetz, W. (2007). Global patterns and determinants of vascular plant diversity. </w:t>
      </w:r>
      <w:r w:rsidRPr="00363E65">
        <w:rPr>
          <w:rFonts w:hAnsi="Times New Roman" w:cs="Times New Roman"/>
          <w:i/>
          <w:iCs/>
          <w:noProof/>
          <w:lang w:val="en-GB"/>
        </w:rPr>
        <w:t>Proceedings of the National Academy of Sciences</w:t>
      </w:r>
      <w:r w:rsidRPr="00363E65">
        <w:rPr>
          <w:rFonts w:hAnsi="Times New Roman" w:cs="Times New Roman"/>
          <w:noProof/>
          <w:lang w:val="en-GB"/>
        </w:rPr>
        <w:t xml:space="preserve">, </w:t>
      </w:r>
      <w:r w:rsidRPr="00363E65">
        <w:rPr>
          <w:rFonts w:hAnsi="Times New Roman" w:cs="Times New Roman"/>
          <w:i/>
          <w:iCs/>
          <w:noProof/>
          <w:lang w:val="en-GB"/>
        </w:rPr>
        <w:t>104</w:t>
      </w:r>
      <w:r w:rsidRPr="00363E65">
        <w:rPr>
          <w:rFonts w:hAnsi="Times New Roman" w:cs="Times New Roman"/>
          <w:noProof/>
          <w:lang w:val="en-GB"/>
        </w:rPr>
        <w:t>(14), 5925–5930. https://doi.org/10.1073/pnas.0608361104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Laliberte, E., Zemunik, G., &amp; Turner, B. L. (2014). Environmental filtering explains variation in plant diversity along resource gradients. </w:t>
      </w:r>
      <w:r w:rsidRPr="00363E65">
        <w:rPr>
          <w:rFonts w:hAnsi="Times New Roman" w:cs="Times New Roman"/>
          <w:i/>
          <w:iCs/>
          <w:noProof/>
          <w:lang w:val="en-GB"/>
        </w:rPr>
        <w:t>Science</w:t>
      </w:r>
      <w:r w:rsidRPr="00363E65">
        <w:rPr>
          <w:rFonts w:hAnsi="Times New Roman" w:cs="Times New Roman"/>
          <w:noProof/>
          <w:lang w:val="en-GB"/>
        </w:rPr>
        <w:t xml:space="preserve">, </w:t>
      </w:r>
      <w:r w:rsidRPr="00363E65">
        <w:rPr>
          <w:rFonts w:hAnsi="Times New Roman" w:cs="Times New Roman"/>
          <w:i/>
          <w:iCs/>
          <w:noProof/>
          <w:lang w:val="en-GB"/>
        </w:rPr>
        <w:t>345</w:t>
      </w:r>
      <w:r w:rsidRPr="00363E65">
        <w:rPr>
          <w:rFonts w:hAnsi="Times New Roman" w:cs="Times New Roman"/>
          <w:noProof/>
          <w:lang w:val="en-GB"/>
        </w:rPr>
        <w:t>(6204), 1602–1605. https://doi.org/Doi 10.1126/Science.1256330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Lambers, H., Brundrett, M. C., Raven, J. A., &amp; Hopper, S. D. (2010). Plant mineral nutrition in ancient landscapes: high plant species diversity on infertile soils is linked to functional diversity for nutritional strategies. </w:t>
      </w:r>
      <w:r w:rsidRPr="00363E65">
        <w:rPr>
          <w:rFonts w:hAnsi="Times New Roman" w:cs="Times New Roman"/>
          <w:i/>
          <w:iCs/>
          <w:noProof/>
          <w:lang w:val="en-GB"/>
        </w:rPr>
        <w:t>Plant and Soil</w:t>
      </w:r>
      <w:r w:rsidRPr="00363E65">
        <w:rPr>
          <w:rFonts w:hAnsi="Times New Roman" w:cs="Times New Roman"/>
          <w:noProof/>
          <w:lang w:val="en-GB"/>
        </w:rPr>
        <w:t xml:space="preserve">, </w:t>
      </w:r>
      <w:r w:rsidRPr="00363E65">
        <w:rPr>
          <w:rFonts w:hAnsi="Times New Roman" w:cs="Times New Roman"/>
          <w:i/>
          <w:iCs/>
          <w:noProof/>
          <w:lang w:val="en-GB"/>
        </w:rPr>
        <w:t>334</w:t>
      </w:r>
      <w:r w:rsidRPr="00363E65">
        <w:rPr>
          <w:rFonts w:hAnsi="Times New Roman" w:cs="Times New Roman"/>
          <w:noProof/>
          <w:lang w:val="en-GB"/>
        </w:rPr>
        <w:t>(1–2), 11–31. https://doi.org/10.1007/s11104-010-0444-9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Lambers, H., Shane, M. W., Cramer, M. D., Pearse, S. J., &amp; Veneklaas, E. J. (2006). Root structure and functioning for efficient acquisition of phosphorus: Matching morphological and physiological traits. </w:t>
      </w:r>
      <w:r w:rsidRPr="00363E65">
        <w:rPr>
          <w:rFonts w:hAnsi="Times New Roman" w:cs="Times New Roman"/>
          <w:i/>
          <w:iCs/>
          <w:noProof/>
          <w:lang w:val="en-GB"/>
        </w:rPr>
        <w:t>Annals of Botany</w:t>
      </w:r>
      <w:r w:rsidRPr="00363E65">
        <w:rPr>
          <w:rFonts w:hAnsi="Times New Roman" w:cs="Times New Roman"/>
          <w:noProof/>
          <w:lang w:val="en-GB"/>
        </w:rPr>
        <w:t xml:space="preserve">, </w:t>
      </w:r>
      <w:r w:rsidRPr="00363E65">
        <w:rPr>
          <w:rFonts w:hAnsi="Times New Roman" w:cs="Times New Roman"/>
          <w:i/>
          <w:iCs/>
          <w:noProof/>
          <w:lang w:val="en-GB"/>
        </w:rPr>
        <w:t>98</w:t>
      </w:r>
      <w:r w:rsidRPr="00363E65">
        <w:rPr>
          <w:rFonts w:hAnsi="Times New Roman" w:cs="Times New Roman"/>
          <w:noProof/>
          <w:lang w:val="en-GB"/>
        </w:rPr>
        <w:t>(4), 693–713. https://doi.org/10.1093/aob/mcl114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Lamont, B. B., &amp; He, T. (2017). When did a Mediterranean-type climate originate in southwestern Australia? </w:t>
      </w:r>
      <w:r w:rsidRPr="00363E65">
        <w:rPr>
          <w:rFonts w:hAnsi="Times New Roman" w:cs="Times New Roman"/>
          <w:i/>
          <w:iCs/>
          <w:noProof/>
          <w:lang w:val="en-GB"/>
        </w:rPr>
        <w:t>Global and Planetary Change</w:t>
      </w:r>
      <w:r w:rsidRPr="00363E65">
        <w:rPr>
          <w:rFonts w:hAnsi="Times New Roman" w:cs="Times New Roman"/>
          <w:noProof/>
          <w:lang w:val="en-GB"/>
        </w:rPr>
        <w:t xml:space="preserve">, </w:t>
      </w:r>
      <w:r w:rsidRPr="00363E65">
        <w:rPr>
          <w:rFonts w:hAnsi="Times New Roman" w:cs="Times New Roman"/>
          <w:i/>
          <w:iCs/>
          <w:noProof/>
          <w:lang w:val="en-GB"/>
        </w:rPr>
        <w:t>156</w:t>
      </w:r>
      <w:r w:rsidRPr="00363E65">
        <w:rPr>
          <w:rFonts w:hAnsi="Times New Roman" w:cs="Times New Roman"/>
          <w:noProof/>
          <w:lang w:val="en-GB"/>
        </w:rPr>
        <w:t>, 46–58. https://doi.org/10.1016/j.gloplacha.2017.08.004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Larsen, R., Holmern, T., Prager, S. D., Maliti, H., &amp; Røskaft, E. (2009). Using the extended quarter degree grid cell system to unify mapping and sharing of biodiversity data. </w:t>
      </w:r>
      <w:r w:rsidRPr="00363E65">
        <w:rPr>
          <w:rFonts w:hAnsi="Times New Roman" w:cs="Times New Roman"/>
          <w:i/>
          <w:iCs/>
          <w:noProof/>
          <w:lang w:val="en-GB"/>
        </w:rPr>
        <w:t>African Journal of Ecology</w:t>
      </w:r>
      <w:r w:rsidRPr="00363E65">
        <w:rPr>
          <w:rFonts w:hAnsi="Times New Roman" w:cs="Times New Roman"/>
          <w:noProof/>
          <w:lang w:val="en-GB"/>
        </w:rPr>
        <w:t xml:space="preserve">, </w:t>
      </w:r>
      <w:r w:rsidRPr="00363E65">
        <w:rPr>
          <w:rFonts w:hAnsi="Times New Roman" w:cs="Times New Roman"/>
          <w:i/>
          <w:iCs/>
          <w:noProof/>
          <w:lang w:val="en-GB"/>
        </w:rPr>
        <w:t>47</w:t>
      </w:r>
      <w:r w:rsidRPr="00363E65">
        <w:rPr>
          <w:rFonts w:hAnsi="Times New Roman" w:cs="Times New Roman"/>
          <w:noProof/>
          <w:lang w:val="en-GB"/>
        </w:rPr>
        <w:t>(3), 382–392. https://doi.org/10.1111/j.1365-2028.2008.00997.x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Linder, H. P. (2019). Rare species, Restionaceae, and the Cape flora. </w:t>
      </w:r>
      <w:r w:rsidRPr="00363E65">
        <w:rPr>
          <w:rFonts w:hAnsi="Times New Roman" w:cs="Times New Roman"/>
          <w:i/>
          <w:iCs/>
          <w:noProof/>
          <w:lang w:val="en-GB"/>
        </w:rPr>
        <w:t>Journal of Biogeography</w:t>
      </w:r>
      <w:r w:rsidRPr="00363E65">
        <w:rPr>
          <w:rFonts w:hAnsi="Times New Roman" w:cs="Times New Roman"/>
          <w:noProof/>
          <w:lang w:val="en-GB"/>
        </w:rPr>
        <w:t>, 1–14. https://doi.org/10.1111/jbi.13709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McLaughlin, B. C., Ackerly, D. D., Klos, P. Z., Natali, J., Dawson, T. E., &amp; Thompson, S. E. (2017). Hydrologic refugia, plants, and climate change. </w:t>
      </w:r>
      <w:r w:rsidRPr="00363E65">
        <w:rPr>
          <w:rFonts w:hAnsi="Times New Roman" w:cs="Times New Roman"/>
          <w:i/>
          <w:iCs/>
          <w:noProof/>
          <w:lang w:val="en-GB"/>
        </w:rPr>
        <w:t>Global Change Biology</w:t>
      </w:r>
      <w:r w:rsidRPr="00363E65">
        <w:rPr>
          <w:rFonts w:hAnsi="Times New Roman" w:cs="Times New Roman"/>
          <w:noProof/>
          <w:lang w:val="en-GB"/>
        </w:rPr>
        <w:t xml:space="preserve">, </w:t>
      </w:r>
      <w:r w:rsidRPr="00363E65">
        <w:rPr>
          <w:rFonts w:hAnsi="Times New Roman" w:cs="Times New Roman"/>
          <w:i/>
          <w:iCs/>
          <w:noProof/>
          <w:lang w:val="en-GB"/>
        </w:rPr>
        <w:t>23</w:t>
      </w:r>
      <w:r w:rsidRPr="00363E65">
        <w:rPr>
          <w:rFonts w:hAnsi="Times New Roman" w:cs="Times New Roman"/>
          <w:noProof/>
          <w:lang w:val="en-GB"/>
        </w:rPr>
        <w:t>(8), 2941–2961.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Chase, B. M., &amp; Seliane, M. (2010). Holocene palaeoenvironments of the Cederberg and Swartruggens mountains, Western Cape, South Africa: pollen and stable isotope evidence from hyrax dung middens. </w:t>
      </w:r>
      <w:r w:rsidRPr="00363E65">
        <w:rPr>
          <w:rFonts w:hAnsi="Times New Roman" w:cs="Times New Roman"/>
          <w:i/>
          <w:iCs/>
          <w:noProof/>
          <w:lang w:val="en-GB"/>
        </w:rPr>
        <w:t>Journal of Arid Environments</w:t>
      </w:r>
      <w:r w:rsidRPr="00363E65">
        <w:rPr>
          <w:rFonts w:hAnsi="Times New Roman" w:cs="Times New Roman"/>
          <w:noProof/>
          <w:lang w:val="en-GB"/>
        </w:rPr>
        <w:t xml:space="preserve">, </w:t>
      </w:r>
      <w:r w:rsidRPr="00363E65">
        <w:rPr>
          <w:rFonts w:hAnsi="Times New Roman" w:cs="Times New Roman"/>
          <w:i/>
          <w:iCs/>
          <w:noProof/>
          <w:lang w:val="en-GB"/>
        </w:rPr>
        <w:t>74</w:t>
      </w:r>
      <w:r w:rsidRPr="00363E65">
        <w:rPr>
          <w:rFonts w:hAnsi="Times New Roman" w:cs="Times New Roman"/>
          <w:noProof/>
          <w:lang w:val="en-GB"/>
        </w:rPr>
        <w:t>(7), 786–793.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 E, &amp; Sugden, J. M. (1991). A vegetation history of the last 14,500 years on the Cederberg, SW Cape, South Africa. </w:t>
      </w:r>
      <w:r w:rsidRPr="00363E65">
        <w:rPr>
          <w:rFonts w:hAnsi="Times New Roman" w:cs="Times New Roman"/>
          <w:i/>
          <w:iCs/>
          <w:noProof/>
          <w:lang w:val="en-GB"/>
        </w:rPr>
        <w:t>South African Journal of Science</w:t>
      </w:r>
      <w:r w:rsidRPr="00363E65">
        <w:rPr>
          <w:rFonts w:hAnsi="Times New Roman" w:cs="Times New Roman"/>
          <w:noProof/>
          <w:lang w:val="en-GB"/>
        </w:rPr>
        <w:t xml:space="preserve">, </w:t>
      </w:r>
      <w:r w:rsidRPr="00363E65">
        <w:rPr>
          <w:rFonts w:hAnsi="Times New Roman" w:cs="Times New Roman"/>
          <w:i/>
          <w:iCs/>
          <w:noProof/>
          <w:lang w:val="en-GB"/>
        </w:rPr>
        <w:t>87</w:t>
      </w:r>
      <w:r w:rsidRPr="00363E65">
        <w:rPr>
          <w:rFonts w:hAnsi="Times New Roman" w:cs="Times New Roman"/>
          <w:noProof/>
          <w:lang w:val="en-GB"/>
        </w:rPr>
        <w:t>(3).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Meadows, Michael E, &amp; Sugden, J. M. (1993). The late Quaternary palaeoecology of a floristic kingdom: the southwestern Cape South Africa. </w:t>
      </w:r>
      <w:r w:rsidRPr="00363E65">
        <w:rPr>
          <w:rFonts w:hAnsi="Times New Roman" w:cs="Times New Roman"/>
          <w:i/>
          <w:iCs/>
          <w:noProof/>
          <w:lang w:val="en-GB"/>
        </w:rPr>
        <w:t xml:space="preserve">Palaeogeography, Palaeoclimatology, </w:t>
      </w:r>
      <w:r w:rsidRPr="00363E65">
        <w:rPr>
          <w:rFonts w:hAnsi="Times New Roman" w:cs="Times New Roman"/>
          <w:i/>
          <w:iCs/>
          <w:noProof/>
          <w:lang w:val="en-GB"/>
        </w:rPr>
        <w:lastRenderedPageBreak/>
        <w:t>Palaeoecology</w:t>
      </w:r>
      <w:r w:rsidRPr="00363E65">
        <w:rPr>
          <w:rFonts w:hAnsi="Times New Roman" w:cs="Times New Roman"/>
          <w:noProof/>
          <w:lang w:val="en-GB"/>
        </w:rPr>
        <w:t xml:space="preserve">, </w:t>
      </w:r>
      <w:r w:rsidRPr="00363E65">
        <w:rPr>
          <w:rFonts w:hAnsi="Times New Roman" w:cs="Times New Roman"/>
          <w:i/>
          <w:iCs/>
          <w:noProof/>
          <w:lang w:val="en-GB"/>
        </w:rPr>
        <w:t>101</w:t>
      </w:r>
      <w:r w:rsidRPr="00363E65">
        <w:rPr>
          <w:rFonts w:hAnsi="Times New Roman" w:cs="Times New Roman"/>
          <w:noProof/>
          <w:lang w:val="en-GB"/>
        </w:rPr>
        <w:t>(3–4), 271–281.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Merow, C., Smith, M. J., &amp; Silander, J. A. (2013). A practical guide to MaxEnt for modeling species’ distributions: what it does, and why inputs and settings matter. </w:t>
      </w:r>
      <w:r w:rsidRPr="00363E65">
        <w:rPr>
          <w:rFonts w:hAnsi="Times New Roman" w:cs="Times New Roman"/>
          <w:i/>
          <w:iCs/>
          <w:noProof/>
          <w:lang w:val="en-GB"/>
        </w:rPr>
        <w:t>Ecography</w:t>
      </w:r>
      <w:r w:rsidRPr="00363E65">
        <w:rPr>
          <w:rFonts w:hAnsi="Times New Roman" w:cs="Times New Roman"/>
          <w:noProof/>
          <w:lang w:val="en-GB"/>
        </w:rPr>
        <w:t xml:space="preserve">, </w:t>
      </w:r>
      <w:r w:rsidRPr="00363E65">
        <w:rPr>
          <w:rFonts w:hAnsi="Times New Roman" w:cs="Times New Roman"/>
          <w:i/>
          <w:iCs/>
          <w:noProof/>
          <w:lang w:val="en-GB"/>
        </w:rPr>
        <w:t>36</w:t>
      </w:r>
      <w:r w:rsidRPr="00363E65">
        <w:rPr>
          <w:rFonts w:hAnsi="Times New Roman" w:cs="Times New Roman"/>
          <w:noProof/>
          <w:lang w:val="en-GB"/>
        </w:rPr>
        <w:t>(10), 1058–1069.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Milewski, A. V. (1981). A comparison of vegetation height in relation to the effectiveness of rainfall in the mediterranean and adjacent arid parts of Australia and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8</w:t>
      </w:r>
      <w:r w:rsidRPr="00363E65">
        <w:rPr>
          <w:rFonts w:hAnsi="Times New Roman" w:cs="Times New Roman"/>
          <w:noProof/>
          <w:lang w:val="en-GB"/>
        </w:rPr>
        <w:t>(2), 107. https://doi.org/10.2307/2844553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Oliver, E. G. H., Linder, H. P., &amp; Rourke, J. P. (1983). Geographical distribution of present-day Cape taxa and their phytogeographical significance. </w:t>
      </w:r>
      <w:r w:rsidRPr="00363E65">
        <w:rPr>
          <w:rFonts w:hAnsi="Times New Roman" w:cs="Times New Roman"/>
          <w:i/>
          <w:iCs/>
          <w:noProof/>
          <w:lang w:val="en-GB"/>
        </w:rPr>
        <w:t>Bothalia</w:t>
      </w:r>
      <w:r w:rsidRPr="00363E65">
        <w:rPr>
          <w:rFonts w:hAnsi="Times New Roman" w:cs="Times New Roman"/>
          <w:noProof/>
          <w:lang w:val="en-GB"/>
        </w:rPr>
        <w:t xml:space="preserve">, </w:t>
      </w:r>
      <w:r w:rsidRPr="00363E65">
        <w:rPr>
          <w:rFonts w:hAnsi="Times New Roman" w:cs="Times New Roman"/>
          <w:i/>
          <w:iCs/>
          <w:noProof/>
          <w:lang w:val="en-GB"/>
        </w:rPr>
        <w:t>14</w:t>
      </w:r>
      <w:r w:rsidRPr="00363E65">
        <w:rPr>
          <w:rFonts w:hAnsi="Times New Roman" w:cs="Times New Roman"/>
          <w:noProof/>
          <w:lang w:val="en-GB"/>
        </w:rPr>
        <w:t>(3/4), 427–440.</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 Core Team. (2019). </w:t>
      </w:r>
      <w:r w:rsidRPr="00363E65">
        <w:rPr>
          <w:rFonts w:hAnsi="Times New Roman" w:cs="Times New Roman"/>
          <w:i/>
          <w:iCs/>
          <w:noProof/>
          <w:lang w:val="en-GB"/>
        </w:rPr>
        <w:t>R: A Language and Environment for Statistical Computing</w:t>
      </w:r>
      <w:r w:rsidRPr="00363E65">
        <w:rPr>
          <w:rFonts w:hAnsi="Times New Roman" w:cs="Times New Roman"/>
          <w:noProof/>
          <w:lang w:val="en-GB"/>
        </w:rPr>
        <w:t>. https://www.r-project.org/</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Rebelo, T. G. (2001). </w:t>
      </w:r>
      <w:r w:rsidRPr="00363E65">
        <w:rPr>
          <w:rFonts w:hAnsi="Times New Roman" w:cs="Times New Roman"/>
          <w:i/>
          <w:iCs/>
          <w:noProof/>
          <w:lang w:val="en-GB"/>
        </w:rPr>
        <w:t>A field guide to the proteas of South Africa</w:t>
      </w:r>
      <w:r w:rsidRPr="00363E65">
        <w:rPr>
          <w:rFonts w:hAnsi="Times New Roman" w:cs="Times New Roman"/>
          <w:noProof/>
          <w:lang w:val="en-GB"/>
        </w:rPr>
        <w:t>. Fernwood.</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(1987). Community diversity: relative roles of local and regional processes. </w:t>
      </w:r>
      <w:r w:rsidRPr="00363E65">
        <w:rPr>
          <w:rFonts w:hAnsi="Times New Roman" w:cs="Times New Roman"/>
          <w:i/>
          <w:iCs/>
          <w:noProof/>
          <w:lang w:val="en-GB"/>
        </w:rPr>
        <w:t>Science, New Series</w:t>
      </w:r>
      <w:r w:rsidRPr="00363E65">
        <w:rPr>
          <w:rFonts w:hAnsi="Times New Roman" w:cs="Times New Roman"/>
          <w:noProof/>
          <w:lang w:val="en-GB"/>
        </w:rPr>
        <w:t xml:space="preserve">, </w:t>
      </w:r>
      <w:r w:rsidRPr="00363E65">
        <w:rPr>
          <w:rFonts w:hAnsi="Times New Roman" w:cs="Times New Roman"/>
          <w:i/>
          <w:iCs/>
          <w:noProof/>
          <w:lang w:val="en-GB"/>
        </w:rPr>
        <w:t>235</w:t>
      </w:r>
      <w:r w:rsidRPr="00363E65">
        <w:rPr>
          <w:rFonts w:hAnsi="Times New Roman" w:cs="Times New Roman"/>
          <w:noProof/>
          <w:lang w:val="en-GB"/>
        </w:rPr>
        <w:t>(4785), 167–171.</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Ricklefs, R. E. (2004). A comprehensive framework for global patterns in biodiversity.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7</w:t>
      </w:r>
      <w:r w:rsidRPr="00363E65">
        <w:rPr>
          <w:rFonts w:hAnsi="Times New Roman" w:cs="Times New Roman"/>
          <w:noProof/>
          <w:lang w:val="en-GB"/>
        </w:rPr>
        <w:t>(1), 1–15.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Shane, M. W., Cramer, M. D., &amp; Lambers, H. (2008). Root of edaphically controlled Proteaceae turnover on the Agulhas Plain, South Africa: phosphate uptake regulation and growth. </w:t>
      </w:r>
      <w:r w:rsidRPr="00363E65">
        <w:rPr>
          <w:rFonts w:hAnsi="Times New Roman" w:cs="Times New Roman"/>
          <w:i/>
          <w:iCs/>
          <w:noProof/>
          <w:lang w:val="en-GB"/>
        </w:rPr>
        <w:t>Plant, Cell &amp; Environment</w:t>
      </w:r>
      <w:r w:rsidRPr="00363E65">
        <w:rPr>
          <w:rFonts w:hAnsi="Times New Roman" w:cs="Times New Roman"/>
          <w:noProof/>
          <w:lang w:val="en-GB"/>
        </w:rPr>
        <w:t xml:space="preserve">, </w:t>
      </w:r>
      <w:r w:rsidRPr="00363E65">
        <w:rPr>
          <w:rFonts w:hAnsi="Times New Roman" w:cs="Times New Roman"/>
          <w:i/>
          <w:iCs/>
          <w:noProof/>
          <w:lang w:val="en-GB"/>
        </w:rPr>
        <w:t>31</w:t>
      </w:r>
      <w:r w:rsidRPr="00363E65">
        <w:rPr>
          <w:rFonts w:hAnsi="Times New Roman" w:cs="Times New Roman"/>
          <w:noProof/>
          <w:lang w:val="en-GB"/>
        </w:rPr>
        <w:t>(12), 1825–1833.</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Slingsby, J. A., February, E. C., &amp; Rebelo, T. G. (2018). Water: at what cost to our unique flora? </w:t>
      </w:r>
      <w:r w:rsidRPr="00363E65">
        <w:rPr>
          <w:rFonts w:hAnsi="Times New Roman" w:cs="Times New Roman"/>
          <w:i/>
          <w:iCs/>
          <w:noProof/>
          <w:lang w:val="en-GB"/>
        </w:rPr>
        <w:t>Veld &amp; Flora</w:t>
      </w:r>
      <w:r w:rsidRPr="00363E65">
        <w:rPr>
          <w:rFonts w:hAnsi="Times New Roman" w:cs="Times New Roman"/>
          <w:noProof/>
          <w:lang w:val="en-GB"/>
        </w:rPr>
        <w:t xml:space="preserve">, </w:t>
      </w:r>
      <w:r w:rsidRPr="00363E65">
        <w:rPr>
          <w:rFonts w:hAnsi="Times New Roman" w:cs="Times New Roman"/>
          <w:i/>
          <w:iCs/>
          <w:noProof/>
          <w:lang w:val="en-GB"/>
        </w:rPr>
        <w:t>June</w:t>
      </w:r>
      <w:r w:rsidRPr="00363E65">
        <w:rPr>
          <w:rFonts w:hAnsi="Times New Roman" w:cs="Times New Roman"/>
          <w:noProof/>
          <w:lang w:val="en-GB"/>
        </w:rPr>
        <w:t>, 72–75.</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Snijman, D. A. (2013). </w:t>
      </w:r>
      <w:r w:rsidRPr="00363E65">
        <w:rPr>
          <w:rFonts w:hAnsi="Times New Roman" w:cs="Times New Roman"/>
          <w:i/>
          <w:iCs/>
          <w:noProof/>
          <w:lang w:val="en-GB"/>
        </w:rPr>
        <w:t>Plants of the Greater Cape Floristic Region. 2: The Extra Cape flora</w:t>
      </w:r>
      <w:r w:rsidRPr="00363E65">
        <w:rPr>
          <w:rFonts w:hAnsi="Times New Roman" w:cs="Times New Roman"/>
          <w:noProof/>
          <w:lang w:val="en-GB"/>
        </w:rPr>
        <w:t>. South African National Biodiversity Institute.</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Sobel, J. M., Chen, G. F., Watt, L. R., &amp; Schemske, D. W. (2010). The biology of speciation.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64</w:t>
      </w:r>
      <w:r w:rsidRPr="00363E65">
        <w:rPr>
          <w:rFonts w:hAnsi="Times New Roman" w:cs="Times New Roman"/>
          <w:noProof/>
          <w:lang w:val="en-GB"/>
        </w:rPr>
        <w:t>(2), 295–315. https://doi.org/10.1111/j.1558-5646.2009.00877.x</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Stein, A., Gerstner, K., &amp; Kreft, H. (2014). Environmental heterogeneity as a universal driver of species richness across taxa, biomes and spatial scales. </w:t>
      </w:r>
      <w:r w:rsidRPr="00363E65">
        <w:rPr>
          <w:rFonts w:hAnsi="Times New Roman" w:cs="Times New Roman"/>
          <w:i/>
          <w:iCs/>
          <w:noProof/>
          <w:lang w:val="en-GB"/>
        </w:rPr>
        <w:t>Ecology Letters</w:t>
      </w:r>
      <w:r w:rsidRPr="00363E65">
        <w:rPr>
          <w:rFonts w:hAnsi="Times New Roman" w:cs="Times New Roman"/>
          <w:noProof/>
          <w:lang w:val="en-GB"/>
        </w:rPr>
        <w:t xml:space="preserve">, </w:t>
      </w:r>
      <w:r w:rsidRPr="00363E65">
        <w:rPr>
          <w:rFonts w:hAnsi="Times New Roman" w:cs="Times New Roman"/>
          <w:i/>
          <w:iCs/>
          <w:noProof/>
          <w:lang w:val="en-GB"/>
        </w:rPr>
        <w:t>17</w:t>
      </w:r>
      <w:r w:rsidRPr="00363E65">
        <w:rPr>
          <w:rFonts w:hAnsi="Times New Roman" w:cs="Times New Roman"/>
          <w:noProof/>
          <w:lang w:val="en-GB"/>
        </w:rPr>
        <w:t>(7), 866–880. https://doi.org/10.1111/ele.12277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Stock, W. D., &amp; Verboom, G. A. (2012). Phylogenetic ecology of foliar N and P concentrations and N: P ratios across mediterranean-type ecosystems. </w:t>
      </w:r>
      <w:r w:rsidRPr="00363E65">
        <w:rPr>
          <w:rFonts w:hAnsi="Times New Roman" w:cs="Times New Roman"/>
          <w:i/>
          <w:iCs/>
          <w:noProof/>
          <w:lang w:val="en-GB"/>
        </w:rPr>
        <w:t>Global Ecology and Biogeography</w:t>
      </w:r>
      <w:r w:rsidRPr="00363E65">
        <w:rPr>
          <w:rFonts w:hAnsi="Times New Roman" w:cs="Times New Roman"/>
          <w:noProof/>
          <w:lang w:val="en-GB"/>
        </w:rPr>
        <w:t xml:space="preserve">, </w:t>
      </w:r>
      <w:r w:rsidRPr="00363E65">
        <w:rPr>
          <w:rFonts w:hAnsi="Times New Roman" w:cs="Times New Roman"/>
          <w:i/>
          <w:iCs/>
          <w:noProof/>
          <w:lang w:val="en-GB"/>
        </w:rPr>
        <w:t>21</w:t>
      </w:r>
      <w:r w:rsidRPr="00363E65">
        <w:rPr>
          <w:rFonts w:hAnsi="Times New Roman" w:cs="Times New Roman"/>
          <w:noProof/>
          <w:lang w:val="en-GB"/>
        </w:rPr>
        <w:t>(12), 1147–1156.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Thuiller, W., Midgley, G. F., Rouget, M., Cowling, R. M., F. Midgley, G., Rougeti, M., &amp; M. Cowling, R. (2006). Predicting patterns of plant species richness in megadiverse South Africa. </w:t>
      </w:r>
      <w:r w:rsidRPr="00363E65">
        <w:rPr>
          <w:rFonts w:hAnsi="Times New Roman" w:cs="Times New Roman"/>
          <w:i/>
          <w:iCs/>
          <w:noProof/>
          <w:lang w:val="en-GB"/>
        </w:rPr>
        <w:t>Ecography</w:t>
      </w:r>
      <w:r w:rsidRPr="00363E65">
        <w:rPr>
          <w:rFonts w:hAnsi="Times New Roman" w:cs="Times New Roman"/>
          <w:noProof/>
          <w:lang w:val="en-GB"/>
        </w:rPr>
        <w:t xml:space="preserve">, </w:t>
      </w:r>
      <w:r w:rsidRPr="00363E65">
        <w:rPr>
          <w:rFonts w:hAnsi="Times New Roman" w:cs="Times New Roman"/>
          <w:i/>
          <w:iCs/>
          <w:noProof/>
          <w:lang w:val="en-GB"/>
        </w:rPr>
        <w:t>29</w:t>
      </w:r>
      <w:r w:rsidRPr="00363E65">
        <w:rPr>
          <w:rFonts w:hAnsi="Times New Roman" w:cs="Times New Roman"/>
          <w:noProof/>
          <w:lang w:val="en-GB"/>
        </w:rPr>
        <w:t>(5), 733–744. https://doi.org/10.1111/j.0906-7590.2006.04674.x</w:t>
      </w:r>
    </w:p>
    <w:p w:rsidR="00363E65" w:rsidRPr="00363E65" w:rsidRDefault="00E502C9" w:rsidP="00363E65">
      <w:pPr>
        <w:widowControl w:val="0"/>
        <w:autoSpaceDE w:val="0"/>
        <w:autoSpaceDN w:val="0"/>
        <w:adjustRightInd w:val="0"/>
        <w:spacing w:after="180"/>
        <w:ind w:left="480" w:hanging="480"/>
        <w:rPr>
          <w:rFonts w:hAnsi="Times New Roman" w:cs="Times New Roman"/>
          <w:noProof/>
          <w:lang w:val="en-GB"/>
        </w:rPr>
      </w:pPr>
      <w:r>
        <w:rPr>
          <w:rFonts w:hAnsi="Times New Roman" w:cs="Times New Roman"/>
          <w:noProof/>
          <w:lang w:val="en-GB"/>
        </w:rPr>
        <w:t>V</w:t>
      </w:r>
      <w:r w:rsidR="00363E65" w:rsidRPr="00363E65">
        <w:rPr>
          <w:rFonts w:hAnsi="Times New Roman" w:cs="Times New Roman"/>
          <w:noProof/>
          <w:lang w:val="en-GB"/>
        </w:rPr>
        <w:t xml:space="preserve">an Rensburg, B. J., Chown, S. L., &amp; Gaston, K. J. (2002). Species richness, environmental correlates, and spatial scale: a test esing South African birds. </w:t>
      </w:r>
      <w:r w:rsidR="00363E65" w:rsidRPr="00363E65">
        <w:rPr>
          <w:rFonts w:hAnsi="Times New Roman" w:cs="Times New Roman"/>
          <w:i/>
          <w:iCs/>
          <w:noProof/>
          <w:lang w:val="en-GB"/>
        </w:rPr>
        <w:t>The American Naturalist</w:t>
      </w:r>
      <w:r w:rsidR="00363E65" w:rsidRPr="00363E65">
        <w:rPr>
          <w:rFonts w:hAnsi="Times New Roman" w:cs="Times New Roman"/>
          <w:noProof/>
          <w:lang w:val="en-GB"/>
        </w:rPr>
        <w:t xml:space="preserve">, </w:t>
      </w:r>
      <w:r w:rsidR="00363E65" w:rsidRPr="00363E65">
        <w:rPr>
          <w:rFonts w:hAnsi="Times New Roman" w:cs="Times New Roman"/>
          <w:i/>
          <w:iCs/>
          <w:noProof/>
          <w:lang w:val="en-GB"/>
        </w:rPr>
        <w:t>159</w:t>
      </w:r>
      <w:r w:rsidR="00363E65" w:rsidRPr="00363E65">
        <w:rPr>
          <w:rFonts w:hAnsi="Times New Roman" w:cs="Times New Roman"/>
          <w:noProof/>
          <w:lang w:val="en-GB"/>
        </w:rPr>
        <w:t>(5), 566–577. https://doi.org/10.1086/339464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Veech, J. A., Summerville, K. S., Crist, T. O., &amp; Gering, J. C. (2002). The additive partitioning of species diversity: recent revival of an old idea. </w:t>
      </w:r>
      <w:r w:rsidRPr="00363E65">
        <w:rPr>
          <w:rFonts w:hAnsi="Times New Roman" w:cs="Times New Roman"/>
          <w:i/>
          <w:iCs/>
          <w:noProof/>
          <w:lang w:val="en-GB"/>
        </w:rPr>
        <w:t>Oikos</w:t>
      </w:r>
      <w:r w:rsidRPr="00363E65">
        <w:rPr>
          <w:rFonts w:hAnsi="Times New Roman" w:cs="Times New Roman"/>
          <w:noProof/>
          <w:lang w:val="en-GB"/>
        </w:rPr>
        <w:t xml:space="preserve">, </w:t>
      </w:r>
      <w:r w:rsidRPr="00363E65">
        <w:rPr>
          <w:rFonts w:hAnsi="Times New Roman" w:cs="Times New Roman"/>
          <w:i/>
          <w:iCs/>
          <w:noProof/>
          <w:lang w:val="en-GB"/>
        </w:rPr>
        <w:t>99</w:t>
      </w:r>
      <w:r w:rsidRPr="00363E65">
        <w:rPr>
          <w:rFonts w:hAnsi="Times New Roman" w:cs="Times New Roman"/>
          <w:noProof/>
          <w:lang w:val="en-GB"/>
        </w:rPr>
        <w:t>(1), 3–9.</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lastRenderedPageBreak/>
        <w:t xml:space="preserve">Verboom, G. A., Linder, H. P., Forest, F., Hoffmann, V., Bergh, N. G., &amp; Cowling, R. M. (2014). Cenozoic assembly of the Greater Cape flora. In N. Allsopp, J. F. Colville, &amp; G. A. Verboom (Eds.), </w:t>
      </w:r>
      <w:r w:rsidRPr="00363E65">
        <w:rPr>
          <w:rFonts w:hAnsi="Times New Roman" w:cs="Times New Roman"/>
          <w:i/>
          <w:iCs/>
          <w:noProof/>
          <w:lang w:val="en-GB"/>
        </w:rPr>
        <w:t>Fynbos: Ecology, Evolution and Conservation of a Megadiverse Region</w:t>
      </w:r>
      <w:r w:rsidRPr="00363E65">
        <w:rPr>
          <w:rFonts w:hAnsi="Times New Roman" w:cs="Times New Roman"/>
          <w:noProof/>
          <w:lang w:val="en-GB"/>
        </w:rPr>
        <w:t>. Oxford University Press. http://www.oxfordscholarship.com/view/10.1093/acprof:oso/9780199679584.001.0001/acprof-9780199679584</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Whittaker, R. H. (1960). Vegetation of the Siskiyou mountains, Oregon and California. </w:t>
      </w:r>
      <w:r w:rsidRPr="00363E65">
        <w:rPr>
          <w:rFonts w:hAnsi="Times New Roman" w:cs="Times New Roman"/>
          <w:i/>
          <w:iCs/>
          <w:noProof/>
          <w:lang w:val="en-GB"/>
        </w:rPr>
        <w:t>Ecological Monographs</w:t>
      </w:r>
      <w:r w:rsidRPr="00363E65">
        <w:rPr>
          <w:rFonts w:hAnsi="Times New Roman" w:cs="Times New Roman"/>
          <w:noProof/>
          <w:lang w:val="en-GB"/>
        </w:rPr>
        <w:t xml:space="preserve">, </w:t>
      </w:r>
      <w:r w:rsidRPr="00363E65">
        <w:rPr>
          <w:rFonts w:hAnsi="Times New Roman" w:cs="Times New Roman"/>
          <w:i/>
          <w:iCs/>
          <w:noProof/>
          <w:lang w:val="en-GB"/>
        </w:rPr>
        <w:t>30</w:t>
      </w:r>
      <w:r w:rsidRPr="00363E65">
        <w:rPr>
          <w:rFonts w:hAnsi="Times New Roman" w:cs="Times New Roman"/>
          <w:noProof/>
          <w:lang w:val="en-GB"/>
        </w:rPr>
        <w:t>(3), 279–338.</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Wickham, H., Averick, M., Bryan, J., Chang, W., McGowan, L. D., François, R., Grolemund, G., Hayes, A., Henry, L., Hester, J., Kuhn, M., Pedersen, T. L., Miller, E., Bache, S. M., Müller, K., Ooms, J., Robinson, D., Seidel, D. P., Spinu, V., … Yutani, H. (2019). Welcome to the tidyverse. </w:t>
      </w:r>
      <w:r w:rsidRPr="00363E65">
        <w:rPr>
          <w:rFonts w:hAnsi="Times New Roman" w:cs="Times New Roman"/>
          <w:i/>
          <w:iCs/>
          <w:noProof/>
          <w:lang w:val="en-GB"/>
        </w:rPr>
        <w:t>Journal of Open Source Software</w:t>
      </w:r>
      <w:r w:rsidRPr="00363E65">
        <w:rPr>
          <w:rFonts w:hAnsi="Times New Roman" w:cs="Times New Roman"/>
          <w:noProof/>
          <w:lang w:val="en-GB"/>
        </w:rPr>
        <w:t xml:space="preserve">, </w:t>
      </w:r>
      <w:r w:rsidRPr="00363E65">
        <w:rPr>
          <w:rFonts w:hAnsi="Times New Roman" w:cs="Times New Roman"/>
          <w:i/>
          <w:iCs/>
          <w:noProof/>
          <w:lang w:val="en-GB"/>
        </w:rPr>
        <w:t>4</w:t>
      </w:r>
      <w:r w:rsidRPr="00363E65">
        <w:rPr>
          <w:rFonts w:hAnsi="Times New Roman" w:cs="Times New Roman"/>
          <w:noProof/>
          <w:lang w:val="en-GB"/>
        </w:rPr>
        <w:t>(43), 1686. https://doi.org/10.21105/joss.01686</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(2004a). Speciation and ecology revisited: phylogenetic niche conservatism and the origin of species. </w:t>
      </w:r>
      <w:r w:rsidRPr="00363E65">
        <w:rPr>
          <w:rFonts w:hAnsi="Times New Roman" w:cs="Times New Roman"/>
          <w:i/>
          <w:iCs/>
          <w:noProof/>
          <w:lang w:val="en-GB"/>
        </w:rPr>
        <w:t>Evolution</w:t>
      </w:r>
      <w:r w:rsidRPr="00363E65">
        <w:rPr>
          <w:rFonts w:hAnsi="Times New Roman" w:cs="Times New Roman"/>
          <w:noProof/>
          <w:lang w:val="en-GB"/>
        </w:rPr>
        <w:t xml:space="preserve">, </w:t>
      </w:r>
      <w:r w:rsidRPr="00363E65">
        <w:rPr>
          <w:rFonts w:hAnsi="Times New Roman" w:cs="Times New Roman"/>
          <w:i/>
          <w:iCs/>
          <w:noProof/>
          <w:lang w:val="en-GB"/>
        </w:rPr>
        <w:t>58</w:t>
      </w:r>
      <w:r w:rsidRPr="00363E65">
        <w:rPr>
          <w:rFonts w:hAnsi="Times New Roman" w:cs="Times New Roman"/>
          <w:noProof/>
          <w:lang w:val="en-GB"/>
        </w:rPr>
        <w:t>(1), 193–197.</w:t>
      </w:r>
    </w:p>
    <w:p w:rsidR="00363E65" w:rsidRPr="00363E65" w:rsidRDefault="00363E65" w:rsidP="00363E65">
      <w:pPr>
        <w:widowControl w:val="0"/>
        <w:autoSpaceDE w:val="0"/>
        <w:autoSpaceDN w:val="0"/>
        <w:adjustRightInd w:val="0"/>
        <w:spacing w:after="180"/>
        <w:ind w:left="480" w:hanging="480"/>
        <w:rPr>
          <w:rFonts w:hAnsi="Times New Roman" w:cs="Times New Roman"/>
          <w:noProof/>
          <w:lang w:val="en-GB"/>
        </w:rPr>
      </w:pPr>
      <w:r w:rsidRPr="00363E65">
        <w:rPr>
          <w:rFonts w:hAnsi="Times New Roman" w:cs="Times New Roman"/>
          <w:noProof/>
          <w:lang w:val="en-GB"/>
        </w:rPr>
        <w:t xml:space="preserve">Wiens, J. J. (2004b). What is speciation and how should we study it? </w:t>
      </w:r>
      <w:r w:rsidRPr="00363E65">
        <w:rPr>
          <w:rFonts w:hAnsi="Times New Roman" w:cs="Times New Roman"/>
          <w:i/>
          <w:iCs/>
          <w:noProof/>
          <w:lang w:val="en-GB"/>
        </w:rPr>
        <w:t>The American Naturalist</w:t>
      </w:r>
      <w:r w:rsidRPr="00363E65">
        <w:rPr>
          <w:rFonts w:hAnsi="Times New Roman" w:cs="Times New Roman"/>
          <w:noProof/>
          <w:lang w:val="en-GB"/>
        </w:rPr>
        <w:t xml:space="preserve">, </w:t>
      </w:r>
      <w:r w:rsidRPr="00363E65">
        <w:rPr>
          <w:rFonts w:hAnsi="Times New Roman" w:cs="Times New Roman"/>
          <w:i/>
          <w:iCs/>
          <w:noProof/>
          <w:lang w:val="en-GB"/>
        </w:rPr>
        <w:t>163</w:t>
      </w:r>
      <w:r w:rsidRPr="00363E65">
        <w:rPr>
          <w:rFonts w:hAnsi="Times New Roman" w:cs="Times New Roman"/>
          <w:noProof/>
          <w:lang w:val="en-GB"/>
        </w:rPr>
        <w:t>(6), 914–923.</w:t>
      </w:r>
    </w:p>
    <w:p w:rsidR="00363E65" w:rsidRPr="00363E65" w:rsidRDefault="00363E65" w:rsidP="00363E65">
      <w:pPr>
        <w:widowControl w:val="0"/>
        <w:autoSpaceDE w:val="0"/>
        <w:autoSpaceDN w:val="0"/>
        <w:adjustRightInd w:val="0"/>
        <w:spacing w:after="180"/>
        <w:ind w:left="480" w:hanging="480"/>
        <w:rPr>
          <w:rFonts w:hAnsi="Times New Roman" w:cs="Times New Roman"/>
          <w:noProof/>
        </w:rPr>
      </w:pPr>
      <w:r w:rsidRPr="00363E65">
        <w:rPr>
          <w:rFonts w:hAnsi="Times New Roman" w:cs="Times New Roman"/>
          <w:noProof/>
          <w:lang w:val="en-GB"/>
        </w:rPr>
        <w:t xml:space="preserve">Wüest, R. O., Boucher, F. C., Bouchenak-Khelladi, Y., Karger, D. N., &amp; Linder, H. P. (2019). Dissecting biodiversity in a global hotspot: Uneven dynamics of immigration and diversification within the Cape Floristic Region of South Africa. </w:t>
      </w:r>
      <w:r w:rsidRPr="00363E65">
        <w:rPr>
          <w:rFonts w:hAnsi="Times New Roman" w:cs="Times New Roman"/>
          <w:i/>
          <w:iCs/>
          <w:noProof/>
          <w:lang w:val="en-GB"/>
        </w:rPr>
        <w:t>Journal of Biogeography</w:t>
      </w:r>
      <w:r w:rsidRPr="00363E65">
        <w:rPr>
          <w:rFonts w:hAnsi="Times New Roman" w:cs="Times New Roman"/>
          <w:noProof/>
          <w:lang w:val="en-GB"/>
        </w:rPr>
        <w:t xml:space="preserve">, </w:t>
      </w:r>
      <w:r w:rsidRPr="00363E65">
        <w:rPr>
          <w:rFonts w:hAnsi="Times New Roman" w:cs="Times New Roman"/>
          <w:i/>
          <w:iCs/>
          <w:noProof/>
          <w:lang w:val="en-GB"/>
        </w:rPr>
        <w:t>46</w:t>
      </w:r>
      <w:r w:rsidRPr="00363E65">
        <w:rPr>
          <w:rFonts w:hAnsi="Times New Roman" w:cs="Times New Roman"/>
          <w:noProof/>
          <w:lang w:val="en-GB"/>
        </w:rPr>
        <w:t>(9), 1936–1947. https://doi.org/10.1111/jbi.13625</w:t>
      </w:r>
    </w:p>
    <w:p w:rsidR="00112BB0" w:rsidRDefault="00112BB0" w:rsidP="00363E65">
      <w:pPr>
        <w:widowControl w:val="0"/>
        <w:autoSpaceDE w:val="0"/>
        <w:autoSpaceDN w:val="0"/>
        <w:adjustRightInd w:val="0"/>
        <w:spacing w:after="180"/>
        <w:ind w:left="480" w:hanging="480"/>
        <w:rPr>
          <w:b/>
          <w:bCs/>
        </w:rPr>
      </w:pPr>
      <w:r>
        <w:rPr>
          <w:b/>
          <w:bCs/>
        </w:rPr>
        <w:br w:type="page"/>
      </w:r>
    </w:p>
    <w:p w:rsidR="00EF41C1" w:rsidRDefault="004D4AE1" w:rsidP="006F5855">
      <w:pPr>
        <w:pStyle w:val="Heading1"/>
      </w:pPr>
      <w:r w:rsidRPr="004D4AE1">
        <w:lastRenderedPageBreak/>
        <w:t>Biosketch</w:t>
      </w:r>
      <w:r>
        <w:t>es</w:t>
      </w:r>
    </w:p>
    <w:p w:rsidR="00EF41C1" w:rsidRDefault="00F3256A" w:rsidP="002C20EB">
      <w:pPr>
        <w:pStyle w:val="BodyText"/>
        <w:spacing w:before="0"/>
      </w:pPr>
      <w:r>
        <w:rPr>
          <w:b/>
        </w:rPr>
        <w:t>Ruan v</w:t>
      </w:r>
      <w:r w:rsidR="00EF41C1" w:rsidRPr="00F3256A">
        <w:rPr>
          <w:b/>
        </w:rPr>
        <w:t>an Mazijk</w:t>
      </w:r>
      <w:r w:rsidR="00EF41C1">
        <w:t xml:space="preserve"> is </w:t>
      </w:r>
      <w:r w:rsidR="005F4B28">
        <w:t xml:space="preserve">a </w:t>
      </w:r>
      <w:r w:rsidR="00365CC9">
        <w:t>graduate student interested in</w:t>
      </w:r>
      <w:r w:rsidR="005F4B28">
        <w:t xml:space="preserve"> macroevolution, macroecology and phylogenetic comparative biology, primarily focusing on plants.</w:t>
      </w:r>
    </w:p>
    <w:p w:rsidR="00E34369" w:rsidRDefault="00F3256A" w:rsidP="002F3B3B">
      <w:pPr>
        <w:pStyle w:val="BodyText"/>
      </w:pPr>
      <w:r>
        <w:rPr>
          <w:b/>
        </w:rPr>
        <w:t xml:space="preserve">Michael D. </w:t>
      </w:r>
      <w:r w:rsidR="00EF41C1" w:rsidRPr="00F3256A">
        <w:rPr>
          <w:b/>
        </w:rPr>
        <w:t>Cramer</w:t>
      </w:r>
      <w:r w:rsidR="00EF41C1" w:rsidRPr="00EF41C1">
        <w:t xml:space="preserve"> is an ecophysiologist interested in physiological specialization in the hyper‐diverse Cape flora and the link between nutrient‐impoverished soils and </w:t>
      </w:r>
      <w:r w:rsidR="005F4B28">
        <w:t xml:space="preserve">plant </w:t>
      </w:r>
      <w:r w:rsidR="00EF41C1" w:rsidRPr="00EF41C1">
        <w:t>species richness.</w:t>
      </w:r>
    </w:p>
    <w:p w:rsidR="00EF41C1" w:rsidRPr="007031A0" w:rsidRDefault="00F3256A" w:rsidP="002F3B3B">
      <w:pPr>
        <w:pStyle w:val="BodyText"/>
        <w:rPr>
          <w:rFonts w:eastAsia="MS Gothic" w:cs="Times New Roman"/>
          <w:b/>
          <w:bCs/>
          <w:color w:val="000000"/>
          <w:sz w:val="32"/>
          <w:szCs w:val="32"/>
        </w:rPr>
      </w:pPr>
      <w:r>
        <w:rPr>
          <w:b/>
        </w:rPr>
        <w:t xml:space="preserve">G. Anthony </w:t>
      </w:r>
      <w:r w:rsidR="00EF41C1" w:rsidRPr="00F3256A">
        <w:rPr>
          <w:b/>
        </w:rPr>
        <w:t>Verboom</w:t>
      </w:r>
      <w:r w:rsidR="00EF41C1" w:rsidRPr="00EF41C1">
        <w:t xml:space="preserve"> works on the assembly of the hyper‐diverse Cape flora, its ve</w:t>
      </w:r>
      <w:r w:rsidR="002C6230">
        <w:t>g</w:t>
      </w:r>
      <w:r w:rsidR="00EF41C1" w:rsidRPr="00EF41C1">
        <w:t>etation organization and the role of speciation and extinction in its radiation.</w:t>
      </w:r>
    </w:p>
    <w:p w:rsidR="006F043C" w:rsidRDefault="006F043C" w:rsidP="001453CD">
      <w:pPr>
        <w:pStyle w:val="Heading1"/>
        <w:spacing w:line="240" w:lineRule="auto"/>
      </w:pPr>
      <w:r>
        <w:t>Author contributions</w:t>
      </w:r>
    </w:p>
    <w:p w:rsidR="00DC6978" w:rsidRDefault="006F043C" w:rsidP="002C20EB">
      <w:pPr>
        <w:pStyle w:val="BodyText"/>
        <w:rPr>
          <w:highlight w:val="yellow"/>
        </w:rPr>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carried out by RvM</w:t>
      </w:r>
      <w:r w:rsidR="00D24377">
        <w:t xml:space="preserve">, who </w:t>
      </w:r>
      <w:r w:rsidR="00D2755D">
        <w:t xml:space="preserve">then </w:t>
      </w:r>
      <w:r>
        <w:t>wrote the first draft of the manuscript</w:t>
      </w:r>
      <w:r w:rsidR="00D24377">
        <w:t xml:space="preserve">. </w:t>
      </w:r>
      <w:r w:rsidR="00D24377" w:rsidRPr="00D13B49">
        <w:t>A</w:t>
      </w:r>
      <w:r w:rsidRPr="00D13B49">
        <w:t xml:space="preserve">ll authors contributed equally </w:t>
      </w:r>
      <w:r w:rsidR="00DE68BB" w:rsidRPr="00D13B49">
        <w:t>to the writing thereafter</w:t>
      </w:r>
      <w:r w:rsidRPr="00D13B49">
        <w:t>.</w:t>
      </w:r>
    </w:p>
    <w:p w:rsidR="00B46208" w:rsidRPr="003C085D" w:rsidRDefault="00B46208" w:rsidP="00B46208">
      <w:pPr>
        <w:pStyle w:val="Heading1"/>
      </w:pPr>
      <w:r w:rsidRPr="003C085D">
        <w:t>ORCID</w:t>
      </w:r>
    </w:p>
    <w:p w:rsidR="00B46208" w:rsidRPr="002B2755" w:rsidRDefault="00B46208" w:rsidP="00B46208">
      <w:r w:rsidRPr="002B2755">
        <w:t>R</w:t>
      </w:r>
      <w:r w:rsidRPr="002C20EB">
        <w:t xml:space="preserve">uan van Mazijk: </w:t>
      </w:r>
      <w:hyperlink r:id="rId12" w:history="1">
        <w:r w:rsidRPr="002C20EB">
          <w:rPr>
            <w:rStyle w:val="Hyperlink"/>
          </w:rPr>
          <w:t>https://orcid.org/0000-0003-2659-6909</w:t>
        </w:r>
      </w:hyperlink>
    </w:p>
    <w:p w:rsidR="00B46208" w:rsidRPr="002B2755" w:rsidRDefault="00B46208" w:rsidP="00B46208">
      <w:r w:rsidRPr="002C20EB">
        <w:t xml:space="preserve">Michael D. Cramer: </w:t>
      </w:r>
      <w:hyperlink r:id="rId13" w:history="1">
        <w:r w:rsidRPr="002C20EB">
          <w:rPr>
            <w:rStyle w:val="Hyperlink"/>
          </w:rPr>
          <w:t>https://orcid.org/0000-0003-0989-3266</w:t>
        </w:r>
      </w:hyperlink>
    </w:p>
    <w:p w:rsidR="00B46208" w:rsidRPr="00B46208" w:rsidRDefault="00B46208" w:rsidP="00B46208">
      <w:r w:rsidRPr="002C20EB">
        <w:t xml:space="preserve">G. Anthony Verboom: </w:t>
      </w:r>
      <w:hyperlink r:id="rId14" w:history="1">
        <w:r w:rsidRPr="002C20EB">
          <w:rPr>
            <w:rStyle w:val="Hyperlink"/>
          </w:rPr>
          <w:t>https://orcid.org/0000-0002-1363-9781</w:t>
        </w:r>
      </w:hyperlink>
    </w:p>
    <w:sectPr w:rsidR="00B46208" w:rsidRPr="00B46208" w:rsidSect="009C2F09">
      <w:footerReference w:type="default" r:id="rId15"/>
      <w:pgSz w:w="12240" w:h="15840" w:code="1"/>
      <w:pgMar w:top="709"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613E3" w:rsidRDefault="00E613E3">
      <w:pPr>
        <w:spacing w:after="0"/>
      </w:pPr>
      <w:r>
        <w:separator/>
      </w:r>
    </w:p>
  </w:endnote>
  <w:endnote w:type="continuationSeparator" w:id="0">
    <w:p w:rsidR="00E613E3" w:rsidRDefault="00E613E3">
      <w:pPr>
        <w:spacing w:after="0"/>
      </w:pPr>
      <w:r>
        <w:continuationSeparator/>
      </w:r>
    </w:p>
  </w:endnote>
  <w:endnote w:type="continuationNotice" w:id="1">
    <w:p w:rsidR="00E613E3" w:rsidRDefault="00E613E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5B6C" w:rsidRDefault="00AD5B6C">
    <w:pPr>
      <w:pStyle w:val="Footer"/>
      <w:jc w:val="center"/>
    </w:pPr>
    <w:r>
      <w:fldChar w:fldCharType="begin"/>
    </w:r>
    <w:r>
      <w:instrText xml:space="preserve"> PAGE   \* MERGEFORMAT </w:instrText>
    </w:r>
    <w:r>
      <w:fldChar w:fldCharType="separate"/>
    </w:r>
    <w:r>
      <w:rPr>
        <w:noProof/>
      </w:rPr>
      <w:t>22</w:t>
    </w:r>
    <w:r>
      <w:rPr>
        <w:noProof/>
      </w:rPr>
      <w:fldChar w:fldCharType="end"/>
    </w:r>
  </w:p>
  <w:p w:rsidR="00AD5B6C" w:rsidRDefault="00AD5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613E3" w:rsidRDefault="00E613E3">
      <w:r>
        <w:separator/>
      </w:r>
    </w:p>
  </w:footnote>
  <w:footnote w:type="continuationSeparator" w:id="0">
    <w:p w:rsidR="00E613E3" w:rsidRDefault="00E613E3">
      <w:r>
        <w:continuationSeparator/>
      </w:r>
    </w:p>
  </w:footnote>
  <w:footnote w:type="continuationNotice" w:id="1">
    <w:p w:rsidR="00E613E3" w:rsidRDefault="00E613E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Cambria"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A70AB2"/>
    <w:multiLevelType w:val="hybridMultilevel"/>
    <w:tmpl w:val="C0D8D88E"/>
    <w:lvl w:ilvl="0" w:tplc="5F4EA0C8">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6A6868"/>
    <w:multiLevelType w:val="hybridMultilevel"/>
    <w:tmpl w:val="2C38C3EA"/>
    <w:lvl w:ilvl="0" w:tplc="83F82C70">
      <w:numFmt w:val="bullet"/>
      <w:lvlText w:val="-"/>
      <w:lvlJc w:val="left"/>
      <w:pPr>
        <w:ind w:left="720" w:hanging="360"/>
      </w:pPr>
      <w:rPr>
        <w:rFonts w:ascii="Times New Roman" w:eastAsia="Cambr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774128D"/>
    <w:multiLevelType w:val="hybridMultilevel"/>
    <w:tmpl w:val="E43200EE"/>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D31024B"/>
    <w:multiLevelType w:val="hybridMultilevel"/>
    <w:tmpl w:val="15C68F70"/>
    <w:lvl w:ilvl="0" w:tplc="BFDAAC4A">
      <w:start w:val="7"/>
      <w:numFmt w:val="bullet"/>
      <w:lvlText w:val="-"/>
      <w:lvlJc w:val="left"/>
      <w:pPr>
        <w:ind w:left="720" w:hanging="360"/>
      </w:pPr>
      <w:rPr>
        <w:rFonts w:ascii="Times New Roman" w:eastAsia="Cambr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5"/>
  </w:num>
  <w:num w:numId="17">
    <w:abstractNumId w:val="14"/>
  </w:num>
  <w:num w:numId="18">
    <w:abstractNumId w:val="11"/>
  </w:num>
  <w:num w:numId="19">
    <w:abstractNumId w:val="24"/>
  </w:num>
  <w:num w:numId="20">
    <w:abstractNumId w:val="20"/>
  </w:num>
  <w:num w:numId="21">
    <w:abstractNumId w:val="17"/>
  </w:num>
  <w:num w:numId="22">
    <w:abstractNumId w:val="22"/>
  </w:num>
  <w:num w:numId="23">
    <w:abstractNumId w:val="10"/>
  </w:num>
  <w:num w:numId="24">
    <w:abstractNumId w:val="19"/>
  </w:num>
  <w:num w:numId="25">
    <w:abstractNumId w:val="18"/>
  </w:num>
  <w:num w:numId="26">
    <w:abstractNumId w:val="2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FFF"/>
    <w:rsid w:val="0000489E"/>
    <w:rsid w:val="00004BFE"/>
    <w:rsid w:val="0000585E"/>
    <w:rsid w:val="000058F5"/>
    <w:rsid w:val="00005B58"/>
    <w:rsid w:val="00005DF9"/>
    <w:rsid w:val="000065E8"/>
    <w:rsid w:val="00006E29"/>
    <w:rsid w:val="00007536"/>
    <w:rsid w:val="000075FC"/>
    <w:rsid w:val="00007FFD"/>
    <w:rsid w:val="00010D0D"/>
    <w:rsid w:val="00011C8B"/>
    <w:rsid w:val="00012F66"/>
    <w:rsid w:val="000134E5"/>
    <w:rsid w:val="00015987"/>
    <w:rsid w:val="00015CEB"/>
    <w:rsid w:val="0001614C"/>
    <w:rsid w:val="00017062"/>
    <w:rsid w:val="0001735B"/>
    <w:rsid w:val="0001739B"/>
    <w:rsid w:val="00017496"/>
    <w:rsid w:val="00017D5E"/>
    <w:rsid w:val="00017E2E"/>
    <w:rsid w:val="000202B4"/>
    <w:rsid w:val="00020DE2"/>
    <w:rsid w:val="00020F42"/>
    <w:rsid w:val="000217F9"/>
    <w:rsid w:val="00022A4F"/>
    <w:rsid w:val="000235F3"/>
    <w:rsid w:val="00023612"/>
    <w:rsid w:val="00023792"/>
    <w:rsid w:val="00023A41"/>
    <w:rsid w:val="00024506"/>
    <w:rsid w:val="00024A7B"/>
    <w:rsid w:val="00024E99"/>
    <w:rsid w:val="00025737"/>
    <w:rsid w:val="00026A23"/>
    <w:rsid w:val="00026E7C"/>
    <w:rsid w:val="00030A46"/>
    <w:rsid w:val="00030FA3"/>
    <w:rsid w:val="00031229"/>
    <w:rsid w:val="000317CE"/>
    <w:rsid w:val="0003181E"/>
    <w:rsid w:val="00031A1D"/>
    <w:rsid w:val="00032420"/>
    <w:rsid w:val="00032731"/>
    <w:rsid w:val="000330D1"/>
    <w:rsid w:val="000333A2"/>
    <w:rsid w:val="00034583"/>
    <w:rsid w:val="0003459E"/>
    <w:rsid w:val="0003473B"/>
    <w:rsid w:val="000351FF"/>
    <w:rsid w:val="00035BBD"/>
    <w:rsid w:val="000362A6"/>
    <w:rsid w:val="00036460"/>
    <w:rsid w:val="00036900"/>
    <w:rsid w:val="00037267"/>
    <w:rsid w:val="00037D6D"/>
    <w:rsid w:val="000404E6"/>
    <w:rsid w:val="00041BB5"/>
    <w:rsid w:val="00042E25"/>
    <w:rsid w:val="00043102"/>
    <w:rsid w:val="000433A9"/>
    <w:rsid w:val="00043988"/>
    <w:rsid w:val="00043D4E"/>
    <w:rsid w:val="00044150"/>
    <w:rsid w:val="00045DE9"/>
    <w:rsid w:val="000469ED"/>
    <w:rsid w:val="00046D81"/>
    <w:rsid w:val="0004779B"/>
    <w:rsid w:val="00047D3A"/>
    <w:rsid w:val="0005005D"/>
    <w:rsid w:val="00050564"/>
    <w:rsid w:val="00050E44"/>
    <w:rsid w:val="00050E78"/>
    <w:rsid w:val="0005186F"/>
    <w:rsid w:val="000519A1"/>
    <w:rsid w:val="00053ADB"/>
    <w:rsid w:val="00054A9F"/>
    <w:rsid w:val="00054E1D"/>
    <w:rsid w:val="0005522C"/>
    <w:rsid w:val="000558A9"/>
    <w:rsid w:val="000559BF"/>
    <w:rsid w:val="000563E6"/>
    <w:rsid w:val="00056A5E"/>
    <w:rsid w:val="0005751E"/>
    <w:rsid w:val="00057650"/>
    <w:rsid w:val="00060308"/>
    <w:rsid w:val="00060510"/>
    <w:rsid w:val="00060E27"/>
    <w:rsid w:val="000611F5"/>
    <w:rsid w:val="000620F9"/>
    <w:rsid w:val="000621D6"/>
    <w:rsid w:val="000622E8"/>
    <w:rsid w:val="00062A2B"/>
    <w:rsid w:val="0006360F"/>
    <w:rsid w:val="00063BFC"/>
    <w:rsid w:val="00064E62"/>
    <w:rsid w:val="00065128"/>
    <w:rsid w:val="000657EC"/>
    <w:rsid w:val="00066121"/>
    <w:rsid w:val="00066CC6"/>
    <w:rsid w:val="0006708C"/>
    <w:rsid w:val="00067826"/>
    <w:rsid w:val="00067982"/>
    <w:rsid w:val="00070A7B"/>
    <w:rsid w:val="00070D03"/>
    <w:rsid w:val="000714AC"/>
    <w:rsid w:val="000717D3"/>
    <w:rsid w:val="00072164"/>
    <w:rsid w:val="00072A60"/>
    <w:rsid w:val="0007372B"/>
    <w:rsid w:val="00073C4B"/>
    <w:rsid w:val="00074006"/>
    <w:rsid w:val="000740CB"/>
    <w:rsid w:val="000742FC"/>
    <w:rsid w:val="000747BD"/>
    <w:rsid w:val="00075803"/>
    <w:rsid w:val="000764C7"/>
    <w:rsid w:val="00076E7A"/>
    <w:rsid w:val="00077059"/>
    <w:rsid w:val="00077320"/>
    <w:rsid w:val="000778D2"/>
    <w:rsid w:val="00077A58"/>
    <w:rsid w:val="00077EAB"/>
    <w:rsid w:val="00077FB5"/>
    <w:rsid w:val="00080450"/>
    <w:rsid w:val="000804E8"/>
    <w:rsid w:val="000811CB"/>
    <w:rsid w:val="000826DE"/>
    <w:rsid w:val="00083308"/>
    <w:rsid w:val="00083701"/>
    <w:rsid w:val="00083DD4"/>
    <w:rsid w:val="000847C4"/>
    <w:rsid w:val="00084808"/>
    <w:rsid w:val="00085A83"/>
    <w:rsid w:val="00086052"/>
    <w:rsid w:val="00086273"/>
    <w:rsid w:val="000862D3"/>
    <w:rsid w:val="00086992"/>
    <w:rsid w:val="00086D10"/>
    <w:rsid w:val="00086D19"/>
    <w:rsid w:val="000878A3"/>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6A38"/>
    <w:rsid w:val="0009756C"/>
    <w:rsid w:val="000A1516"/>
    <w:rsid w:val="000A1ADE"/>
    <w:rsid w:val="000A2014"/>
    <w:rsid w:val="000A2EAE"/>
    <w:rsid w:val="000A3194"/>
    <w:rsid w:val="000A3255"/>
    <w:rsid w:val="000A44BE"/>
    <w:rsid w:val="000A737C"/>
    <w:rsid w:val="000A7820"/>
    <w:rsid w:val="000A7C66"/>
    <w:rsid w:val="000B1C91"/>
    <w:rsid w:val="000B2398"/>
    <w:rsid w:val="000B2FED"/>
    <w:rsid w:val="000B5F94"/>
    <w:rsid w:val="000B6E01"/>
    <w:rsid w:val="000B6E51"/>
    <w:rsid w:val="000B6F4D"/>
    <w:rsid w:val="000B7C42"/>
    <w:rsid w:val="000C0A63"/>
    <w:rsid w:val="000C126B"/>
    <w:rsid w:val="000C16A6"/>
    <w:rsid w:val="000C16E4"/>
    <w:rsid w:val="000C1B2A"/>
    <w:rsid w:val="000C1DFD"/>
    <w:rsid w:val="000C2B76"/>
    <w:rsid w:val="000C2BA8"/>
    <w:rsid w:val="000C33EC"/>
    <w:rsid w:val="000C3D30"/>
    <w:rsid w:val="000C4BE0"/>
    <w:rsid w:val="000C4C83"/>
    <w:rsid w:val="000C5407"/>
    <w:rsid w:val="000C57CB"/>
    <w:rsid w:val="000C58EB"/>
    <w:rsid w:val="000C5AAD"/>
    <w:rsid w:val="000C5BB8"/>
    <w:rsid w:val="000C6401"/>
    <w:rsid w:val="000C6E98"/>
    <w:rsid w:val="000C780A"/>
    <w:rsid w:val="000C78F5"/>
    <w:rsid w:val="000D014B"/>
    <w:rsid w:val="000D147E"/>
    <w:rsid w:val="000D1A3D"/>
    <w:rsid w:val="000D2326"/>
    <w:rsid w:val="000D24A1"/>
    <w:rsid w:val="000D2647"/>
    <w:rsid w:val="000D3247"/>
    <w:rsid w:val="000D32D5"/>
    <w:rsid w:val="000D5262"/>
    <w:rsid w:val="000D5988"/>
    <w:rsid w:val="000D5F0A"/>
    <w:rsid w:val="000D698A"/>
    <w:rsid w:val="000D6AB1"/>
    <w:rsid w:val="000D6FAE"/>
    <w:rsid w:val="000D78B0"/>
    <w:rsid w:val="000E0454"/>
    <w:rsid w:val="000E04C6"/>
    <w:rsid w:val="000E0E58"/>
    <w:rsid w:val="000E1B64"/>
    <w:rsid w:val="000E2006"/>
    <w:rsid w:val="000E327F"/>
    <w:rsid w:val="000E33FD"/>
    <w:rsid w:val="000E4213"/>
    <w:rsid w:val="000E5000"/>
    <w:rsid w:val="000E5E97"/>
    <w:rsid w:val="000E72CC"/>
    <w:rsid w:val="000E7EAD"/>
    <w:rsid w:val="000E7F00"/>
    <w:rsid w:val="000F117A"/>
    <w:rsid w:val="000F1BFC"/>
    <w:rsid w:val="000F24B3"/>
    <w:rsid w:val="000F2560"/>
    <w:rsid w:val="000F2FAD"/>
    <w:rsid w:val="000F3C79"/>
    <w:rsid w:val="000F419D"/>
    <w:rsid w:val="000F4A13"/>
    <w:rsid w:val="000F5594"/>
    <w:rsid w:val="000F55E1"/>
    <w:rsid w:val="000F591F"/>
    <w:rsid w:val="000F59F5"/>
    <w:rsid w:val="000F63D7"/>
    <w:rsid w:val="000F6938"/>
    <w:rsid w:val="000F699D"/>
    <w:rsid w:val="000F7FB0"/>
    <w:rsid w:val="001002B2"/>
    <w:rsid w:val="0010066C"/>
    <w:rsid w:val="00101936"/>
    <w:rsid w:val="001031DA"/>
    <w:rsid w:val="00103D7E"/>
    <w:rsid w:val="00104482"/>
    <w:rsid w:val="00104ADF"/>
    <w:rsid w:val="001054C3"/>
    <w:rsid w:val="00105FAF"/>
    <w:rsid w:val="001068F6"/>
    <w:rsid w:val="00106E88"/>
    <w:rsid w:val="0010729C"/>
    <w:rsid w:val="0010737E"/>
    <w:rsid w:val="00111290"/>
    <w:rsid w:val="001114A8"/>
    <w:rsid w:val="00112BB0"/>
    <w:rsid w:val="00113AF9"/>
    <w:rsid w:val="00114867"/>
    <w:rsid w:val="001149F3"/>
    <w:rsid w:val="00114B76"/>
    <w:rsid w:val="001155C0"/>
    <w:rsid w:val="00115FA8"/>
    <w:rsid w:val="00116D81"/>
    <w:rsid w:val="00117505"/>
    <w:rsid w:val="0012073A"/>
    <w:rsid w:val="00120FD9"/>
    <w:rsid w:val="0012344F"/>
    <w:rsid w:val="00123A7A"/>
    <w:rsid w:val="00123B47"/>
    <w:rsid w:val="00124716"/>
    <w:rsid w:val="001259A9"/>
    <w:rsid w:val="00125C57"/>
    <w:rsid w:val="0012609C"/>
    <w:rsid w:val="00126371"/>
    <w:rsid w:val="00126571"/>
    <w:rsid w:val="00126A24"/>
    <w:rsid w:val="00126FD8"/>
    <w:rsid w:val="00127033"/>
    <w:rsid w:val="0012736A"/>
    <w:rsid w:val="00131684"/>
    <w:rsid w:val="0013198F"/>
    <w:rsid w:val="00131E2D"/>
    <w:rsid w:val="001320BF"/>
    <w:rsid w:val="00132E42"/>
    <w:rsid w:val="00133F9A"/>
    <w:rsid w:val="00134555"/>
    <w:rsid w:val="0013487E"/>
    <w:rsid w:val="00134D39"/>
    <w:rsid w:val="00137475"/>
    <w:rsid w:val="00137BA5"/>
    <w:rsid w:val="00137C32"/>
    <w:rsid w:val="001405E1"/>
    <w:rsid w:val="0014092A"/>
    <w:rsid w:val="00142208"/>
    <w:rsid w:val="00142261"/>
    <w:rsid w:val="0014233A"/>
    <w:rsid w:val="0014323A"/>
    <w:rsid w:val="0014333C"/>
    <w:rsid w:val="00143488"/>
    <w:rsid w:val="001434FE"/>
    <w:rsid w:val="00143DC1"/>
    <w:rsid w:val="00144519"/>
    <w:rsid w:val="00144782"/>
    <w:rsid w:val="001453CD"/>
    <w:rsid w:val="00145581"/>
    <w:rsid w:val="001462B5"/>
    <w:rsid w:val="0014631A"/>
    <w:rsid w:val="00146F57"/>
    <w:rsid w:val="001471A1"/>
    <w:rsid w:val="00147214"/>
    <w:rsid w:val="00147258"/>
    <w:rsid w:val="001506B6"/>
    <w:rsid w:val="001508F3"/>
    <w:rsid w:val="00150BF0"/>
    <w:rsid w:val="00152374"/>
    <w:rsid w:val="00152A7B"/>
    <w:rsid w:val="00152B31"/>
    <w:rsid w:val="00152CCB"/>
    <w:rsid w:val="00152D16"/>
    <w:rsid w:val="001530FE"/>
    <w:rsid w:val="00153824"/>
    <w:rsid w:val="00153B86"/>
    <w:rsid w:val="001541B2"/>
    <w:rsid w:val="001545EB"/>
    <w:rsid w:val="0015465B"/>
    <w:rsid w:val="001548E4"/>
    <w:rsid w:val="001564B7"/>
    <w:rsid w:val="00157417"/>
    <w:rsid w:val="001576DD"/>
    <w:rsid w:val="00157A68"/>
    <w:rsid w:val="0016016F"/>
    <w:rsid w:val="00160C41"/>
    <w:rsid w:val="001613F2"/>
    <w:rsid w:val="001617DD"/>
    <w:rsid w:val="00161FEB"/>
    <w:rsid w:val="001626C2"/>
    <w:rsid w:val="00162B7A"/>
    <w:rsid w:val="00163122"/>
    <w:rsid w:val="001640D1"/>
    <w:rsid w:val="00164E10"/>
    <w:rsid w:val="00165181"/>
    <w:rsid w:val="00166053"/>
    <w:rsid w:val="001666F2"/>
    <w:rsid w:val="00166C5E"/>
    <w:rsid w:val="0016731D"/>
    <w:rsid w:val="00167380"/>
    <w:rsid w:val="0016754C"/>
    <w:rsid w:val="001707D9"/>
    <w:rsid w:val="00170800"/>
    <w:rsid w:val="001713AC"/>
    <w:rsid w:val="001717FA"/>
    <w:rsid w:val="0017188B"/>
    <w:rsid w:val="001729D4"/>
    <w:rsid w:val="00172C85"/>
    <w:rsid w:val="001739C8"/>
    <w:rsid w:val="00174C2A"/>
    <w:rsid w:val="00175240"/>
    <w:rsid w:val="001755D7"/>
    <w:rsid w:val="001758FD"/>
    <w:rsid w:val="0017651E"/>
    <w:rsid w:val="00176973"/>
    <w:rsid w:val="00176B1A"/>
    <w:rsid w:val="00176C59"/>
    <w:rsid w:val="00176E4F"/>
    <w:rsid w:val="00177EA0"/>
    <w:rsid w:val="00180D4A"/>
    <w:rsid w:val="00181A68"/>
    <w:rsid w:val="00182898"/>
    <w:rsid w:val="00182CB9"/>
    <w:rsid w:val="00182FC5"/>
    <w:rsid w:val="00183126"/>
    <w:rsid w:val="00184015"/>
    <w:rsid w:val="001841EC"/>
    <w:rsid w:val="0018462C"/>
    <w:rsid w:val="001848E8"/>
    <w:rsid w:val="00184A95"/>
    <w:rsid w:val="00184EFF"/>
    <w:rsid w:val="001851C2"/>
    <w:rsid w:val="00185A50"/>
    <w:rsid w:val="00185C4C"/>
    <w:rsid w:val="00185E84"/>
    <w:rsid w:val="001860D1"/>
    <w:rsid w:val="00186541"/>
    <w:rsid w:val="001874F1"/>
    <w:rsid w:val="0018771F"/>
    <w:rsid w:val="00187A84"/>
    <w:rsid w:val="001903BD"/>
    <w:rsid w:val="00190668"/>
    <w:rsid w:val="00190D4A"/>
    <w:rsid w:val="0019107E"/>
    <w:rsid w:val="00191261"/>
    <w:rsid w:val="0019274F"/>
    <w:rsid w:val="0019466D"/>
    <w:rsid w:val="00194D75"/>
    <w:rsid w:val="00195211"/>
    <w:rsid w:val="0019553F"/>
    <w:rsid w:val="001955B7"/>
    <w:rsid w:val="00195C63"/>
    <w:rsid w:val="001A0AB2"/>
    <w:rsid w:val="001A123A"/>
    <w:rsid w:val="001A150C"/>
    <w:rsid w:val="001A1879"/>
    <w:rsid w:val="001A20FA"/>
    <w:rsid w:val="001A23A6"/>
    <w:rsid w:val="001A28F9"/>
    <w:rsid w:val="001A29B8"/>
    <w:rsid w:val="001A29C6"/>
    <w:rsid w:val="001A2A48"/>
    <w:rsid w:val="001A2E97"/>
    <w:rsid w:val="001A3128"/>
    <w:rsid w:val="001A3272"/>
    <w:rsid w:val="001A41BA"/>
    <w:rsid w:val="001A4312"/>
    <w:rsid w:val="001A4B06"/>
    <w:rsid w:val="001A6185"/>
    <w:rsid w:val="001A6192"/>
    <w:rsid w:val="001A61A1"/>
    <w:rsid w:val="001A7D58"/>
    <w:rsid w:val="001B0693"/>
    <w:rsid w:val="001B0959"/>
    <w:rsid w:val="001B0A3C"/>
    <w:rsid w:val="001B1266"/>
    <w:rsid w:val="001B28C4"/>
    <w:rsid w:val="001B34DA"/>
    <w:rsid w:val="001B3692"/>
    <w:rsid w:val="001B40A9"/>
    <w:rsid w:val="001B40FF"/>
    <w:rsid w:val="001B412D"/>
    <w:rsid w:val="001B4420"/>
    <w:rsid w:val="001B4B9F"/>
    <w:rsid w:val="001B5E7E"/>
    <w:rsid w:val="001B6D6F"/>
    <w:rsid w:val="001B750B"/>
    <w:rsid w:val="001B7AF6"/>
    <w:rsid w:val="001C1E9D"/>
    <w:rsid w:val="001C20C8"/>
    <w:rsid w:val="001C27F6"/>
    <w:rsid w:val="001C321C"/>
    <w:rsid w:val="001C3B54"/>
    <w:rsid w:val="001C4553"/>
    <w:rsid w:val="001C4D68"/>
    <w:rsid w:val="001C5233"/>
    <w:rsid w:val="001C5D8A"/>
    <w:rsid w:val="001C64D6"/>
    <w:rsid w:val="001C6FE5"/>
    <w:rsid w:val="001C7670"/>
    <w:rsid w:val="001D1DD4"/>
    <w:rsid w:val="001D3D4C"/>
    <w:rsid w:val="001D4356"/>
    <w:rsid w:val="001D4BC0"/>
    <w:rsid w:val="001D58D6"/>
    <w:rsid w:val="001D7221"/>
    <w:rsid w:val="001D7DD1"/>
    <w:rsid w:val="001E00BF"/>
    <w:rsid w:val="001E0C75"/>
    <w:rsid w:val="001E12DB"/>
    <w:rsid w:val="001E1442"/>
    <w:rsid w:val="001E2381"/>
    <w:rsid w:val="001E2A3C"/>
    <w:rsid w:val="001E414D"/>
    <w:rsid w:val="001E4787"/>
    <w:rsid w:val="001E6056"/>
    <w:rsid w:val="001E723F"/>
    <w:rsid w:val="001E7A2D"/>
    <w:rsid w:val="001F0A16"/>
    <w:rsid w:val="001F0B8A"/>
    <w:rsid w:val="001F1053"/>
    <w:rsid w:val="001F13D1"/>
    <w:rsid w:val="001F21E6"/>
    <w:rsid w:val="001F2359"/>
    <w:rsid w:val="001F2B69"/>
    <w:rsid w:val="001F3585"/>
    <w:rsid w:val="001F389D"/>
    <w:rsid w:val="001F3AA2"/>
    <w:rsid w:val="001F3C80"/>
    <w:rsid w:val="001F48A1"/>
    <w:rsid w:val="001F4B4C"/>
    <w:rsid w:val="001F70EF"/>
    <w:rsid w:val="002007E7"/>
    <w:rsid w:val="00200991"/>
    <w:rsid w:val="00200A28"/>
    <w:rsid w:val="00200C02"/>
    <w:rsid w:val="00200FEE"/>
    <w:rsid w:val="002011C9"/>
    <w:rsid w:val="0020179E"/>
    <w:rsid w:val="00201A80"/>
    <w:rsid w:val="00201AE3"/>
    <w:rsid w:val="0020209D"/>
    <w:rsid w:val="00202291"/>
    <w:rsid w:val="00202A32"/>
    <w:rsid w:val="00203A2D"/>
    <w:rsid w:val="0020430D"/>
    <w:rsid w:val="00204D2C"/>
    <w:rsid w:val="00205DC2"/>
    <w:rsid w:val="00205FB5"/>
    <w:rsid w:val="002065E6"/>
    <w:rsid w:val="002066AB"/>
    <w:rsid w:val="0020680A"/>
    <w:rsid w:val="002071E8"/>
    <w:rsid w:val="00210CA7"/>
    <w:rsid w:val="00211350"/>
    <w:rsid w:val="0021176B"/>
    <w:rsid w:val="00211A46"/>
    <w:rsid w:val="00211FC5"/>
    <w:rsid w:val="00212118"/>
    <w:rsid w:val="002121A7"/>
    <w:rsid w:val="00212EAF"/>
    <w:rsid w:val="00213749"/>
    <w:rsid w:val="00213D02"/>
    <w:rsid w:val="0021685A"/>
    <w:rsid w:val="00217498"/>
    <w:rsid w:val="00217AAC"/>
    <w:rsid w:val="00220A65"/>
    <w:rsid w:val="00220D2B"/>
    <w:rsid w:val="00221518"/>
    <w:rsid w:val="0022192B"/>
    <w:rsid w:val="00221BC9"/>
    <w:rsid w:val="00221C0F"/>
    <w:rsid w:val="002234E3"/>
    <w:rsid w:val="00223948"/>
    <w:rsid w:val="00223E51"/>
    <w:rsid w:val="00226569"/>
    <w:rsid w:val="00230147"/>
    <w:rsid w:val="00230ABA"/>
    <w:rsid w:val="00230ADA"/>
    <w:rsid w:val="00230AF5"/>
    <w:rsid w:val="00230C87"/>
    <w:rsid w:val="00230DBA"/>
    <w:rsid w:val="002314C2"/>
    <w:rsid w:val="00231B2B"/>
    <w:rsid w:val="00232556"/>
    <w:rsid w:val="002333AE"/>
    <w:rsid w:val="002338CF"/>
    <w:rsid w:val="00233C17"/>
    <w:rsid w:val="00234AAB"/>
    <w:rsid w:val="0023532B"/>
    <w:rsid w:val="002354E4"/>
    <w:rsid w:val="00235637"/>
    <w:rsid w:val="00236CF0"/>
    <w:rsid w:val="00237525"/>
    <w:rsid w:val="002376C5"/>
    <w:rsid w:val="00240829"/>
    <w:rsid w:val="00240FF6"/>
    <w:rsid w:val="00241435"/>
    <w:rsid w:val="00242181"/>
    <w:rsid w:val="00242EDD"/>
    <w:rsid w:val="002433F4"/>
    <w:rsid w:val="0024363A"/>
    <w:rsid w:val="002440D5"/>
    <w:rsid w:val="002448E4"/>
    <w:rsid w:val="00244E17"/>
    <w:rsid w:val="00245739"/>
    <w:rsid w:val="00246296"/>
    <w:rsid w:val="002465B9"/>
    <w:rsid w:val="00246D04"/>
    <w:rsid w:val="00246F28"/>
    <w:rsid w:val="0024759A"/>
    <w:rsid w:val="0024778C"/>
    <w:rsid w:val="00250011"/>
    <w:rsid w:val="0025032F"/>
    <w:rsid w:val="00250568"/>
    <w:rsid w:val="00251338"/>
    <w:rsid w:val="002513DB"/>
    <w:rsid w:val="0025173B"/>
    <w:rsid w:val="00251E50"/>
    <w:rsid w:val="00251ECF"/>
    <w:rsid w:val="00252DA8"/>
    <w:rsid w:val="002531F6"/>
    <w:rsid w:val="002536E4"/>
    <w:rsid w:val="00253F7E"/>
    <w:rsid w:val="00254120"/>
    <w:rsid w:val="00254BC0"/>
    <w:rsid w:val="00254F18"/>
    <w:rsid w:val="002565DD"/>
    <w:rsid w:val="002566BD"/>
    <w:rsid w:val="00256EF4"/>
    <w:rsid w:val="00257896"/>
    <w:rsid w:val="00257D86"/>
    <w:rsid w:val="002604CE"/>
    <w:rsid w:val="00261A54"/>
    <w:rsid w:val="0026216D"/>
    <w:rsid w:val="002624D4"/>
    <w:rsid w:val="002626CC"/>
    <w:rsid w:val="00262EF2"/>
    <w:rsid w:val="00262F02"/>
    <w:rsid w:val="002635CD"/>
    <w:rsid w:val="002641F7"/>
    <w:rsid w:val="002644D2"/>
    <w:rsid w:val="002644F5"/>
    <w:rsid w:val="00264FBF"/>
    <w:rsid w:val="002658EC"/>
    <w:rsid w:val="00265947"/>
    <w:rsid w:val="002668F3"/>
    <w:rsid w:val="00267348"/>
    <w:rsid w:val="002679FF"/>
    <w:rsid w:val="00270A25"/>
    <w:rsid w:val="00270B4B"/>
    <w:rsid w:val="002711B7"/>
    <w:rsid w:val="00271377"/>
    <w:rsid w:val="00271842"/>
    <w:rsid w:val="0027221A"/>
    <w:rsid w:val="002722FB"/>
    <w:rsid w:val="00272E07"/>
    <w:rsid w:val="00272EF5"/>
    <w:rsid w:val="00273150"/>
    <w:rsid w:val="002736BC"/>
    <w:rsid w:val="00273B1A"/>
    <w:rsid w:val="00273E3C"/>
    <w:rsid w:val="00273FF6"/>
    <w:rsid w:val="00274581"/>
    <w:rsid w:val="0027541F"/>
    <w:rsid w:val="00275CEB"/>
    <w:rsid w:val="002766E7"/>
    <w:rsid w:val="002779ED"/>
    <w:rsid w:val="00277C9E"/>
    <w:rsid w:val="002808AF"/>
    <w:rsid w:val="002809B2"/>
    <w:rsid w:val="002810B1"/>
    <w:rsid w:val="00281A14"/>
    <w:rsid w:val="0028317D"/>
    <w:rsid w:val="0028331C"/>
    <w:rsid w:val="0028338C"/>
    <w:rsid w:val="00284163"/>
    <w:rsid w:val="0028496B"/>
    <w:rsid w:val="00285784"/>
    <w:rsid w:val="00286EA7"/>
    <w:rsid w:val="002870DB"/>
    <w:rsid w:val="00290F74"/>
    <w:rsid w:val="00290FB9"/>
    <w:rsid w:val="002919EA"/>
    <w:rsid w:val="002930EF"/>
    <w:rsid w:val="002930F3"/>
    <w:rsid w:val="002935C5"/>
    <w:rsid w:val="00293721"/>
    <w:rsid w:val="002937DD"/>
    <w:rsid w:val="00293893"/>
    <w:rsid w:val="00293C78"/>
    <w:rsid w:val="00293F2E"/>
    <w:rsid w:val="002940F1"/>
    <w:rsid w:val="00295CD3"/>
    <w:rsid w:val="00295EF3"/>
    <w:rsid w:val="0029673C"/>
    <w:rsid w:val="00296DBE"/>
    <w:rsid w:val="00296FD9"/>
    <w:rsid w:val="002974E6"/>
    <w:rsid w:val="00297603"/>
    <w:rsid w:val="0029777A"/>
    <w:rsid w:val="002A0204"/>
    <w:rsid w:val="002A0395"/>
    <w:rsid w:val="002A0480"/>
    <w:rsid w:val="002A0921"/>
    <w:rsid w:val="002A1003"/>
    <w:rsid w:val="002A25AB"/>
    <w:rsid w:val="002A329D"/>
    <w:rsid w:val="002A4516"/>
    <w:rsid w:val="002A4AB7"/>
    <w:rsid w:val="002A4C1C"/>
    <w:rsid w:val="002A4F17"/>
    <w:rsid w:val="002A71E0"/>
    <w:rsid w:val="002A76BE"/>
    <w:rsid w:val="002A7DA8"/>
    <w:rsid w:val="002A7F32"/>
    <w:rsid w:val="002B028E"/>
    <w:rsid w:val="002B0B88"/>
    <w:rsid w:val="002B0F5B"/>
    <w:rsid w:val="002B25F9"/>
    <w:rsid w:val="002B270F"/>
    <w:rsid w:val="002B2755"/>
    <w:rsid w:val="002B3741"/>
    <w:rsid w:val="002B390D"/>
    <w:rsid w:val="002B49E3"/>
    <w:rsid w:val="002B4C08"/>
    <w:rsid w:val="002B54C7"/>
    <w:rsid w:val="002B5DBF"/>
    <w:rsid w:val="002B619B"/>
    <w:rsid w:val="002B7732"/>
    <w:rsid w:val="002B7852"/>
    <w:rsid w:val="002B792D"/>
    <w:rsid w:val="002B7EF8"/>
    <w:rsid w:val="002C0152"/>
    <w:rsid w:val="002C016E"/>
    <w:rsid w:val="002C037D"/>
    <w:rsid w:val="002C08A1"/>
    <w:rsid w:val="002C1A2E"/>
    <w:rsid w:val="002C1C6A"/>
    <w:rsid w:val="002C20EB"/>
    <w:rsid w:val="002C22CA"/>
    <w:rsid w:val="002C270F"/>
    <w:rsid w:val="002C2E2E"/>
    <w:rsid w:val="002C32D6"/>
    <w:rsid w:val="002C4EEB"/>
    <w:rsid w:val="002C5C96"/>
    <w:rsid w:val="002C6230"/>
    <w:rsid w:val="002C7612"/>
    <w:rsid w:val="002C7938"/>
    <w:rsid w:val="002D0B56"/>
    <w:rsid w:val="002D0C5E"/>
    <w:rsid w:val="002D1220"/>
    <w:rsid w:val="002D1301"/>
    <w:rsid w:val="002D2649"/>
    <w:rsid w:val="002D283F"/>
    <w:rsid w:val="002D2E24"/>
    <w:rsid w:val="002D35E5"/>
    <w:rsid w:val="002D4267"/>
    <w:rsid w:val="002D4B0A"/>
    <w:rsid w:val="002D4FA9"/>
    <w:rsid w:val="002D5B3F"/>
    <w:rsid w:val="002D5B60"/>
    <w:rsid w:val="002D7223"/>
    <w:rsid w:val="002E03CA"/>
    <w:rsid w:val="002E09CD"/>
    <w:rsid w:val="002E16AA"/>
    <w:rsid w:val="002E231B"/>
    <w:rsid w:val="002E3E0A"/>
    <w:rsid w:val="002E3FF8"/>
    <w:rsid w:val="002E41C7"/>
    <w:rsid w:val="002E4420"/>
    <w:rsid w:val="002E4442"/>
    <w:rsid w:val="002E4631"/>
    <w:rsid w:val="002E5FF3"/>
    <w:rsid w:val="002E6995"/>
    <w:rsid w:val="002E6AC4"/>
    <w:rsid w:val="002E6BEC"/>
    <w:rsid w:val="002F08B0"/>
    <w:rsid w:val="002F092D"/>
    <w:rsid w:val="002F32A1"/>
    <w:rsid w:val="002F370B"/>
    <w:rsid w:val="002F3914"/>
    <w:rsid w:val="002F3B3B"/>
    <w:rsid w:val="002F3B4F"/>
    <w:rsid w:val="002F3E6D"/>
    <w:rsid w:val="002F40D7"/>
    <w:rsid w:val="002F5AB6"/>
    <w:rsid w:val="002F5DB0"/>
    <w:rsid w:val="002F60C8"/>
    <w:rsid w:val="002F7183"/>
    <w:rsid w:val="002F7AE1"/>
    <w:rsid w:val="00300363"/>
    <w:rsid w:val="00300828"/>
    <w:rsid w:val="00300D68"/>
    <w:rsid w:val="00301369"/>
    <w:rsid w:val="00301A4F"/>
    <w:rsid w:val="00303501"/>
    <w:rsid w:val="00304086"/>
    <w:rsid w:val="003040D9"/>
    <w:rsid w:val="003047D0"/>
    <w:rsid w:val="00304EA1"/>
    <w:rsid w:val="003055F8"/>
    <w:rsid w:val="00305C02"/>
    <w:rsid w:val="00305F60"/>
    <w:rsid w:val="00306123"/>
    <w:rsid w:val="003061B2"/>
    <w:rsid w:val="003063F7"/>
    <w:rsid w:val="003067AF"/>
    <w:rsid w:val="00306A3A"/>
    <w:rsid w:val="00306DE0"/>
    <w:rsid w:val="00307282"/>
    <w:rsid w:val="00307444"/>
    <w:rsid w:val="003103A8"/>
    <w:rsid w:val="00310608"/>
    <w:rsid w:val="00310871"/>
    <w:rsid w:val="003115F6"/>
    <w:rsid w:val="00311E35"/>
    <w:rsid w:val="0031277D"/>
    <w:rsid w:val="00312AA7"/>
    <w:rsid w:val="00314A7A"/>
    <w:rsid w:val="00314D2C"/>
    <w:rsid w:val="00317018"/>
    <w:rsid w:val="0031751D"/>
    <w:rsid w:val="00317DAF"/>
    <w:rsid w:val="003209CF"/>
    <w:rsid w:val="00321C77"/>
    <w:rsid w:val="003226B9"/>
    <w:rsid w:val="00323509"/>
    <w:rsid w:val="003249DF"/>
    <w:rsid w:val="00324C29"/>
    <w:rsid w:val="00324E0A"/>
    <w:rsid w:val="003251C7"/>
    <w:rsid w:val="003252BC"/>
    <w:rsid w:val="0032532C"/>
    <w:rsid w:val="0032574D"/>
    <w:rsid w:val="00325EB1"/>
    <w:rsid w:val="003264AF"/>
    <w:rsid w:val="0032680E"/>
    <w:rsid w:val="003302D7"/>
    <w:rsid w:val="0033030D"/>
    <w:rsid w:val="0033192D"/>
    <w:rsid w:val="0033197F"/>
    <w:rsid w:val="00331A15"/>
    <w:rsid w:val="00331CEC"/>
    <w:rsid w:val="00331D2E"/>
    <w:rsid w:val="00331EF5"/>
    <w:rsid w:val="0033206A"/>
    <w:rsid w:val="00332470"/>
    <w:rsid w:val="003328C5"/>
    <w:rsid w:val="00332DA6"/>
    <w:rsid w:val="00333A69"/>
    <w:rsid w:val="00333B59"/>
    <w:rsid w:val="00333F46"/>
    <w:rsid w:val="00334811"/>
    <w:rsid w:val="0033486D"/>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3C6A"/>
    <w:rsid w:val="00343FAF"/>
    <w:rsid w:val="00344A47"/>
    <w:rsid w:val="003450F4"/>
    <w:rsid w:val="00345466"/>
    <w:rsid w:val="00346C28"/>
    <w:rsid w:val="003475E6"/>
    <w:rsid w:val="003477B2"/>
    <w:rsid w:val="0035011F"/>
    <w:rsid w:val="00350AEA"/>
    <w:rsid w:val="00350FE5"/>
    <w:rsid w:val="003510DE"/>
    <w:rsid w:val="0035130F"/>
    <w:rsid w:val="0035175F"/>
    <w:rsid w:val="00352039"/>
    <w:rsid w:val="00352382"/>
    <w:rsid w:val="00352767"/>
    <w:rsid w:val="00352AF2"/>
    <w:rsid w:val="00352C55"/>
    <w:rsid w:val="003543A7"/>
    <w:rsid w:val="00354A6D"/>
    <w:rsid w:val="00354D6F"/>
    <w:rsid w:val="00354D9C"/>
    <w:rsid w:val="00354DF0"/>
    <w:rsid w:val="003556C4"/>
    <w:rsid w:val="00355D02"/>
    <w:rsid w:val="003562E3"/>
    <w:rsid w:val="003563D1"/>
    <w:rsid w:val="00357472"/>
    <w:rsid w:val="003601A9"/>
    <w:rsid w:val="00360716"/>
    <w:rsid w:val="00361152"/>
    <w:rsid w:val="003613FC"/>
    <w:rsid w:val="003617CF"/>
    <w:rsid w:val="00361BC1"/>
    <w:rsid w:val="00363038"/>
    <w:rsid w:val="00363E65"/>
    <w:rsid w:val="00364F0A"/>
    <w:rsid w:val="00365B9E"/>
    <w:rsid w:val="00365CC9"/>
    <w:rsid w:val="0036643B"/>
    <w:rsid w:val="0036753D"/>
    <w:rsid w:val="0036760E"/>
    <w:rsid w:val="00367CC6"/>
    <w:rsid w:val="0037003A"/>
    <w:rsid w:val="00371EA1"/>
    <w:rsid w:val="00371F27"/>
    <w:rsid w:val="00372023"/>
    <w:rsid w:val="00372978"/>
    <w:rsid w:val="00374287"/>
    <w:rsid w:val="0037447E"/>
    <w:rsid w:val="003745E1"/>
    <w:rsid w:val="00375621"/>
    <w:rsid w:val="00375BB9"/>
    <w:rsid w:val="003766A3"/>
    <w:rsid w:val="003776EF"/>
    <w:rsid w:val="00377F87"/>
    <w:rsid w:val="003801F6"/>
    <w:rsid w:val="003819DB"/>
    <w:rsid w:val="00381AA9"/>
    <w:rsid w:val="00381E28"/>
    <w:rsid w:val="00381ECD"/>
    <w:rsid w:val="0038260D"/>
    <w:rsid w:val="0038290C"/>
    <w:rsid w:val="00382BBB"/>
    <w:rsid w:val="00382BC5"/>
    <w:rsid w:val="00382E74"/>
    <w:rsid w:val="0038369B"/>
    <w:rsid w:val="00384049"/>
    <w:rsid w:val="003847BF"/>
    <w:rsid w:val="00385BA5"/>
    <w:rsid w:val="00387230"/>
    <w:rsid w:val="00390292"/>
    <w:rsid w:val="00390307"/>
    <w:rsid w:val="00390A5D"/>
    <w:rsid w:val="00390D5E"/>
    <w:rsid w:val="00390D6B"/>
    <w:rsid w:val="003912CF"/>
    <w:rsid w:val="003913A0"/>
    <w:rsid w:val="003928B1"/>
    <w:rsid w:val="00392B66"/>
    <w:rsid w:val="003939AA"/>
    <w:rsid w:val="00393AAD"/>
    <w:rsid w:val="00393E28"/>
    <w:rsid w:val="0039482B"/>
    <w:rsid w:val="00395282"/>
    <w:rsid w:val="00396132"/>
    <w:rsid w:val="00397AF6"/>
    <w:rsid w:val="003A0E03"/>
    <w:rsid w:val="003A1338"/>
    <w:rsid w:val="003A1781"/>
    <w:rsid w:val="003A1AC2"/>
    <w:rsid w:val="003A378D"/>
    <w:rsid w:val="003A3FB7"/>
    <w:rsid w:val="003A587C"/>
    <w:rsid w:val="003A5B50"/>
    <w:rsid w:val="003A5E82"/>
    <w:rsid w:val="003A604B"/>
    <w:rsid w:val="003A63A6"/>
    <w:rsid w:val="003A673E"/>
    <w:rsid w:val="003A6BDD"/>
    <w:rsid w:val="003B08CE"/>
    <w:rsid w:val="003B0B06"/>
    <w:rsid w:val="003B10FC"/>
    <w:rsid w:val="003B1612"/>
    <w:rsid w:val="003B1E59"/>
    <w:rsid w:val="003B2885"/>
    <w:rsid w:val="003B2B0D"/>
    <w:rsid w:val="003B38F6"/>
    <w:rsid w:val="003B49FB"/>
    <w:rsid w:val="003B5289"/>
    <w:rsid w:val="003B557D"/>
    <w:rsid w:val="003B6813"/>
    <w:rsid w:val="003B7C89"/>
    <w:rsid w:val="003B7DC8"/>
    <w:rsid w:val="003B7DEF"/>
    <w:rsid w:val="003C085D"/>
    <w:rsid w:val="003C1C5A"/>
    <w:rsid w:val="003C1D3C"/>
    <w:rsid w:val="003C30C4"/>
    <w:rsid w:val="003C34D2"/>
    <w:rsid w:val="003C35C8"/>
    <w:rsid w:val="003C37E1"/>
    <w:rsid w:val="003C3B67"/>
    <w:rsid w:val="003C3E31"/>
    <w:rsid w:val="003C430F"/>
    <w:rsid w:val="003C47B0"/>
    <w:rsid w:val="003C533D"/>
    <w:rsid w:val="003C58E2"/>
    <w:rsid w:val="003C666B"/>
    <w:rsid w:val="003C6BD9"/>
    <w:rsid w:val="003C718A"/>
    <w:rsid w:val="003C7229"/>
    <w:rsid w:val="003C74FE"/>
    <w:rsid w:val="003C7780"/>
    <w:rsid w:val="003C7B0D"/>
    <w:rsid w:val="003D0006"/>
    <w:rsid w:val="003D0572"/>
    <w:rsid w:val="003D0E54"/>
    <w:rsid w:val="003D18CE"/>
    <w:rsid w:val="003D2B4F"/>
    <w:rsid w:val="003D2C85"/>
    <w:rsid w:val="003D3340"/>
    <w:rsid w:val="003D3654"/>
    <w:rsid w:val="003D414F"/>
    <w:rsid w:val="003D43E3"/>
    <w:rsid w:val="003D61EB"/>
    <w:rsid w:val="003D65D2"/>
    <w:rsid w:val="003D6DA0"/>
    <w:rsid w:val="003E103F"/>
    <w:rsid w:val="003E1A40"/>
    <w:rsid w:val="003E1A90"/>
    <w:rsid w:val="003E2166"/>
    <w:rsid w:val="003E2E7B"/>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12A"/>
    <w:rsid w:val="003F1CDD"/>
    <w:rsid w:val="003F2156"/>
    <w:rsid w:val="003F41EA"/>
    <w:rsid w:val="003F51C0"/>
    <w:rsid w:val="003F5B2B"/>
    <w:rsid w:val="003F6977"/>
    <w:rsid w:val="003F6CEE"/>
    <w:rsid w:val="003F76AF"/>
    <w:rsid w:val="003F774D"/>
    <w:rsid w:val="003F7873"/>
    <w:rsid w:val="003F7A46"/>
    <w:rsid w:val="0040096C"/>
    <w:rsid w:val="00401338"/>
    <w:rsid w:val="00401CC9"/>
    <w:rsid w:val="0040220B"/>
    <w:rsid w:val="004022C1"/>
    <w:rsid w:val="0040353B"/>
    <w:rsid w:val="004037DF"/>
    <w:rsid w:val="0040493A"/>
    <w:rsid w:val="00404BDD"/>
    <w:rsid w:val="00404D2B"/>
    <w:rsid w:val="00404D92"/>
    <w:rsid w:val="00404DA4"/>
    <w:rsid w:val="0040528B"/>
    <w:rsid w:val="00405952"/>
    <w:rsid w:val="004059BB"/>
    <w:rsid w:val="00405B29"/>
    <w:rsid w:val="004063C5"/>
    <w:rsid w:val="004064DB"/>
    <w:rsid w:val="004066C3"/>
    <w:rsid w:val="0040717E"/>
    <w:rsid w:val="00407945"/>
    <w:rsid w:val="00407D70"/>
    <w:rsid w:val="00411C29"/>
    <w:rsid w:val="004121C0"/>
    <w:rsid w:val="00412F61"/>
    <w:rsid w:val="004134AA"/>
    <w:rsid w:val="0041392F"/>
    <w:rsid w:val="00415472"/>
    <w:rsid w:val="00415D41"/>
    <w:rsid w:val="0041655F"/>
    <w:rsid w:val="00420576"/>
    <w:rsid w:val="0042088C"/>
    <w:rsid w:val="00421309"/>
    <w:rsid w:val="004218EE"/>
    <w:rsid w:val="00422101"/>
    <w:rsid w:val="004223FF"/>
    <w:rsid w:val="00422D50"/>
    <w:rsid w:val="00422E7C"/>
    <w:rsid w:val="00422FC1"/>
    <w:rsid w:val="00424221"/>
    <w:rsid w:val="00426D59"/>
    <w:rsid w:val="00426DD1"/>
    <w:rsid w:val="00427A07"/>
    <w:rsid w:val="004307E2"/>
    <w:rsid w:val="004318FF"/>
    <w:rsid w:val="00431FDE"/>
    <w:rsid w:val="004330F5"/>
    <w:rsid w:val="00433400"/>
    <w:rsid w:val="0043502F"/>
    <w:rsid w:val="00437CB6"/>
    <w:rsid w:val="0044052A"/>
    <w:rsid w:val="00441519"/>
    <w:rsid w:val="004417B3"/>
    <w:rsid w:val="00441AEC"/>
    <w:rsid w:val="00442282"/>
    <w:rsid w:val="004428A9"/>
    <w:rsid w:val="00443762"/>
    <w:rsid w:val="00444475"/>
    <w:rsid w:val="0044466E"/>
    <w:rsid w:val="00444B5F"/>
    <w:rsid w:val="00445473"/>
    <w:rsid w:val="0044606A"/>
    <w:rsid w:val="00446EF7"/>
    <w:rsid w:val="00446F26"/>
    <w:rsid w:val="004502F4"/>
    <w:rsid w:val="00450B88"/>
    <w:rsid w:val="004511B3"/>
    <w:rsid w:val="0045124F"/>
    <w:rsid w:val="00452B2E"/>
    <w:rsid w:val="00455488"/>
    <w:rsid w:val="00455694"/>
    <w:rsid w:val="004560F2"/>
    <w:rsid w:val="004570D3"/>
    <w:rsid w:val="00457659"/>
    <w:rsid w:val="00461C06"/>
    <w:rsid w:val="00461E25"/>
    <w:rsid w:val="00462611"/>
    <w:rsid w:val="0046296E"/>
    <w:rsid w:val="00462E55"/>
    <w:rsid w:val="004631DA"/>
    <w:rsid w:val="004632FE"/>
    <w:rsid w:val="00463F34"/>
    <w:rsid w:val="00463F72"/>
    <w:rsid w:val="00464107"/>
    <w:rsid w:val="00464662"/>
    <w:rsid w:val="00464949"/>
    <w:rsid w:val="00465238"/>
    <w:rsid w:val="00465922"/>
    <w:rsid w:val="00465E7E"/>
    <w:rsid w:val="00466013"/>
    <w:rsid w:val="00466172"/>
    <w:rsid w:val="0047008D"/>
    <w:rsid w:val="00470F7F"/>
    <w:rsid w:val="00472407"/>
    <w:rsid w:val="00472798"/>
    <w:rsid w:val="00472904"/>
    <w:rsid w:val="00472BBD"/>
    <w:rsid w:val="00473510"/>
    <w:rsid w:val="00473602"/>
    <w:rsid w:val="00473F34"/>
    <w:rsid w:val="0047448D"/>
    <w:rsid w:val="00474B3E"/>
    <w:rsid w:val="00474B9D"/>
    <w:rsid w:val="00474C7A"/>
    <w:rsid w:val="00474DB5"/>
    <w:rsid w:val="00474DE5"/>
    <w:rsid w:val="004752AA"/>
    <w:rsid w:val="0047555C"/>
    <w:rsid w:val="00475DD1"/>
    <w:rsid w:val="0047615F"/>
    <w:rsid w:val="004769C5"/>
    <w:rsid w:val="004816AD"/>
    <w:rsid w:val="00481C6F"/>
    <w:rsid w:val="00482491"/>
    <w:rsid w:val="00482DF7"/>
    <w:rsid w:val="00483556"/>
    <w:rsid w:val="00484C8F"/>
    <w:rsid w:val="00485163"/>
    <w:rsid w:val="00485174"/>
    <w:rsid w:val="00485517"/>
    <w:rsid w:val="00485879"/>
    <w:rsid w:val="00486861"/>
    <w:rsid w:val="0048699D"/>
    <w:rsid w:val="00486DF3"/>
    <w:rsid w:val="00486E0D"/>
    <w:rsid w:val="0049005E"/>
    <w:rsid w:val="00490248"/>
    <w:rsid w:val="004910F0"/>
    <w:rsid w:val="0049156B"/>
    <w:rsid w:val="004915CE"/>
    <w:rsid w:val="00491A7B"/>
    <w:rsid w:val="00491E5D"/>
    <w:rsid w:val="0049206F"/>
    <w:rsid w:val="004921D6"/>
    <w:rsid w:val="00492D72"/>
    <w:rsid w:val="00493CCF"/>
    <w:rsid w:val="004940AD"/>
    <w:rsid w:val="00494396"/>
    <w:rsid w:val="00494991"/>
    <w:rsid w:val="0049586B"/>
    <w:rsid w:val="00496FAE"/>
    <w:rsid w:val="00496FD1"/>
    <w:rsid w:val="004A14DD"/>
    <w:rsid w:val="004A2285"/>
    <w:rsid w:val="004A2BCB"/>
    <w:rsid w:val="004A31BD"/>
    <w:rsid w:val="004A477C"/>
    <w:rsid w:val="004A47FC"/>
    <w:rsid w:val="004A4B9B"/>
    <w:rsid w:val="004A4D21"/>
    <w:rsid w:val="004A4FEC"/>
    <w:rsid w:val="004A6E9B"/>
    <w:rsid w:val="004A7D75"/>
    <w:rsid w:val="004B1727"/>
    <w:rsid w:val="004B237D"/>
    <w:rsid w:val="004B25A1"/>
    <w:rsid w:val="004B3081"/>
    <w:rsid w:val="004B3293"/>
    <w:rsid w:val="004B3654"/>
    <w:rsid w:val="004B3752"/>
    <w:rsid w:val="004B3DF5"/>
    <w:rsid w:val="004B48F7"/>
    <w:rsid w:val="004B537C"/>
    <w:rsid w:val="004B5684"/>
    <w:rsid w:val="004B5BA7"/>
    <w:rsid w:val="004B7284"/>
    <w:rsid w:val="004C0071"/>
    <w:rsid w:val="004C00F7"/>
    <w:rsid w:val="004C00F9"/>
    <w:rsid w:val="004C11B5"/>
    <w:rsid w:val="004C1499"/>
    <w:rsid w:val="004C1D81"/>
    <w:rsid w:val="004C28BF"/>
    <w:rsid w:val="004C2D17"/>
    <w:rsid w:val="004C30F1"/>
    <w:rsid w:val="004C331B"/>
    <w:rsid w:val="004C36B8"/>
    <w:rsid w:val="004C3A17"/>
    <w:rsid w:val="004C4C3A"/>
    <w:rsid w:val="004C6C44"/>
    <w:rsid w:val="004C7871"/>
    <w:rsid w:val="004D0D3F"/>
    <w:rsid w:val="004D0F24"/>
    <w:rsid w:val="004D13EA"/>
    <w:rsid w:val="004D1EB8"/>
    <w:rsid w:val="004D2893"/>
    <w:rsid w:val="004D38A3"/>
    <w:rsid w:val="004D44BC"/>
    <w:rsid w:val="004D4AE1"/>
    <w:rsid w:val="004D5D8A"/>
    <w:rsid w:val="004D7400"/>
    <w:rsid w:val="004D7521"/>
    <w:rsid w:val="004D769A"/>
    <w:rsid w:val="004D7B16"/>
    <w:rsid w:val="004D7B30"/>
    <w:rsid w:val="004E1D08"/>
    <w:rsid w:val="004E29B3"/>
    <w:rsid w:val="004E2D58"/>
    <w:rsid w:val="004E2E1A"/>
    <w:rsid w:val="004E312F"/>
    <w:rsid w:val="004E394A"/>
    <w:rsid w:val="004E4117"/>
    <w:rsid w:val="004E44E3"/>
    <w:rsid w:val="004E467E"/>
    <w:rsid w:val="004E4685"/>
    <w:rsid w:val="004E5115"/>
    <w:rsid w:val="004E578F"/>
    <w:rsid w:val="004E6B1C"/>
    <w:rsid w:val="004E6FFF"/>
    <w:rsid w:val="004E73D7"/>
    <w:rsid w:val="004E7A80"/>
    <w:rsid w:val="004F08CD"/>
    <w:rsid w:val="004F0DF9"/>
    <w:rsid w:val="004F1DC1"/>
    <w:rsid w:val="004F2596"/>
    <w:rsid w:val="004F2756"/>
    <w:rsid w:val="004F375A"/>
    <w:rsid w:val="004F3D87"/>
    <w:rsid w:val="004F4894"/>
    <w:rsid w:val="004F489F"/>
    <w:rsid w:val="004F4B46"/>
    <w:rsid w:val="004F5566"/>
    <w:rsid w:val="004F61BD"/>
    <w:rsid w:val="004F61C5"/>
    <w:rsid w:val="004F6C63"/>
    <w:rsid w:val="004F6D9E"/>
    <w:rsid w:val="004F6F8D"/>
    <w:rsid w:val="004F7B03"/>
    <w:rsid w:val="0050017D"/>
    <w:rsid w:val="005007E6"/>
    <w:rsid w:val="00500890"/>
    <w:rsid w:val="00500FC9"/>
    <w:rsid w:val="00502524"/>
    <w:rsid w:val="00502648"/>
    <w:rsid w:val="00502FAF"/>
    <w:rsid w:val="0050384E"/>
    <w:rsid w:val="00503D20"/>
    <w:rsid w:val="005042D0"/>
    <w:rsid w:val="005042E3"/>
    <w:rsid w:val="0050465B"/>
    <w:rsid w:val="005048A3"/>
    <w:rsid w:val="00505F87"/>
    <w:rsid w:val="0050654E"/>
    <w:rsid w:val="00506573"/>
    <w:rsid w:val="00506692"/>
    <w:rsid w:val="00506F78"/>
    <w:rsid w:val="00510651"/>
    <w:rsid w:val="00510832"/>
    <w:rsid w:val="00510916"/>
    <w:rsid w:val="00510B55"/>
    <w:rsid w:val="00512520"/>
    <w:rsid w:val="00513A76"/>
    <w:rsid w:val="00513AF7"/>
    <w:rsid w:val="005143E0"/>
    <w:rsid w:val="0051498F"/>
    <w:rsid w:val="00514C5C"/>
    <w:rsid w:val="005155E1"/>
    <w:rsid w:val="00515641"/>
    <w:rsid w:val="005157B1"/>
    <w:rsid w:val="00515C54"/>
    <w:rsid w:val="00515DC1"/>
    <w:rsid w:val="00516EAF"/>
    <w:rsid w:val="00516F90"/>
    <w:rsid w:val="0051711C"/>
    <w:rsid w:val="005171EA"/>
    <w:rsid w:val="005201A5"/>
    <w:rsid w:val="00520289"/>
    <w:rsid w:val="00520D38"/>
    <w:rsid w:val="005215DC"/>
    <w:rsid w:val="005216AD"/>
    <w:rsid w:val="00522466"/>
    <w:rsid w:val="005230B7"/>
    <w:rsid w:val="0052384E"/>
    <w:rsid w:val="00524295"/>
    <w:rsid w:val="005249FD"/>
    <w:rsid w:val="00524DDF"/>
    <w:rsid w:val="00524E25"/>
    <w:rsid w:val="0052574B"/>
    <w:rsid w:val="00526608"/>
    <w:rsid w:val="005267E6"/>
    <w:rsid w:val="00526A7C"/>
    <w:rsid w:val="00527B7D"/>
    <w:rsid w:val="00527DAB"/>
    <w:rsid w:val="005316D5"/>
    <w:rsid w:val="005318E4"/>
    <w:rsid w:val="00531FB3"/>
    <w:rsid w:val="00531FF2"/>
    <w:rsid w:val="005323EC"/>
    <w:rsid w:val="00532A81"/>
    <w:rsid w:val="00532F79"/>
    <w:rsid w:val="005341EC"/>
    <w:rsid w:val="0053496F"/>
    <w:rsid w:val="00534FEC"/>
    <w:rsid w:val="005350C1"/>
    <w:rsid w:val="0053552E"/>
    <w:rsid w:val="0053565B"/>
    <w:rsid w:val="005358D9"/>
    <w:rsid w:val="005367B4"/>
    <w:rsid w:val="00537892"/>
    <w:rsid w:val="00537B9C"/>
    <w:rsid w:val="00540260"/>
    <w:rsid w:val="005402C8"/>
    <w:rsid w:val="00541DE5"/>
    <w:rsid w:val="00543DA2"/>
    <w:rsid w:val="005446B2"/>
    <w:rsid w:val="00544C0F"/>
    <w:rsid w:val="0054528F"/>
    <w:rsid w:val="005454DD"/>
    <w:rsid w:val="00547291"/>
    <w:rsid w:val="00547693"/>
    <w:rsid w:val="00547C58"/>
    <w:rsid w:val="0055026D"/>
    <w:rsid w:val="005508A0"/>
    <w:rsid w:val="00550A5A"/>
    <w:rsid w:val="00550B78"/>
    <w:rsid w:val="0055258A"/>
    <w:rsid w:val="005527B5"/>
    <w:rsid w:val="00552D77"/>
    <w:rsid w:val="00553302"/>
    <w:rsid w:val="0055362D"/>
    <w:rsid w:val="005547C0"/>
    <w:rsid w:val="00556DCB"/>
    <w:rsid w:val="005571AB"/>
    <w:rsid w:val="00557276"/>
    <w:rsid w:val="00557805"/>
    <w:rsid w:val="00557906"/>
    <w:rsid w:val="0056012D"/>
    <w:rsid w:val="0056013D"/>
    <w:rsid w:val="0056017E"/>
    <w:rsid w:val="00560AF9"/>
    <w:rsid w:val="00561A45"/>
    <w:rsid w:val="00561FC0"/>
    <w:rsid w:val="005635C7"/>
    <w:rsid w:val="005637B6"/>
    <w:rsid w:val="00563A70"/>
    <w:rsid w:val="0056429B"/>
    <w:rsid w:val="005649C9"/>
    <w:rsid w:val="00565039"/>
    <w:rsid w:val="0056568D"/>
    <w:rsid w:val="00565EFE"/>
    <w:rsid w:val="00565F05"/>
    <w:rsid w:val="0056633D"/>
    <w:rsid w:val="005663A8"/>
    <w:rsid w:val="00566C29"/>
    <w:rsid w:val="00566D32"/>
    <w:rsid w:val="00570649"/>
    <w:rsid w:val="00570BEE"/>
    <w:rsid w:val="00571CFA"/>
    <w:rsid w:val="0057212C"/>
    <w:rsid w:val="005732D5"/>
    <w:rsid w:val="00573ACA"/>
    <w:rsid w:val="005746E0"/>
    <w:rsid w:val="00574970"/>
    <w:rsid w:val="0057538E"/>
    <w:rsid w:val="0057611C"/>
    <w:rsid w:val="00576C2F"/>
    <w:rsid w:val="0057720E"/>
    <w:rsid w:val="005774DE"/>
    <w:rsid w:val="00580240"/>
    <w:rsid w:val="0058069B"/>
    <w:rsid w:val="00580CBB"/>
    <w:rsid w:val="00580D25"/>
    <w:rsid w:val="00581125"/>
    <w:rsid w:val="00581450"/>
    <w:rsid w:val="00581496"/>
    <w:rsid w:val="00582362"/>
    <w:rsid w:val="00582449"/>
    <w:rsid w:val="00582CFA"/>
    <w:rsid w:val="00583EAA"/>
    <w:rsid w:val="005845A2"/>
    <w:rsid w:val="00584748"/>
    <w:rsid w:val="00585277"/>
    <w:rsid w:val="00585F8F"/>
    <w:rsid w:val="0058659A"/>
    <w:rsid w:val="0058677B"/>
    <w:rsid w:val="005876BE"/>
    <w:rsid w:val="00587CEC"/>
    <w:rsid w:val="00590D07"/>
    <w:rsid w:val="00591456"/>
    <w:rsid w:val="00592452"/>
    <w:rsid w:val="00592514"/>
    <w:rsid w:val="0059394E"/>
    <w:rsid w:val="0059446D"/>
    <w:rsid w:val="005950B9"/>
    <w:rsid w:val="005956CA"/>
    <w:rsid w:val="00595B0A"/>
    <w:rsid w:val="00595C4E"/>
    <w:rsid w:val="0059637F"/>
    <w:rsid w:val="00596AC4"/>
    <w:rsid w:val="00597637"/>
    <w:rsid w:val="005A134B"/>
    <w:rsid w:val="005A13D0"/>
    <w:rsid w:val="005A1608"/>
    <w:rsid w:val="005A1AF0"/>
    <w:rsid w:val="005A1B4C"/>
    <w:rsid w:val="005A23E9"/>
    <w:rsid w:val="005A3FC0"/>
    <w:rsid w:val="005A4388"/>
    <w:rsid w:val="005A4616"/>
    <w:rsid w:val="005A4C52"/>
    <w:rsid w:val="005A4E2A"/>
    <w:rsid w:val="005A5407"/>
    <w:rsid w:val="005A5913"/>
    <w:rsid w:val="005A6B10"/>
    <w:rsid w:val="005A71D2"/>
    <w:rsid w:val="005A72A8"/>
    <w:rsid w:val="005A7B39"/>
    <w:rsid w:val="005A7E8B"/>
    <w:rsid w:val="005B0BD6"/>
    <w:rsid w:val="005B0DBE"/>
    <w:rsid w:val="005B127F"/>
    <w:rsid w:val="005B1454"/>
    <w:rsid w:val="005B15A2"/>
    <w:rsid w:val="005B1C53"/>
    <w:rsid w:val="005B22E7"/>
    <w:rsid w:val="005B332E"/>
    <w:rsid w:val="005B39FE"/>
    <w:rsid w:val="005B4261"/>
    <w:rsid w:val="005B4495"/>
    <w:rsid w:val="005B4839"/>
    <w:rsid w:val="005B53CF"/>
    <w:rsid w:val="005B56E1"/>
    <w:rsid w:val="005B572A"/>
    <w:rsid w:val="005B5B14"/>
    <w:rsid w:val="005B5F80"/>
    <w:rsid w:val="005B5F97"/>
    <w:rsid w:val="005B687B"/>
    <w:rsid w:val="005B6901"/>
    <w:rsid w:val="005B76B1"/>
    <w:rsid w:val="005C0E41"/>
    <w:rsid w:val="005C122F"/>
    <w:rsid w:val="005C18EB"/>
    <w:rsid w:val="005C192F"/>
    <w:rsid w:val="005C1994"/>
    <w:rsid w:val="005C1FC1"/>
    <w:rsid w:val="005C24B1"/>
    <w:rsid w:val="005C2645"/>
    <w:rsid w:val="005C2A1A"/>
    <w:rsid w:val="005C580A"/>
    <w:rsid w:val="005C59DE"/>
    <w:rsid w:val="005C5C96"/>
    <w:rsid w:val="005C5EBF"/>
    <w:rsid w:val="005C63D0"/>
    <w:rsid w:val="005C752F"/>
    <w:rsid w:val="005C7537"/>
    <w:rsid w:val="005D03D0"/>
    <w:rsid w:val="005D0A2D"/>
    <w:rsid w:val="005D0D23"/>
    <w:rsid w:val="005D1374"/>
    <w:rsid w:val="005D140C"/>
    <w:rsid w:val="005D1597"/>
    <w:rsid w:val="005D24D5"/>
    <w:rsid w:val="005D2F5F"/>
    <w:rsid w:val="005D307E"/>
    <w:rsid w:val="005D31A4"/>
    <w:rsid w:val="005D33A7"/>
    <w:rsid w:val="005D3EDD"/>
    <w:rsid w:val="005D4530"/>
    <w:rsid w:val="005D57EA"/>
    <w:rsid w:val="005D59E8"/>
    <w:rsid w:val="005D6081"/>
    <w:rsid w:val="005D74C8"/>
    <w:rsid w:val="005E135C"/>
    <w:rsid w:val="005E15C9"/>
    <w:rsid w:val="005E19A4"/>
    <w:rsid w:val="005E220D"/>
    <w:rsid w:val="005E23CC"/>
    <w:rsid w:val="005E31B9"/>
    <w:rsid w:val="005E331E"/>
    <w:rsid w:val="005E471E"/>
    <w:rsid w:val="005E501D"/>
    <w:rsid w:val="005E5F02"/>
    <w:rsid w:val="005E64E1"/>
    <w:rsid w:val="005E7450"/>
    <w:rsid w:val="005E7BB2"/>
    <w:rsid w:val="005F03CE"/>
    <w:rsid w:val="005F0D12"/>
    <w:rsid w:val="005F0FFB"/>
    <w:rsid w:val="005F18B9"/>
    <w:rsid w:val="005F1917"/>
    <w:rsid w:val="005F2B2F"/>
    <w:rsid w:val="005F374B"/>
    <w:rsid w:val="005F4573"/>
    <w:rsid w:val="005F49E0"/>
    <w:rsid w:val="005F4B28"/>
    <w:rsid w:val="005F5350"/>
    <w:rsid w:val="005F569C"/>
    <w:rsid w:val="005F573D"/>
    <w:rsid w:val="005F5881"/>
    <w:rsid w:val="005F60AF"/>
    <w:rsid w:val="005F60C1"/>
    <w:rsid w:val="005F60E0"/>
    <w:rsid w:val="005F79BD"/>
    <w:rsid w:val="005F7AE4"/>
    <w:rsid w:val="005F7C7C"/>
    <w:rsid w:val="005F7E3B"/>
    <w:rsid w:val="00600AF1"/>
    <w:rsid w:val="0060134C"/>
    <w:rsid w:val="00601362"/>
    <w:rsid w:val="006018A3"/>
    <w:rsid w:val="006026B4"/>
    <w:rsid w:val="00602D3B"/>
    <w:rsid w:val="00603141"/>
    <w:rsid w:val="00604263"/>
    <w:rsid w:val="006042BC"/>
    <w:rsid w:val="00604415"/>
    <w:rsid w:val="00604A35"/>
    <w:rsid w:val="00604DD9"/>
    <w:rsid w:val="00605427"/>
    <w:rsid w:val="0060559B"/>
    <w:rsid w:val="006056E9"/>
    <w:rsid w:val="00605969"/>
    <w:rsid w:val="00605F37"/>
    <w:rsid w:val="0060601F"/>
    <w:rsid w:val="006067C1"/>
    <w:rsid w:val="006067F9"/>
    <w:rsid w:val="006118DA"/>
    <w:rsid w:val="0061190A"/>
    <w:rsid w:val="006121BD"/>
    <w:rsid w:val="006125FF"/>
    <w:rsid w:val="0061314F"/>
    <w:rsid w:val="006139A3"/>
    <w:rsid w:val="0061413B"/>
    <w:rsid w:val="0061501B"/>
    <w:rsid w:val="00616091"/>
    <w:rsid w:val="0061648E"/>
    <w:rsid w:val="00617352"/>
    <w:rsid w:val="0061742F"/>
    <w:rsid w:val="006175A1"/>
    <w:rsid w:val="006201F2"/>
    <w:rsid w:val="006208D8"/>
    <w:rsid w:val="00620ABE"/>
    <w:rsid w:val="00620E09"/>
    <w:rsid w:val="00621603"/>
    <w:rsid w:val="006226D7"/>
    <w:rsid w:val="00622773"/>
    <w:rsid w:val="00622F48"/>
    <w:rsid w:val="00622FE8"/>
    <w:rsid w:val="00623216"/>
    <w:rsid w:val="006236CD"/>
    <w:rsid w:val="00623918"/>
    <w:rsid w:val="006255A4"/>
    <w:rsid w:val="00625B9D"/>
    <w:rsid w:val="006265CD"/>
    <w:rsid w:val="00627260"/>
    <w:rsid w:val="006277B7"/>
    <w:rsid w:val="0062793F"/>
    <w:rsid w:val="006310C0"/>
    <w:rsid w:val="00632570"/>
    <w:rsid w:val="00632A02"/>
    <w:rsid w:val="00633A7F"/>
    <w:rsid w:val="00633C2F"/>
    <w:rsid w:val="00634215"/>
    <w:rsid w:val="00634D1A"/>
    <w:rsid w:val="00635209"/>
    <w:rsid w:val="00635462"/>
    <w:rsid w:val="0063566A"/>
    <w:rsid w:val="00635CA7"/>
    <w:rsid w:val="00636AF1"/>
    <w:rsid w:val="006373C4"/>
    <w:rsid w:val="006373D0"/>
    <w:rsid w:val="0063745C"/>
    <w:rsid w:val="00637653"/>
    <w:rsid w:val="006401C7"/>
    <w:rsid w:val="006407CE"/>
    <w:rsid w:val="006435FF"/>
    <w:rsid w:val="00643806"/>
    <w:rsid w:val="00643D7A"/>
    <w:rsid w:val="00644049"/>
    <w:rsid w:val="00644312"/>
    <w:rsid w:val="006449A9"/>
    <w:rsid w:val="00644D4A"/>
    <w:rsid w:val="00644FE7"/>
    <w:rsid w:val="0064618C"/>
    <w:rsid w:val="006462CD"/>
    <w:rsid w:val="006465E8"/>
    <w:rsid w:val="0064680F"/>
    <w:rsid w:val="0064694B"/>
    <w:rsid w:val="00647348"/>
    <w:rsid w:val="00647F5C"/>
    <w:rsid w:val="006507B4"/>
    <w:rsid w:val="00651221"/>
    <w:rsid w:val="00651FD9"/>
    <w:rsid w:val="006522BA"/>
    <w:rsid w:val="0065333D"/>
    <w:rsid w:val="00653474"/>
    <w:rsid w:val="00653D19"/>
    <w:rsid w:val="00653FBE"/>
    <w:rsid w:val="006540F2"/>
    <w:rsid w:val="00654462"/>
    <w:rsid w:val="0065466A"/>
    <w:rsid w:val="00654B1A"/>
    <w:rsid w:val="00654E88"/>
    <w:rsid w:val="006551AD"/>
    <w:rsid w:val="00655EE2"/>
    <w:rsid w:val="00656C66"/>
    <w:rsid w:val="00657049"/>
    <w:rsid w:val="00657249"/>
    <w:rsid w:val="00661886"/>
    <w:rsid w:val="00662457"/>
    <w:rsid w:val="006629BD"/>
    <w:rsid w:val="00662DD9"/>
    <w:rsid w:val="00663220"/>
    <w:rsid w:val="00663891"/>
    <w:rsid w:val="00663CF3"/>
    <w:rsid w:val="00663F53"/>
    <w:rsid w:val="00664EED"/>
    <w:rsid w:val="006659E4"/>
    <w:rsid w:val="00665F88"/>
    <w:rsid w:val="006665D2"/>
    <w:rsid w:val="00666CA5"/>
    <w:rsid w:val="0066712E"/>
    <w:rsid w:val="00667CCB"/>
    <w:rsid w:val="006703E1"/>
    <w:rsid w:val="00670FB5"/>
    <w:rsid w:val="00671F3F"/>
    <w:rsid w:val="00672824"/>
    <w:rsid w:val="00672ABA"/>
    <w:rsid w:val="00672FF7"/>
    <w:rsid w:val="006736F2"/>
    <w:rsid w:val="00673EF9"/>
    <w:rsid w:val="0067407E"/>
    <w:rsid w:val="00674883"/>
    <w:rsid w:val="00675990"/>
    <w:rsid w:val="006774CD"/>
    <w:rsid w:val="0068066D"/>
    <w:rsid w:val="00681E6F"/>
    <w:rsid w:val="006828BB"/>
    <w:rsid w:val="00682956"/>
    <w:rsid w:val="00682A44"/>
    <w:rsid w:val="00682F51"/>
    <w:rsid w:val="00683B72"/>
    <w:rsid w:val="00684A84"/>
    <w:rsid w:val="00684D2A"/>
    <w:rsid w:val="00684EA1"/>
    <w:rsid w:val="0068531A"/>
    <w:rsid w:val="006855CB"/>
    <w:rsid w:val="00686309"/>
    <w:rsid w:val="00686E1D"/>
    <w:rsid w:val="00687CE7"/>
    <w:rsid w:val="00690196"/>
    <w:rsid w:val="0069047D"/>
    <w:rsid w:val="00690FEF"/>
    <w:rsid w:val="0069122B"/>
    <w:rsid w:val="00691C37"/>
    <w:rsid w:val="00692368"/>
    <w:rsid w:val="006931CC"/>
    <w:rsid w:val="006947E1"/>
    <w:rsid w:val="00694A54"/>
    <w:rsid w:val="00694B43"/>
    <w:rsid w:val="00695A6F"/>
    <w:rsid w:val="00696853"/>
    <w:rsid w:val="00696B04"/>
    <w:rsid w:val="0069711B"/>
    <w:rsid w:val="006A01E0"/>
    <w:rsid w:val="006A1291"/>
    <w:rsid w:val="006A1997"/>
    <w:rsid w:val="006A1E17"/>
    <w:rsid w:val="006A1EF2"/>
    <w:rsid w:val="006A200F"/>
    <w:rsid w:val="006A239A"/>
    <w:rsid w:val="006A24B1"/>
    <w:rsid w:val="006A2EDF"/>
    <w:rsid w:val="006A3665"/>
    <w:rsid w:val="006A3A0B"/>
    <w:rsid w:val="006A426A"/>
    <w:rsid w:val="006A42CA"/>
    <w:rsid w:val="006A44FA"/>
    <w:rsid w:val="006A4603"/>
    <w:rsid w:val="006A4B08"/>
    <w:rsid w:val="006A50EF"/>
    <w:rsid w:val="006A55D2"/>
    <w:rsid w:val="006A5D5E"/>
    <w:rsid w:val="006A6124"/>
    <w:rsid w:val="006A68DF"/>
    <w:rsid w:val="006A6996"/>
    <w:rsid w:val="006A7BB2"/>
    <w:rsid w:val="006B064A"/>
    <w:rsid w:val="006B0D68"/>
    <w:rsid w:val="006B0E2E"/>
    <w:rsid w:val="006B19D7"/>
    <w:rsid w:val="006B19E5"/>
    <w:rsid w:val="006B1A15"/>
    <w:rsid w:val="006B2D93"/>
    <w:rsid w:val="006B31F2"/>
    <w:rsid w:val="006B3905"/>
    <w:rsid w:val="006B3D28"/>
    <w:rsid w:val="006B415F"/>
    <w:rsid w:val="006B5533"/>
    <w:rsid w:val="006B6620"/>
    <w:rsid w:val="006B6A2E"/>
    <w:rsid w:val="006B6D35"/>
    <w:rsid w:val="006B6D5E"/>
    <w:rsid w:val="006B7030"/>
    <w:rsid w:val="006B7A26"/>
    <w:rsid w:val="006C0C2B"/>
    <w:rsid w:val="006C0DC8"/>
    <w:rsid w:val="006C148E"/>
    <w:rsid w:val="006C14A4"/>
    <w:rsid w:val="006C15F8"/>
    <w:rsid w:val="006C19C9"/>
    <w:rsid w:val="006C20C8"/>
    <w:rsid w:val="006C2C54"/>
    <w:rsid w:val="006C3004"/>
    <w:rsid w:val="006C43C4"/>
    <w:rsid w:val="006C43DF"/>
    <w:rsid w:val="006C490E"/>
    <w:rsid w:val="006C4B60"/>
    <w:rsid w:val="006C5027"/>
    <w:rsid w:val="006C529A"/>
    <w:rsid w:val="006C54AE"/>
    <w:rsid w:val="006C58CE"/>
    <w:rsid w:val="006C5F13"/>
    <w:rsid w:val="006C6014"/>
    <w:rsid w:val="006C6B1A"/>
    <w:rsid w:val="006C6B55"/>
    <w:rsid w:val="006C75AD"/>
    <w:rsid w:val="006C7D3F"/>
    <w:rsid w:val="006D13EF"/>
    <w:rsid w:val="006D183D"/>
    <w:rsid w:val="006D19D9"/>
    <w:rsid w:val="006D26CB"/>
    <w:rsid w:val="006D2922"/>
    <w:rsid w:val="006D35C5"/>
    <w:rsid w:val="006D373C"/>
    <w:rsid w:val="006D3EF8"/>
    <w:rsid w:val="006D40D6"/>
    <w:rsid w:val="006D46FC"/>
    <w:rsid w:val="006D4EA8"/>
    <w:rsid w:val="006D54C8"/>
    <w:rsid w:val="006D58C7"/>
    <w:rsid w:val="006D61CC"/>
    <w:rsid w:val="006D6946"/>
    <w:rsid w:val="006D6A5A"/>
    <w:rsid w:val="006D6FEA"/>
    <w:rsid w:val="006D7237"/>
    <w:rsid w:val="006D73B6"/>
    <w:rsid w:val="006E039C"/>
    <w:rsid w:val="006E24EC"/>
    <w:rsid w:val="006E3539"/>
    <w:rsid w:val="006E35D4"/>
    <w:rsid w:val="006E4549"/>
    <w:rsid w:val="006E5854"/>
    <w:rsid w:val="006E62E9"/>
    <w:rsid w:val="006E6649"/>
    <w:rsid w:val="006E66BE"/>
    <w:rsid w:val="006E7BC0"/>
    <w:rsid w:val="006F043C"/>
    <w:rsid w:val="006F0BA2"/>
    <w:rsid w:val="006F1346"/>
    <w:rsid w:val="006F1CA8"/>
    <w:rsid w:val="006F2A3A"/>
    <w:rsid w:val="006F2AD8"/>
    <w:rsid w:val="006F2B0F"/>
    <w:rsid w:val="006F3164"/>
    <w:rsid w:val="006F31F8"/>
    <w:rsid w:val="006F3485"/>
    <w:rsid w:val="006F3914"/>
    <w:rsid w:val="006F39AD"/>
    <w:rsid w:val="006F3A86"/>
    <w:rsid w:val="006F465B"/>
    <w:rsid w:val="006F4CB8"/>
    <w:rsid w:val="006F5855"/>
    <w:rsid w:val="006F5A52"/>
    <w:rsid w:val="006F5DAE"/>
    <w:rsid w:val="006F5DE4"/>
    <w:rsid w:val="007002B0"/>
    <w:rsid w:val="00700408"/>
    <w:rsid w:val="00700450"/>
    <w:rsid w:val="007024E5"/>
    <w:rsid w:val="007025E6"/>
    <w:rsid w:val="00702951"/>
    <w:rsid w:val="00702F14"/>
    <w:rsid w:val="007031A0"/>
    <w:rsid w:val="007034EE"/>
    <w:rsid w:val="0070389E"/>
    <w:rsid w:val="00704131"/>
    <w:rsid w:val="00704287"/>
    <w:rsid w:val="00705011"/>
    <w:rsid w:val="007051DF"/>
    <w:rsid w:val="00705608"/>
    <w:rsid w:val="00705B23"/>
    <w:rsid w:val="0070656F"/>
    <w:rsid w:val="00706C97"/>
    <w:rsid w:val="00706CF1"/>
    <w:rsid w:val="00706E64"/>
    <w:rsid w:val="0071024E"/>
    <w:rsid w:val="0071188E"/>
    <w:rsid w:val="00711950"/>
    <w:rsid w:val="00711CBD"/>
    <w:rsid w:val="00711D48"/>
    <w:rsid w:val="00711D8E"/>
    <w:rsid w:val="00711ED4"/>
    <w:rsid w:val="00712A1B"/>
    <w:rsid w:val="00712B89"/>
    <w:rsid w:val="0071300C"/>
    <w:rsid w:val="00713645"/>
    <w:rsid w:val="00713882"/>
    <w:rsid w:val="007138B7"/>
    <w:rsid w:val="007139B9"/>
    <w:rsid w:val="00714211"/>
    <w:rsid w:val="007144CE"/>
    <w:rsid w:val="007149DA"/>
    <w:rsid w:val="00715DC3"/>
    <w:rsid w:val="00715F59"/>
    <w:rsid w:val="00716A94"/>
    <w:rsid w:val="007179ED"/>
    <w:rsid w:val="00717D5B"/>
    <w:rsid w:val="007205AA"/>
    <w:rsid w:val="00720FA4"/>
    <w:rsid w:val="0072106C"/>
    <w:rsid w:val="0072139B"/>
    <w:rsid w:val="00721A55"/>
    <w:rsid w:val="00721CE9"/>
    <w:rsid w:val="007233E4"/>
    <w:rsid w:val="0072394C"/>
    <w:rsid w:val="00723D01"/>
    <w:rsid w:val="0072431B"/>
    <w:rsid w:val="0072433F"/>
    <w:rsid w:val="00724853"/>
    <w:rsid w:val="00725609"/>
    <w:rsid w:val="0072582D"/>
    <w:rsid w:val="00726F36"/>
    <w:rsid w:val="0073036F"/>
    <w:rsid w:val="00730884"/>
    <w:rsid w:val="007308D3"/>
    <w:rsid w:val="00731381"/>
    <w:rsid w:val="0073171D"/>
    <w:rsid w:val="00731E6B"/>
    <w:rsid w:val="00732016"/>
    <w:rsid w:val="00732FE5"/>
    <w:rsid w:val="0073363C"/>
    <w:rsid w:val="00734F8E"/>
    <w:rsid w:val="007351F8"/>
    <w:rsid w:val="0073580D"/>
    <w:rsid w:val="00736302"/>
    <w:rsid w:val="00736360"/>
    <w:rsid w:val="0073660C"/>
    <w:rsid w:val="00736F44"/>
    <w:rsid w:val="0073719B"/>
    <w:rsid w:val="00737794"/>
    <w:rsid w:val="00740400"/>
    <w:rsid w:val="00741F6E"/>
    <w:rsid w:val="0074274A"/>
    <w:rsid w:val="00743B78"/>
    <w:rsid w:val="007451C3"/>
    <w:rsid w:val="00745B62"/>
    <w:rsid w:val="007461F8"/>
    <w:rsid w:val="0074652D"/>
    <w:rsid w:val="00746C1C"/>
    <w:rsid w:val="00750477"/>
    <w:rsid w:val="00750943"/>
    <w:rsid w:val="007524F4"/>
    <w:rsid w:val="00752C87"/>
    <w:rsid w:val="00752D99"/>
    <w:rsid w:val="007535ED"/>
    <w:rsid w:val="00753A5E"/>
    <w:rsid w:val="00754A29"/>
    <w:rsid w:val="00755A02"/>
    <w:rsid w:val="007562F5"/>
    <w:rsid w:val="0075644F"/>
    <w:rsid w:val="00757188"/>
    <w:rsid w:val="007608D6"/>
    <w:rsid w:val="00760A5C"/>
    <w:rsid w:val="007612C7"/>
    <w:rsid w:val="00762256"/>
    <w:rsid w:val="007628D8"/>
    <w:rsid w:val="007630F5"/>
    <w:rsid w:val="00763483"/>
    <w:rsid w:val="007635F3"/>
    <w:rsid w:val="007639CA"/>
    <w:rsid w:val="00764066"/>
    <w:rsid w:val="0076433F"/>
    <w:rsid w:val="00764763"/>
    <w:rsid w:val="00764D10"/>
    <w:rsid w:val="00765017"/>
    <w:rsid w:val="00765D62"/>
    <w:rsid w:val="00765FAE"/>
    <w:rsid w:val="007660F8"/>
    <w:rsid w:val="00767B72"/>
    <w:rsid w:val="00767DB5"/>
    <w:rsid w:val="007704C7"/>
    <w:rsid w:val="00770AFC"/>
    <w:rsid w:val="00771113"/>
    <w:rsid w:val="00771543"/>
    <w:rsid w:val="00771DE5"/>
    <w:rsid w:val="00771E0F"/>
    <w:rsid w:val="007720C4"/>
    <w:rsid w:val="007722C9"/>
    <w:rsid w:val="00773574"/>
    <w:rsid w:val="00773D2C"/>
    <w:rsid w:val="007743CF"/>
    <w:rsid w:val="00774484"/>
    <w:rsid w:val="0077499D"/>
    <w:rsid w:val="00774C5C"/>
    <w:rsid w:val="00774D41"/>
    <w:rsid w:val="007755AC"/>
    <w:rsid w:val="007755B3"/>
    <w:rsid w:val="00775A42"/>
    <w:rsid w:val="00776894"/>
    <w:rsid w:val="00776B09"/>
    <w:rsid w:val="00776E99"/>
    <w:rsid w:val="00777C00"/>
    <w:rsid w:val="0078067F"/>
    <w:rsid w:val="007807E0"/>
    <w:rsid w:val="00780D66"/>
    <w:rsid w:val="00780F37"/>
    <w:rsid w:val="00782030"/>
    <w:rsid w:val="007829E9"/>
    <w:rsid w:val="00782E1B"/>
    <w:rsid w:val="007836C1"/>
    <w:rsid w:val="00784439"/>
    <w:rsid w:val="00784D58"/>
    <w:rsid w:val="00785438"/>
    <w:rsid w:val="00785D11"/>
    <w:rsid w:val="00786594"/>
    <w:rsid w:val="00786B8B"/>
    <w:rsid w:val="0078755A"/>
    <w:rsid w:val="00790160"/>
    <w:rsid w:val="0079178A"/>
    <w:rsid w:val="00793AD5"/>
    <w:rsid w:val="00793F46"/>
    <w:rsid w:val="0079402E"/>
    <w:rsid w:val="00794787"/>
    <w:rsid w:val="007948F4"/>
    <w:rsid w:val="00794AA0"/>
    <w:rsid w:val="00796101"/>
    <w:rsid w:val="007968A1"/>
    <w:rsid w:val="007974D6"/>
    <w:rsid w:val="00797E84"/>
    <w:rsid w:val="007A00E8"/>
    <w:rsid w:val="007A0841"/>
    <w:rsid w:val="007A145C"/>
    <w:rsid w:val="007A1C58"/>
    <w:rsid w:val="007A1F3D"/>
    <w:rsid w:val="007A219E"/>
    <w:rsid w:val="007A312E"/>
    <w:rsid w:val="007A3CF4"/>
    <w:rsid w:val="007A3F28"/>
    <w:rsid w:val="007A4238"/>
    <w:rsid w:val="007A4DF2"/>
    <w:rsid w:val="007A506C"/>
    <w:rsid w:val="007A5199"/>
    <w:rsid w:val="007A5378"/>
    <w:rsid w:val="007A5438"/>
    <w:rsid w:val="007A562F"/>
    <w:rsid w:val="007A5A17"/>
    <w:rsid w:val="007A6675"/>
    <w:rsid w:val="007A6D6D"/>
    <w:rsid w:val="007A7C1E"/>
    <w:rsid w:val="007B0CD8"/>
    <w:rsid w:val="007B1591"/>
    <w:rsid w:val="007B19E2"/>
    <w:rsid w:val="007B1F3F"/>
    <w:rsid w:val="007B1FA8"/>
    <w:rsid w:val="007B46C9"/>
    <w:rsid w:val="007B565B"/>
    <w:rsid w:val="007B5C69"/>
    <w:rsid w:val="007B5DBC"/>
    <w:rsid w:val="007B6CC7"/>
    <w:rsid w:val="007B738D"/>
    <w:rsid w:val="007B7725"/>
    <w:rsid w:val="007B77BA"/>
    <w:rsid w:val="007B7ACC"/>
    <w:rsid w:val="007B7D37"/>
    <w:rsid w:val="007C04DE"/>
    <w:rsid w:val="007C06EE"/>
    <w:rsid w:val="007C0E34"/>
    <w:rsid w:val="007C1274"/>
    <w:rsid w:val="007C16D2"/>
    <w:rsid w:val="007C1840"/>
    <w:rsid w:val="007C1BD8"/>
    <w:rsid w:val="007C1C6F"/>
    <w:rsid w:val="007C20A3"/>
    <w:rsid w:val="007C308D"/>
    <w:rsid w:val="007C3F0A"/>
    <w:rsid w:val="007C5406"/>
    <w:rsid w:val="007C5AFE"/>
    <w:rsid w:val="007C5FF7"/>
    <w:rsid w:val="007C6C90"/>
    <w:rsid w:val="007C6DF4"/>
    <w:rsid w:val="007C706A"/>
    <w:rsid w:val="007C799F"/>
    <w:rsid w:val="007C79A1"/>
    <w:rsid w:val="007C7D4C"/>
    <w:rsid w:val="007D041A"/>
    <w:rsid w:val="007D1813"/>
    <w:rsid w:val="007D1FB5"/>
    <w:rsid w:val="007D2936"/>
    <w:rsid w:val="007D4D6E"/>
    <w:rsid w:val="007D5F67"/>
    <w:rsid w:val="007D64A7"/>
    <w:rsid w:val="007D673C"/>
    <w:rsid w:val="007D6DC1"/>
    <w:rsid w:val="007D7372"/>
    <w:rsid w:val="007D7D37"/>
    <w:rsid w:val="007E1523"/>
    <w:rsid w:val="007E2349"/>
    <w:rsid w:val="007E2E1B"/>
    <w:rsid w:val="007E43C4"/>
    <w:rsid w:val="007E4A90"/>
    <w:rsid w:val="007E4A9C"/>
    <w:rsid w:val="007E55CB"/>
    <w:rsid w:val="007E6163"/>
    <w:rsid w:val="007E6D61"/>
    <w:rsid w:val="007E72DA"/>
    <w:rsid w:val="007E78CD"/>
    <w:rsid w:val="007E7D27"/>
    <w:rsid w:val="007F0700"/>
    <w:rsid w:val="007F13C1"/>
    <w:rsid w:val="007F1523"/>
    <w:rsid w:val="007F18F6"/>
    <w:rsid w:val="007F191C"/>
    <w:rsid w:val="007F1A0B"/>
    <w:rsid w:val="007F28D3"/>
    <w:rsid w:val="007F2F46"/>
    <w:rsid w:val="007F3445"/>
    <w:rsid w:val="007F3827"/>
    <w:rsid w:val="007F3925"/>
    <w:rsid w:val="007F39BA"/>
    <w:rsid w:val="007F4A6E"/>
    <w:rsid w:val="007F6D6D"/>
    <w:rsid w:val="007F71F9"/>
    <w:rsid w:val="00800BA0"/>
    <w:rsid w:val="00800FA8"/>
    <w:rsid w:val="00801801"/>
    <w:rsid w:val="00803F65"/>
    <w:rsid w:val="008041FB"/>
    <w:rsid w:val="008047C2"/>
    <w:rsid w:val="00804B4C"/>
    <w:rsid w:val="00804F9D"/>
    <w:rsid w:val="00805200"/>
    <w:rsid w:val="008052DD"/>
    <w:rsid w:val="00805B10"/>
    <w:rsid w:val="00805E39"/>
    <w:rsid w:val="0080611D"/>
    <w:rsid w:val="008064DD"/>
    <w:rsid w:val="00807025"/>
    <w:rsid w:val="00807BE4"/>
    <w:rsid w:val="00807C54"/>
    <w:rsid w:val="00807D4D"/>
    <w:rsid w:val="00807DFE"/>
    <w:rsid w:val="00807EFC"/>
    <w:rsid w:val="0081010D"/>
    <w:rsid w:val="0081050E"/>
    <w:rsid w:val="00810D76"/>
    <w:rsid w:val="00810E40"/>
    <w:rsid w:val="0081126D"/>
    <w:rsid w:val="00811D2B"/>
    <w:rsid w:val="00811F2F"/>
    <w:rsid w:val="00812978"/>
    <w:rsid w:val="00812AF1"/>
    <w:rsid w:val="008132D1"/>
    <w:rsid w:val="008132FA"/>
    <w:rsid w:val="008134BA"/>
    <w:rsid w:val="00814D9B"/>
    <w:rsid w:val="00815294"/>
    <w:rsid w:val="008153CF"/>
    <w:rsid w:val="0081543B"/>
    <w:rsid w:val="008155B1"/>
    <w:rsid w:val="008156BB"/>
    <w:rsid w:val="00815C93"/>
    <w:rsid w:val="00816033"/>
    <w:rsid w:val="008161B5"/>
    <w:rsid w:val="00816786"/>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2"/>
    <w:rsid w:val="00826E16"/>
    <w:rsid w:val="00827247"/>
    <w:rsid w:val="0082781E"/>
    <w:rsid w:val="00830A3B"/>
    <w:rsid w:val="008319AD"/>
    <w:rsid w:val="00831BE5"/>
    <w:rsid w:val="00832261"/>
    <w:rsid w:val="00832940"/>
    <w:rsid w:val="0083371B"/>
    <w:rsid w:val="008337E4"/>
    <w:rsid w:val="0083425C"/>
    <w:rsid w:val="0083497A"/>
    <w:rsid w:val="00834ED9"/>
    <w:rsid w:val="0083503C"/>
    <w:rsid w:val="008352B4"/>
    <w:rsid w:val="008353FD"/>
    <w:rsid w:val="00835502"/>
    <w:rsid w:val="0083610B"/>
    <w:rsid w:val="008365BA"/>
    <w:rsid w:val="008369E4"/>
    <w:rsid w:val="00836BCB"/>
    <w:rsid w:val="008374CE"/>
    <w:rsid w:val="00837D0B"/>
    <w:rsid w:val="00837E72"/>
    <w:rsid w:val="0084063D"/>
    <w:rsid w:val="00840830"/>
    <w:rsid w:val="00841086"/>
    <w:rsid w:val="00841B4F"/>
    <w:rsid w:val="00841EAF"/>
    <w:rsid w:val="00841F89"/>
    <w:rsid w:val="00842CA9"/>
    <w:rsid w:val="00842DF6"/>
    <w:rsid w:val="00842F5A"/>
    <w:rsid w:val="00843584"/>
    <w:rsid w:val="00844A5C"/>
    <w:rsid w:val="00844FEA"/>
    <w:rsid w:val="008450DC"/>
    <w:rsid w:val="008457B7"/>
    <w:rsid w:val="008464D7"/>
    <w:rsid w:val="008466D1"/>
    <w:rsid w:val="00847682"/>
    <w:rsid w:val="00847E07"/>
    <w:rsid w:val="00847E12"/>
    <w:rsid w:val="008509C8"/>
    <w:rsid w:val="008523B9"/>
    <w:rsid w:val="00852574"/>
    <w:rsid w:val="00852C0F"/>
    <w:rsid w:val="00852C1E"/>
    <w:rsid w:val="008533D7"/>
    <w:rsid w:val="008536BD"/>
    <w:rsid w:val="008538A7"/>
    <w:rsid w:val="00854113"/>
    <w:rsid w:val="00854CF9"/>
    <w:rsid w:val="00855BED"/>
    <w:rsid w:val="00856155"/>
    <w:rsid w:val="008569B7"/>
    <w:rsid w:val="00857150"/>
    <w:rsid w:val="00857E93"/>
    <w:rsid w:val="0086044B"/>
    <w:rsid w:val="008610F3"/>
    <w:rsid w:val="008623AB"/>
    <w:rsid w:val="00862C2B"/>
    <w:rsid w:val="00862FE9"/>
    <w:rsid w:val="00863996"/>
    <w:rsid w:val="008649CF"/>
    <w:rsid w:val="00865239"/>
    <w:rsid w:val="00865292"/>
    <w:rsid w:val="00865944"/>
    <w:rsid w:val="00865E47"/>
    <w:rsid w:val="0086613F"/>
    <w:rsid w:val="00866587"/>
    <w:rsid w:val="00866807"/>
    <w:rsid w:val="0086734A"/>
    <w:rsid w:val="00867C7A"/>
    <w:rsid w:val="0087028D"/>
    <w:rsid w:val="0087034A"/>
    <w:rsid w:val="00870B87"/>
    <w:rsid w:val="00872425"/>
    <w:rsid w:val="00872438"/>
    <w:rsid w:val="00873192"/>
    <w:rsid w:val="00873881"/>
    <w:rsid w:val="00873A2C"/>
    <w:rsid w:val="00873F92"/>
    <w:rsid w:val="00874A01"/>
    <w:rsid w:val="00874D62"/>
    <w:rsid w:val="008752EC"/>
    <w:rsid w:val="008764AF"/>
    <w:rsid w:val="00876F46"/>
    <w:rsid w:val="008777F6"/>
    <w:rsid w:val="0087788D"/>
    <w:rsid w:val="00880670"/>
    <w:rsid w:val="00880860"/>
    <w:rsid w:val="00880A28"/>
    <w:rsid w:val="008811CD"/>
    <w:rsid w:val="00881EC8"/>
    <w:rsid w:val="008823B9"/>
    <w:rsid w:val="00883D79"/>
    <w:rsid w:val="008841AF"/>
    <w:rsid w:val="00884304"/>
    <w:rsid w:val="00884588"/>
    <w:rsid w:val="00884827"/>
    <w:rsid w:val="008853F3"/>
    <w:rsid w:val="00885AB7"/>
    <w:rsid w:val="00886BD9"/>
    <w:rsid w:val="00887059"/>
    <w:rsid w:val="00891FE6"/>
    <w:rsid w:val="00892B00"/>
    <w:rsid w:val="00892B5B"/>
    <w:rsid w:val="00893884"/>
    <w:rsid w:val="00893E00"/>
    <w:rsid w:val="00894979"/>
    <w:rsid w:val="0089544E"/>
    <w:rsid w:val="00895478"/>
    <w:rsid w:val="0089587B"/>
    <w:rsid w:val="008959A4"/>
    <w:rsid w:val="00896206"/>
    <w:rsid w:val="00896B4A"/>
    <w:rsid w:val="008A0530"/>
    <w:rsid w:val="008A08EA"/>
    <w:rsid w:val="008A0B4D"/>
    <w:rsid w:val="008A0C91"/>
    <w:rsid w:val="008A13D8"/>
    <w:rsid w:val="008A19FB"/>
    <w:rsid w:val="008A38AD"/>
    <w:rsid w:val="008A4E97"/>
    <w:rsid w:val="008A5947"/>
    <w:rsid w:val="008A59B2"/>
    <w:rsid w:val="008A5AB4"/>
    <w:rsid w:val="008A60F3"/>
    <w:rsid w:val="008A6247"/>
    <w:rsid w:val="008A6286"/>
    <w:rsid w:val="008A6407"/>
    <w:rsid w:val="008A683E"/>
    <w:rsid w:val="008A68AA"/>
    <w:rsid w:val="008A6F1B"/>
    <w:rsid w:val="008A6F9A"/>
    <w:rsid w:val="008A7439"/>
    <w:rsid w:val="008B0471"/>
    <w:rsid w:val="008B06C2"/>
    <w:rsid w:val="008B0A90"/>
    <w:rsid w:val="008B0E3F"/>
    <w:rsid w:val="008B33E1"/>
    <w:rsid w:val="008B3F0E"/>
    <w:rsid w:val="008B4347"/>
    <w:rsid w:val="008B445A"/>
    <w:rsid w:val="008B4DBD"/>
    <w:rsid w:val="008B4F59"/>
    <w:rsid w:val="008B5685"/>
    <w:rsid w:val="008B62D1"/>
    <w:rsid w:val="008B688E"/>
    <w:rsid w:val="008B6F00"/>
    <w:rsid w:val="008C0E2A"/>
    <w:rsid w:val="008C1315"/>
    <w:rsid w:val="008C1638"/>
    <w:rsid w:val="008C1C71"/>
    <w:rsid w:val="008C33E4"/>
    <w:rsid w:val="008C42F3"/>
    <w:rsid w:val="008C453E"/>
    <w:rsid w:val="008C499E"/>
    <w:rsid w:val="008C4D1B"/>
    <w:rsid w:val="008C51FD"/>
    <w:rsid w:val="008C61EA"/>
    <w:rsid w:val="008C67F4"/>
    <w:rsid w:val="008C771A"/>
    <w:rsid w:val="008C7E5A"/>
    <w:rsid w:val="008D03E5"/>
    <w:rsid w:val="008D04EA"/>
    <w:rsid w:val="008D0795"/>
    <w:rsid w:val="008D18B9"/>
    <w:rsid w:val="008D1C35"/>
    <w:rsid w:val="008D2DCA"/>
    <w:rsid w:val="008D30F0"/>
    <w:rsid w:val="008D333A"/>
    <w:rsid w:val="008D3C44"/>
    <w:rsid w:val="008D4E78"/>
    <w:rsid w:val="008D52DD"/>
    <w:rsid w:val="008D56E2"/>
    <w:rsid w:val="008D58D0"/>
    <w:rsid w:val="008D6299"/>
    <w:rsid w:val="008D6863"/>
    <w:rsid w:val="008D6A7F"/>
    <w:rsid w:val="008D71B2"/>
    <w:rsid w:val="008D71CC"/>
    <w:rsid w:val="008D7235"/>
    <w:rsid w:val="008D72BF"/>
    <w:rsid w:val="008D7B9E"/>
    <w:rsid w:val="008E0DFC"/>
    <w:rsid w:val="008E0FD5"/>
    <w:rsid w:val="008E1634"/>
    <w:rsid w:val="008E1988"/>
    <w:rsid w:val="008E1A65"/>
    <w:rsid w:val="008E22CF"/>
    <w:rsid w:val="008E24CB"/>
    <w:rsid w:val="008E2716"/>
    <w:rsid w:val="008E3062"/>
    <w:rsid w:val="008E310D"/>
    <w:rsid w:val="008E3382"/>
    <w:rsid w:val="008E45A8"/>
    <w:rsid w:val="008E4B9F"/>
    <w:rsid w:val="008E5474"/>
    <w:rsid w:val="008E5837"/>
    <w:rsid w:val="008E5EF2"/>
    <w:rsid w:val="008E63A0"/>
    <w:rsid w:val="008E671D"/>
    <w:rsid w:val="008E6F1C"/>
    <w:rsid w:val="008E779F"/>
    <w:rsid w:val="008E7CC7"/>
    <w:rsid w:val="008E7D51"/>
    <w:rsid w:val="008E7F6F"/>
    <w:rsid w:val="008F0921"/>
    <w:rsid w:val="008F0AB7"/>
    <w:rsid w:val="008F1E4D"/>
    <w:rsid w:val="008F228D"/>
    <w:rsid w:val="008F2AFD"/>
    <w:rsid w:val="008F3304"/>
    <w:rsid w:val="008F3708"/>
    <w:rsid w:val="008F386A"/>
    <w:rsid w:val="008F400E"/>
    <w:rsid w:val="008F4C08"/>
    <w:rsid w:val="008F4F5B"/>
    <w:rsid w:val="008F6104"/>
    <w:rsid w:val="008F6F3A"/>
    <w:rsid w:val="008F78DD"/>
    <w:rsid w:val="008F78EE"/>
    <w:rsid w:val="008F7DDB"/>
    <w:rsid w:val="0090014E"/>
    <w:rsid w:val="00900453"/>
    <w:rsid w:val="00900B5A"/>
    <w:rsid w:val="00900B79"/>
    <w:rsid w:val="0090106E"/>
    <w:rsid w:val="0090147B"/>
    <w:rsid w:val="009017E2"/>
    <w:rsid w:val="00901D65"/>
    <w:rsid w:val="00902373"/>
    <w:rsid w:val="009027B2"/>
    <w:rsid w:val="0090296A"/>
    <w:rsid w:val="00902AF1"/>
    <w:rsid w:val="0090330E"/>
    <w:rsid w:val="00904B0D"/>
    <w:rsid w:val="00905356"/>
    <w:rsid w:val="009056F5"/>
    <w:rsid w:val="00906BEB"/>
    <w:rsid w:val="00910BDE"/>
    <w:rsid w:val="00911305"/>
    <w:rsid w:val="009119A3"/>
    <w:rsid w:val="00911C55"/>
    <w:rsid w:val="00912BC5"/>
    <w:rsid w:val="009130B4"/>
    <w:rsid w:val="0091420C"/>
    <w:rsid w:val="0091522C"/>
    <w:rsid w:val="009153DB"/>
    <w:rsid w:val="009159B1"/>
    <w:rsid w:val="00915CD7"/>
    <w:rsid w:val="00916B93"/>
    <w:rsid w:val="009172F8"/>
    <w:rsid w:val="0092191B"/>
    <w:rsid w:val="00922120"/>
    <w:rsid w:val="00922780"/>
    <w:rsid w:val="009239A6"/>
    <w:rsid w:val="00923DF4"/>
    <w:rsid w:val="0092446E"/>
    <w:rsid w:val="00924C2A"/>
    <w:rsid w:val="009258C9"/>
    <w:rsid w:val="00925CA0"/>
    <w:rsid w:val="00925DAC"/>
    <w:rsid w:val="009266B9"/>
    <w:rsid w:val="009267F6"/>
    <w:rsid w:val="00927199"/>
    <w:rsid w:val="00930D80"/>
    <w:rsid w:val="0093209B"/>
    <w:rsid w:val="00932EF4"/>
    <w:rsid w:val="00933CCA"/>
    <w:rsid w:val="00934B42"/>
    <w:rsid w:val="0093581A"/>
    <w:rsid w:val="00936231"/>
    <w:rsid w:val="00936825"/>
    <w:rsid w:val="00936C52"/>
    <w:rsid w:val="00937AAF"/>
    <w:rsid w:val="009408BD"/>
    <w:rsid w:val="00940FE7"/>
    <w:rsid w:val="009422D5"/>
    <w:rsid w:val="0094242D"/>
    <w:rsid w:val="009442D4"/>
    <w:rsid w:val="00945168"/>
    <w:rsid w:val="009452BE"/>
    <w:rsid w:val="009457D7"/>
    <w:rsid w:val="00945B71"/>
    <w:rsid w:val="00945BC5"/>
    <w:rsid w:val="00945C48"/>
    <w:rsid w:val="00946019"/>
    <w:rsid w:val="009460AD"/>
    <w:rsid w:val="009462C5"/>
    <w:rsid w:val="00946957"/>
    <w:rsid w:val="009475D4"/>
    <w:rsid w:val="009501F7"/>
    <w:rsid w:val="00950491"/>
    <w:rsid w:val="009505F4"/>
    <w:rsid w:val="009507CA"/>
    <w:rsid w:val="009509A8"/>
    <w:rsid w:val="00950B88"/>
    <w:rsid w:val="00952699"/>
    <w:rsid w:val="00952B63"/>
    <w:rsid w:val="00952FAF"/>
    <w:rsid w:val="0095435C"/>
    <w:rsid w:val="009547CD"/>
    <w:rsid w:val="009555F6"/>
    <w:rsid w:val="0095570E"/>
    <w:rsid w:val="0095597A"/>
    <w:rsid w:val="00957784"/>
    <w:rsid w:val="00960457"/>
    <w:rsid w:val="0096072B"/>
    <w:rsid w:val="0096204F"/>
    <w:rsid w:val="00962F28"/>
    <w:rsid w:val="00963268"/>
    <w:rsid w:val="00963610"/>
    <w:rsid w:val="00964A63"/>
    <w:rsid w:val="00964F94"/>
    <w:rsid w:val="00966E9E"/>
    <w:rsid w:val="009674D3"/>
    <w:rsid w:val="0096757D"/>
    <w:rsid w:val="00967E02"/>
    <w:rsid w:val="00970650"/>
    <w:rsid w:val="00970E27"/>
    <w:rsid w:val="00970EAD"/>
    <w:rsid w:val="00970F2D"/>
    <w:rsid w:val="009715DD"/>
    <w:rsid w:val="0097174D"/>
    <w:rsid w:val="009735F1"/>
    <w:rsid w:val="00974041"/>
    <w:rsid w:val="00976198"/>
    <w:rsid w:val="0097673D"/>
    <w:rsid w:val="00976E43"/>
    <w:rsid w:val="00976EA7"/>
    <w:rsid w:val="00976F6A"/>
    <w:rsid w:val="00977291"/>
    <w:rsid w:val="00977493"/>
    <w:rsid w:val="00977607"/>
    <w:rsid w:val="009805EF"/>
    <w:rsid w:val="0098075C"/>
    <w:rsid w:val="00980EDB"/>
    <w:rsid w:val="00981480"/>
    <w:rsid w:val="00982A0A"/>
    <w:rsid w:val="00983D13"/>
    <w:rsid w:val="00983EA9"/>
    <w:rsid w:val="0098402A"/>
    <w:rsid w:val="0098402B"/>
    <w:rsid w:val="009841C7"/>
    <w:rsid w:val="009848E8"/>
    <w:rsid w:val="009863F5"/>
    <w:rsid w:val="00986D63"/>
    <w:rsid w:val="009871CA"/>
    <w:rsid w:val="00987906"/>
    <w:rsid w:val="00987F47"/>
    <w:rsid w:val="009910D8"/>
    <w:rsid w:val="0099210D"/>
    <w:rsid w:val="009925AC"/>
    <w:rsid w:val="00993190"/>
    <w:rsid w:val="00993AFD"/>
    <w:rsid w:val="00993D86"/>
    <w:rsid w:val="009943E2"/>
    <w:rsid w:val="00994922"/>
    <w:rsid w:val="00994956"/>
    <w:rsid w:val="009956E5"/>
    <w:rsid w:val="009958EA"/>
    <w:rsid w:val="009959BB"/>
    <w:rsid w:val="00996056"/>
    <w:rsid w:val="00996A41"/>
    <w:rsid w:val="00996B78"/>
    <w:rsid w:val="00996D75"/>
    <w:rsid w:val="009974EF"/>
    <w:rsid w:val="009A03FC"/>
    <w:rsid w:val="009A0F54"/>
    <w:rsid w:val="009A1044"/>
    <w:rsid w:val="009A13CA"/>
    <w:rsid w:val="009A1738"/>
    <w:rsid w:val="009A1BD4"/>
    <w:rsid w:val="009A20D3"/>
    <w:rsid w:val="009A2731"/>
    <w:rsid w:val="009A2AB2"/>
    <w:rsid w:val="009A4CBF"/>
    <w:rsid w:val="009A4D83"/>
    <w:rsid w:val="009A576E"/>
    <w:rsid w:val="009A5C22"/>
    <w:rsid w:val="009A5C6C"/>
    <w:rsid w:val="009A6789"/>
    <w:rsid w:val="009A6ABA"/>
    <w:rsid w:val="009A709A"/>
    <w:rsid w:val="009A757D"/>
    <w:rsid w:val="009B06B4"/>
    <w:rsid w:val="009B0A3A"/>
    <w:rsid w:val="009B180C"/>
    <w:rsid w:val="009B2347"/>
    <w:rsid w:val="009B4280"/>
    <w:rsid w:val="009B4CD8"/>
    <w:rsid w:val="009B50FC"/>
    <w:rsid w:val="009B5F2E"/>
    <w:rsid w:val="009B6D40"/>
    <w:rsid w:val="009B7312"/>
    <w:rsid w:val="009B77AC"/>
    <w:rsid w:val="009B7831"/>
    <w:rsid w:val="009C0238"/>
    <w:rsid w:val="009C04F7"/>
    <w:rsid w:val="009C10BD"/>
    <w:rsid w:val="009C2537"/>
    <w:rsid w:val="009C2E6A"/>
    <w:rsid w:val="009C2F09"/>
    <w:rsid w:val="009C356A"/>
    <w:rsid w:val="009C5008"/>
    <w:rsid w:val="009C52E7"/>
    <w:rsid w:val="009C5BD5"/>
    <w:rsid w:val="009C6AA0"/>
    <w:rsid w:val="009C6DAC"/>
    <w:rsid w:val="009D0DC8"/>
    <w:rsid w:val="009D1A46"/>
    <w:rsid w:val="009D1AEA"/>
    <w:rsid w:val="009D1CA2"/>
    <w:rsid w:val="009D235A"/>
    <w:rsid w:val="009D35D4"/>
    <w:rsid w:val="009D3603"/>
    <w:rsid w:val="009D3658"/>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23C7"/>
    <w:rsid w:val="009E3C9B"/>
    <w:rsid w:val="009E3CEB"/>
    <w:rsid w:val="009E3D20"/>
    <w:rsid w:val="009E4DDA"/>
    <w:rsid w:val="009E59E0"/>
    <w:rsid w:val="009E61A8"/>
    <w:rsid w:val="009E7E9B"/>
    <w:rsid w:val="009E7F28"/>
    <w:rsid w:val="009E7FD2"/>
    <w:rsid w:val="009F0932"/>
    <w:rsid w:val="009F13E9"/>
    <w:rsid w:val="009F192B"/>
    <w:rsid w:val="009F3EA3"/>
    <w:rsid w:val="009F4954"/>
    <w:rsid w:val="009F54C5"/>
    <w:rsid w:val="009F58B5"/>
    <w:rsid w:val="009F5919"/>
    <w:rsid w:val="009F6305"/>
    <w:rsid w:val="009F6AA8"/>
    <w:rsid w:val="009F6E75"/>
    <w:rsid w:val="009F704C"/>
    <w:rsid w:val="009F763C"/>
    <w:rsid w:val="009F77F8"/>
    <w:rsid w:val="00A006BE"/>
    <w:rsid w:val="00A017D8"/>
    <w:rsid w:val="00A020E5"/>
    <w:rsid w:val="00A02E1B"/>
    <w:rsid w:val="00A03452"/>
    <w:rsid w:val="00A04DC4"/>
    <w:rsid w:val="00A04ED0"/>
    <w:rsid w:val="00A06811"/>
    <w:rsid w:val="00A07350"/>
    <w:rsid w:val="00A0738B"/>
    <w:rsid w:val="00A074C0"/>
    <w:rsid w:val="00A07CF5"/>
    <w:rsid w:val="00A07EC9"/>
    <w:rsid w:val="00A11142"/>
    <w:rsid w:val="00A114AC"/>
    <w:rsid w:val="00A1288D"/>
    <w:rsid w:val="00A12892"/>
    <w:rsid w:val="00A12A8F"/>
    <w:rsid w:val="00A12BF7"/>
    <w:rsid w:val="00A13B07"/>
    <w:rsid w:val="00A14134"/>
    <w:rsid w:val="00A14C7F"/>
    <w:rsid w:val="00A15319"/>
    <w:rsid w:val="00A15FD6"/>
    <w:rsid w:val="00A17592"/>
    <w:rsid w:val="00A179C9"/>
    <w:rsid w:val="00A17D3D"/>
    <w:rsid w:val="00A2083E"/>
    <w:rsid w:val="00A20F13"/>
    <w:rsid w:val="00A2203D"/>
    <w:rsid w:val="00A22281"/>
    <w:rsid w:val="00A2285C"/>
    <w:rsid w:val="00A22AD0"/>
    <w:rsid w:val="00A23494"/>
    <w:rsid w:val="00A234EE"/>
    <w:rsid w:val="00A24C46"/>
    <w:rsid w:val="00A267C9"/>
    <w:rsid w:val="00A26EAD"/>
    <w:rsid w:val="00A26F2E"/>
    <w:rsid w:val="00A26F68"/>
    <w:rsid w:val="00A27C14"/>
    <w:rsid w:val="00A307A2"/>
    <w:rsid w:val="00A30A5A"/>
    <w:rsid w:val="00A310FE"/>
    <w:rsid w:val="00A31266"/>
    <w:rsid w:val="00A321CC"/>
    <w:rsid w:val="00A322B0"/>
    <w:rsid w:val="00A327A1"/>
    <w:rsid w:val="00A33677"/>
    <w:rsid w:val="00A33E4F"/>
    <w:rsid w:val="00A342A8"/>
    <w:rsid w:val="00A345C1"/>
    <w:rsid w:val="00A3472A"/>
    <w:rsid w:val="00A34738"/>
    <w:rsid w:val="00A353A2"/>
    <w:rsid w:val="00A35716"/>
    <w:rsid w:val="00A3580F"/>
    <w:rsid w:val="00A3596D"/>
    <w:rsid w:val="00A3644C"/>
    <w:rsid w:val="00A3681B"/>
    <w:rsid w:val="00A375D1"/>
    <w:rsid w:val="00A42254"/>
    <w:rsid w:val="00A42E27"/>
    <w:rsid w:val="00A43F4A"/>
    <w:rsid w:val="00A44CE3"/>
    <w:rsid w:val="00A44F62"/>
    <w:rsid w:val="00A450A8"/>
    <w:rsid w:val="00A453C3"/>
    <w:rsid w:val="00A45444"/>
    <w:rsid w:val="00A45BBE"/>
    <w:rsid w:val="00A45F29"/>
    <w:rsid w:val="00A46153"/>
    <w:rsid w:val="00A46338"/>
    <w:rsid w:val="00A465FD"/>
    <w:rsid w:val="00A46A8E"/>
    <w:rsid w:val="00A46B1F"/>
    <w:rsid w:val="00A46D13"/>
    <w:rsid w:val="00A46DC3"/>
    <w:rsid w:val="00A5068F"/>
    <w:rsid w:val="00A510EB"/>
    <w:rsid w:val="00A523A6"/>
    <w:rsid w:val="00A5242F"/>
    <w:rsid w:val="00A52520"/>
    <w:rsid w:val="00A526C4"/>
    <w:rsid w:val="00A526D9"/>
    <w:rsid w:val="00A52CA1"/>
    <w:rsid w:val="00A53E92"/>
    <w:rsid w:val="00A541D4"/>
    <w:rsid w:val="00A54292"/>
    <w:rsid w:val="00A54BA1"/>
    <w:rsid w:val="00A54D05"/>
    <w:rsid w:val="00A5557E"/>
    <w:rsid w:val="00A55B8D"/>
    <w:rsid w:val="00A560DF"/>
    <w:rsid w:val="00A561FF"/>
    <w:rsid w:val="00A56EBA"/>
    <w:rsid w:val="00A57067"/>
    <w:rsid w:val="00A5794E"/>
    <w:rsid w:val="00A57A17"/>
    <w:rsid w:val="00A57B2B"/>
    <w:rsid w:val="00A60D1B"/>
    <w:rsid w:val="00A61581"/>
    <w:rsid w:val="00A6199A"/>
    <w:rsid w:val="00A64381"/>
    <w:rsid w:val="00A646E1"/>
    <w:rsid w:val="00A64D0C"/>
    <w:rsid w:val="00A64EBD"/>
    <w:rsid w:val="00A65D58"/>
    <w:rsid w:val="00A664B2"/>
    <w:rsid w:val="00A67894"/>
    <w:rsid w:val="00A70597"/>
    <w:rsid w:val="00A7094C"/>
    <w:rsid w:val="00A716D1"/>
    <w:rsid w:val="00A7173D"/>
    <w:rsid w:val="00A71D7E"/>
    <w:rsid w:val="00A71ED3"/>
    <w:rsid w:val="00A72024"/>
    <w:rsid w:val="00A73745"/>
    <w:rsid w:val="00A73975"/>
    <w:rsid w:val="00A74BCA"/>
    <w:rsid w:val="00A75913"/>
    <w:rsid w:val="00A75E58"/>
    <w:rsid w:val="00A75F43"/>
    <w:rsid w:val="00A76010"/>
    <w:rsid w:val="00A76FDF"/>
    <w:rsid w:val="00A77872"/>
    <w:rsid w:val="00A778BB"/>
    <w:rsid w:val="00A8087D"/>
    <w:rsid w:val="00A810C4"/>
    <w:rsid w:val="00A82266"/>
    <w:rsid w:val="00A828D7"/>
    <w:rsid w:val="00A82B4F"/>
    <w:rsid w:val="00A82E78"/>
    <w:rsid w:val="00A8363E"/>
    <w:rsid w:val="00A85228"/>
    <w:rsid w:val="00A87D09"/>
    <w:rsid w:val="00A87F68"/>
    <w:rsid w:val="00A90499"/>
    <w:rsid w:val="00A90873"/>
    <w:rsid w:val="00A91799"/>
    <w:rsid w:val="00A921F9"/>
    <w:rsid w:val="00A940C8"/>
    <w:rsid w:val="00A9441F"/>
    <w:rsid w:val="00A954EB"/>
    <w:rsid w:val="00A95D88"/>
    <w:rsid w:val="00A968BF"/>
    <w:rsid w:val="00A9751F"/>
    <w:rsid w:val="00AA114B"/>
    <w:rsid w:val="00AA17FE"/>
    <w:rsid w:val="00AA210A"/>
    <w:rsid w:val="00AA2495"/>
    <w:rsid w:val="00AA2965"/>
    <w:rsid w:val="00AA3361"/>
    <w:rsid w:val="00AA39FA"/>
    <w:rsid w:val="00AA453A"/>
    <w:rsid w:val="00AA47CD"/>
    <w:rsid w:val="00AA5418"/>
    <w:rsid w:val="00AA5785"/>
    <w:rsid w:val="00AA5A17"/>
    <w:rsid w:val="00AA68C4"/>
    <w:rsid w:val="00AA6DF4"/>
    <w:rsid w:val="00AA7A8B"/>
    <w:rsid w:val="00AB097A"/>
    <w:rsid w:val="00AB0A34"/>
    <w:rsid w:val="00AB0E53"/>
    <w:rsid w:val="00AB1D5C"/>
    <w:rsid w:val="00AB2058"/>
    <w:rsid w:val="00AB21A1"/>
    <w:rsid w:val="00AB21ED"/>
    <w:rsid w:val="00AB2456"/>
    <w:rsid w:val="00AB2E14"/>
    <w:rsid w:val="00AB31DD"/>
    <w:rsid w:val="00AB36BF"/>
    <w:rsid w:val="00AB3A7D"/>
    <w:rsid w:val="00AB4550"/>
    <w:rsid w:val="00AB5AE8"/>
    <w:rsid w:val="00AB6383"/>
    <w:rsid w:val="00AB7C3A"/>
    <w:rsid w:val="00AC0896"/>
    <w:rsid w:val="00AC205D"/>
    <w:rsid w:val="00AC208D"/>
    <w:rsid w:val="00AC2235"/>
    <w:rsid w:val="00AC2D9C"/>
    <w:rsid w:val="00AC3CEC"/>
    <w:rsid w:val="00AC3DE8"/>
    <w:rsid w:val="00AC6269"/>
    <w:rsid w:val="00AC670A"/>
    <w:rsid w:val="00AC6AE2"/>
    <w:rsid w:val="00AC7DD5"/>
    <w:rsid w:val="00AC7ECB"/>
    <w:rsid w:val="00AC7FAB"/>
    <w:rsid w:val="00AD032E"/>
    <w:rsid w:val="00AD1230"/>
    <w:rsid w:val="00AD171B"/>
    <w:rsid w:val="00AD2575"/>
    <w:rsid w:val="00AD2B72"/>
    <w:rsid w:val="00AD3B38"/>
    <w:rsid w:val="00AD4DCC"/>
    <w:rsid w:val="00AD58CE"/>
    <w:rsid w:val="00AD5B6C"/>
    <w:rsid w:val="00AD5F7A"/>
    <w:rsid w:val="00AD644F"/>
    <w:rsid w:val="00AD6510"/>
    <w:rsid w:val="00AD6B4B"/>
    <w:rsid w:val="00AD7177"/>
    <w:rsid w:val="00AD7292"/>
    <w:rsid w:val="00AD73FB"/>
    <w:rsid w:val="00AD7AED"/>
    <w:rsid w:val="00AE0330"/>
    <w:rsid w:val="00AE08A9"/>
    <w:rsid w:val="00AE08F6"/>
    <w:rsid w:val="00AE09BC"/>
    <w:rsid w:val="00AE1842"/>
    <w:rsid w:val="00AE1C95"/>
    <w:rsid w:val="00AE3336"/>
    <w:rsid w:val="00AE41B8"/>
    <w:rsid w:val="00AE5077"/>
    <w:rsid w:val="00AE51EB"/>
    <w:rsid w:val="00AE6022"/>
    <w:rsid w:val="00AE78C9"/>
    <w:rsid w:val="00AE7946"/>
    <w:rsid w:val="00AF00CB"/>
    <w:rsid w:val="00AF0968"/>
    <w:rsid w:val="00AF0CD0"/>
    <w:rsid w:val="00AF0EB0"/>
    <w:rsid w:val="00AF0ECA"/>
    <w:rsid w:val="00AF1477"/>
    <w:rsid w:val="00AF21A3"/>
    <w:rsid w:val="00AF264A"/>
    <w:rsid w:val="00AF28E4"/>
    <w:rsid w:val="00AF3227"/>
    <w:rsid w:val="00AF3235"/>
    <w:rsid w:val="00AF37A6"/>
    <w:rsid w:val="00AF3C81"/>
    <w:rsid w:val="00AF3EA1"/>
    <w:rsid w:val="00AF40D3"/>
    <w:rsid w:val="00AF4189"/>
    <w:rsid w:val="00AF45E8"/>
    <w:rsid w:val="00AF591A"/>
    <w:rsid w:val="00AF63C1"/>
    <w:rsid w:val="00AF6673"/>
    <w:rsid w:val="00AF672D"/>
    <w:rsid w:val="00AF6FD1"/>
    <w:rsid w:val="00AF7AFF"/>
    <w:rsid w:val="00B0036C"/>
    <w:rsid w:val="00B009D1"/>
    <w:rsid w:val="00B00A94"/>
    <w:rsid w:val="00B01E6A"/>
    <w:rsid w:val="00B021EB"/>
    <w:rsid w:val="00B02A29"/>
    <w:rsid w:val="00B02DD4"/>
    <w:rsid w:val="00B02E73"/>
    <w:rsid w:val="00B0394F"/>
    <w:rsid w:val="00B0446E"/>
    <w:rsid w:val="00B0497A"/>
    <w:rsid w:val="00B053CB"/>
    <w:rsid w:val="00B067E6"/>
    <w:rsid w:val="00B07EC3"/>
    <w:rsid w:val="00B110A1"/>
    <w:rsid w:val="00B11BD2"/>
    <w:rsid w:val="00B12052"/>
    <w:rsid w:val="00B12AFB"/>
    <w:rsid w:val="00B12B6D"/>
    <w:rsid w:val="00B1341B"/>
    <w:rsid w:val="00B137C0"/>
    <w:rsid w:val="00B1381E"/>
    <w:rsid w:val="00B13B38"/>
    <w:rsid w:val="00B13C22"/>
    <w:rsid w:val="00B14A5F"/>
    <w:rsid w:val="00B152CB"/>
    <w:rsid w:val="00B157C3"/>
    <w:rsid w:val="00B15C3C"/>
    <w:rsid w:val="00B16ABC"/>
    <w:rsid w:val="00B20019"/>
    <w:rsid w:val="00B20610"/>
    <w:rsid w:val="00B21955"/>
    <w:rsid w:val="00B21CEC"/>
    <w:rsid w:val="00B22E1D"/>
    <w:rsid w:val="00B2312C"/>
    <w:rsid w:val="00B23EEE"/>
    <w:rsid w:val="00B240EF"/>
    <w:rsid w:val="00B242C7"/>
    <w:rsid w:val="00B24543"/>
    <w:rsid w:val="00B26384"/>
    <w:rsid w:val="00B264E3"/>
    <w:rsid w:val="00B26813"/>
    <w:rsid w:val="00B26F99"/>
    <w:rsid w:val="00B27916"/>
    <w:rsid w:val="00B27D4C"/>
    <w:rsid w:val="00B31850"/>
    <w:rsid w:val="00B31A36"/>
    <w:rsid w:val="00B32071"/>
    <w:rsid w:val="00B32A88"/>
    <w:rsid w:val="00B331CD"/>
    <w:rsid w:val="00B33235"/>
    <w:rsid w:val="00B332AF"/>
    <w:rsid w:val="00B33426"/>
    <w:rsid w:val="00B335D2"/>
    <w:rsid w:val="00B33FA9"/>
    <w:rsid w:val="00B3492D"/>
    <w:rsid w:val="00B34B13"/>
    <w:rsid w:val="00B3561C"/>
    <w:rsid w:val="00B35722"/>
    <w:rsid w:val="00B35743"/>
    <w:rsid w:val="00B357CB"/>
    <w:rsid w:val="00B35FF5"/>
    <w:rsid w:val="00B3606C"/>
    <w:rsid w:val="00B36D68"/>
    <w:rsid w:val="00B4044B"/>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3C15"/>
    <w:rsid w:val="00B53F36"/>
    <w:rsid w:val="00B54850"/>
    <w:rsid w:val="00B5568E"/>
    <w:rsid w:val="00B559CB"/>
    <w:rsid w:val="00B55EEC"/>
    <w:rsid w:val="00B5670A"/>
    <w:rsid w:val="00B56820"/>
    <w:rsid w:val="00B602F7"/>
    <w:rsid w:val="00B6082F"/>
    <w:rsid w:val="00B609B1"/>
    <w:rsid w:val="00B609ED"/>
    <w:rsid w:val="00B60E07"/>
    <w:rsid w:val="00B6208C"/>
    <w:rsid w:val="00B62133"/>
    <w:rsid w:val="00B639EE"/>
    <w:rsid w:val="00B64138"/>
    <w:rsid w:val="00B6436E"/>
    <w:rsid w:val="00B645EA"/>
    <w:rsid w:val="00B64F53"/>
    <w:rsid w:val="00B6526E"/>
    <w:rsid w:val="00B67ACF"/>
    <w:rsid w:val="00B67B46"/>
    <w:rsid w:val="00B67D80"/>
    <w:rsid w:val="00B7025C"/>
    <w:rsid w:val="00B70AC8"/>
    <w:rsid w:val="00B715FF"/>
    <w:rsid w:val="00B718C1"/>
    <w:rsid w:val="00B71D27"/>
    <w:rsid w:val="00B72F5A"/>
    <w:rsid w:val="00B730A8"/>
    <w:rsid w:val="00B73333"/>
    <w:rsid w:val="00B73B0B"/>
    <w:rsid w:val="00B73D31"/>
    <w:rsid w:val="00B753DF"/>
    <w:rsid w:val="00B756DA"/>
    <w:rsid w:val="00B75ACD"/>
    <w:rsid w:val="00B76C17"/>
    <w:rsid w:val="00B76D68"/>
    <w:rsid w:val="00B77170"/>
    <w:rsid w:val="00B77487"/>
    <w:rsid w:val="00B77995"/>
    <w:rsid w:val="00B804FF"/>
    <w:rsid w:val="00B8053A"/>
    <w:rsid w:val="00B80566"/>
    <w:rsid w:val="00B80707"/>
    <w:rsid w:val="00B80A22"/>
    <w:rsid w:val="00B80C23"/>
    <w:rsid w:val="00B81069"/>
    <w:rsid w:val="00B81AC7"/>
    <w:rsid w:val="00B825C8"/>
    <w:rsid w:val="00B8268E"/>
    <w:rsid w:val="00B8269A"/>
    <w:rsid w:val="00B826BC"/>
    <w:rsid w:val="00B82C12"/>
    <w:rsid w:val="00B843C7"/>
    <w:rsid w:val="00B8447D"/>
    <w:rsid w:val="00B84596"/>
    <w:rsid w:val="00B847F4"/>
    <w:rsid w:val="00B8503A"/>
    <w:rsid w:val="00B853C4"/>
    <w:rsid w:val="00B85431"/>
    <w:rsid w:val="00B86B75"/>
    <w:rsid w:val="00B86F31"/>
    <w:rsid w:val="00B876DB"/>
    <w:rsid w:val="00B87B57"/>
    <w:rsid w:val="00B90487"/>
    <w:rsid w:val="00B9118E"/>
    <w:rsid w:val="00B91619"/>
    <w:rsid w:val="00B918A8"/>
    <w:rsid w:val="00B91EB3"/>
    <w:rsid w:val="00B9270C"/>
    <w:rsid w:val="00B92C82"/>
    <w:rsid w:val="00B930DF"/>
    <w:rsid w:val="00B9362B"/>
    <w:rsid w:val="00B94618"/>
    <w:rsid w:val="00B9531E"/>
    <w:rsid w:val="00B959A6"/>
    <w:rsid w:val="00B96198"/>
    <w:rsid w:val="00B96FA0"/>
    <w:rsid w:val="00B96FB8"/>
    <w:rsid w:val="00B9721C"/>
    <w:rsid w:val="00B97570"/>
    <w:rsid w:val="00BA0095"/>
    <w:rsid w:val="00BA0C44"/>
    <w:rsid w:val="00BA0F4C"/>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1C13"/>
    <w:rsid w:val="00BB20AD"/>
    <w:rsid w:val="00BB2557"/>
    <w:rsid w:val="00BB27C5"/>
    <w:rsid w:val="00BB2964"/>
    <w:rsid w:val="00BB2E13"/>
    <w:rsid w:val="00BB3048"/>
    <w:rsid w:val="00BB3071"/>
    <w:rsid w:val="00BB3353"/>
    <w:rsid w:val="00BB3791"/>
    <w:rsid w:val="00BB55C1"/>
    <w:rsid w:val="00BB5EDE"/>
    <w:rsid w:val="00BB638E"/>
    <w:rsid w:val="00BB6BE6"/>
    <w:rsid w:val="00BB73A1"/>
    <w:rsid w:val="00BB7BC5"/>
    <w:rsid w:val="00BC0FCF"/>
    <w:rsid w:val="00BC1B90"/>
    <w:rsid w:val="00BC24BC"/>
    <w:rsid w:val="00BC2908"/>
    <w:rsid w:val="00BC31F1"/>
    <w:rsid w:val="00BC333A"/>
    <w:rsid w:val="00BC3391"/>
    <w:rsid w:val="00BC3667"/>
    <w:rsid w:val="00BC37CB"/>
    <w:rsid w:val="00BC38A4"/>
    <w:rsid w:val="00BC4566"/>
    <w:rsid w:val="00BC456F"/>
    <w:rsid w:val="00BC48D5"/>
    <w:rsid w:val="00BC50FA"/>
    <w:rsid w:val="00BC5725"/>
    <w:rsid w:val="00BC5EDB"/>
    <w:rsid w:val="00BC6386"/>
    <w:rsid w:val="00BC6A85"/>
    <w:rsid w:val="00BC6AE7"/>
    <w:rsid w:val="00BC6FA2"/>
    <w:rsid w:val="00BC744A"/>
    <w:rsid w:val="00BD21E7"/>
    <w:rsid w:val="00BD24C1"/>
    <w:rsid w:val="00BD4895"/>
    <w:rsid w:val="00BD4B4C"/>
    <w:rsid w:val="00BD5C4F"/>
    <w:rsid w:val="00BD5EE2"/>
    <w:rsid w:val="00BD6E12"/>
    <w:rsid w:val="00BD72CC"/>
    <w:rsid w:val="00BD7A0C"/>
    <w:rsid w:val="00BD7BCB"/>
    <w:rsid w:val="00BE042E"/>
    <w:rsid w:val="00BE0660"/>
    <w:rsid w:val="00BE18DF"/>
    <w:rsid w:val="00BE1C44"/>
    <w:rsid w:val="00BE2326"/>
    <w:rsid w:val="00BE374A"/>
    <w:rsid w:val="00BE3A41"/>
    <w:rsid w:val="00BE42FC"/>
    <w:rsid w:val="00BE5001"/>
    <w:rsid w:val="00BE7107"/>
    <w:rsid w:val="00BE72F2"/>
    <w:rsid w:val="00BE79AD"/>
    <w:rsid w:val="00BE7B31"/>
    <w:rsid w:val="00BE7B44"/>
    <w:rsid w:val="00BE7C13"/>
    <w:rsid w:val="00BE7DDB"/>
    <w:rsid w:val="00BF0543"/>
    <w:rsid w:val="00BF0B3F"/>
    <w:rsid w:val="00BF24E8"/>
    <w:rsid w:val="00BF297C"/>
    <w:rsid w:val="00BF37B7"/>
    <w:rsid w:val="00BF423F"/>
    <w:rsid w:val="00BF4E98"/>
    <w:rsid w:val="00BF546E"/>
    <w:rsid w:val="00BF54E8"/>
    <w:rsid w:val="00BF6C46"/>
    <w:rsid w:val="00BF7273"/>
    <w:rsid w:val="00BF7EB4"/>
    <w:rsid w:val="00C00919"/>
    <w:rsid w:val="00C0105A"/>
    <w:rsid w:val="00C01215"/>
    <w:rsid w:val="00C02BF1"/>
    <w:rsid w:val="00C0355D"/>
    <w:rsid w:val="00C036E3"/>
    <w:rsid w:val="00C03AFA"/>
    <w:rsid w:val="00C04244"/>
    <w:rsid w:val="00C04B22"/>
    <w:rsid w:val="00C04D03"/>
    <w:rsid w:val="00C05781"/>
    <w:rsid w:val="00C064A9"/>
    <w:rsid w:val="00C06955"/>
    <w:rsid w:val="00C06E13"/>
    <w:rsid w:val="00C06F20"/>
    <w:rsid w:val="00C072BC"/>
    <w:rsid w:val="00C07959"/>
    <w:rsid w:val="00C07B05"/>
    <w:rsid w:val="00C07FEA"/>
    <w:rsid w:val="00C109A3"/>
    <w:rsid w:val="00C10BD2"/>
    <w:rsid w:val="00C11451"/>
    <w:rsid w:val="00C116AB"/>
    <w:rsid w:val="00C11B97"/>
    <w:rsid w:val="00C1212C"/>
    <w:rsid w:val="00C12BA4"/>
    <w:rsid w:val="00C1416C"/>
    <w:rsid w:val="00C1730E"/>
    <w:rsid w:val="00C2037C"/>
    <w:rsid w:val="00C20A27"/>
    <w:rsid w:val="00C20D24"/>
    <w:rsid w:val="00C21DE5"/>
    <w:rsid w:val="00C225E6"/>
    <w:rsid w:val="00C250BB"/>
    <w:rsid w:val="00C265F8"/>
    <w:rsid w:val="00C26903"/>
    <w:rsid w:val="00C2694A"/>
    <w:rsid w:val="00C2751C"/>
    <w:rsid w:val="00C27DBB"/>
    <w:rsid w:val="00C3047A"/>
    <w:rsid w:val="00C30EFE"/>
    <w:rsid w:val="00C31150"/>
    <w:rsid w:val="00C31973"/>
    <w:rsid w:val="00C32B1C"/>
    <w:rsid w:val="00C32B62"/>
    <w:rsid w:val="00C33949"/>
    <w:rsid w:val="00C346B9"/>
    <w:rsid w:val="00C35278"/>
    <w:rsid w:val="00C35419"/>
    <w:rsid w:val="00C360F0"/>
    <w:rsid w:val="00C36279"/>
    <w:rsid w:val="00C3715D"/>
    <w:rsid w:val="00C4040C"/>
    <w:rsid w:val="00C40608"/>
    <w:rsid w:val="00C408A8"/>
    <w:rsid w:val="00C415F8"/>
    <w:rsid w:val="00C41696"/>
    <w:rsid w:val="00C41A61"/>
    <w:rsid w:val="00C41DBA"/>
    <w:rsid w:val="00C4217E"/>
    <w:rsid w:val="00C4272D"/>
    <w:rsid w:val="00C42B96"/>
    <w:rsid w:val="00C4302C"/>
    <w:rsid w:val="00C43486"/>
    <w:rsid w:val="00C43F93"/>
    <w:rsid w:val="00C44637"/>
    <w:rsid w:val="00C447BF"/>
    <w:rsid w:val="00C44DFF"/>
    <w:rsid w:val="00C45000"/>
    <w:rsid w:val="00C4535F"/>
    <w:rsid w:val="00C45869"/>
    <w:rsid w:val="00C45889"/>
    <w:rsid w:val="00C47FAF"/>
    <w:rsid w:val="00C502FE"/>
    <w:rsid w:val="00C50CE8"/>
    <w:rsid w:val="00C512E9"/>
    <w:rsid w:val="00C51441"/>
    <w:rsid w:val="00C5195B"/>
    <w:rsid w:val="00C51AA0"/>
    <w:rsid w:val="00C5204E"/>
    <w:rsid w:val="00C52934"/>
    <w:rsid w:val="00C52ADA"/>
    <w:rsid w:val="00C533EE"/>
    <w:rsid w:val="00C53D2C"/>
    <w:rsid w:val="00C5501E"/>
    <w:rsid w:val="00C552D0"/>
    <w:rsid w:val="00C55DCA"/>
    <w:rsid w:val="00C5660B"/>
    <w:rsid w:val="00C57A2E"/>
    <w:rsid w:val="00C57F5D"/>
    <w:rsid w:val="00C60671"/>
    <w:rsid w:val="00C60C70"/>
    <w:rsid w:val="00C6184E"/>
    <w:rsid w:val="00C62519"/>
    <w:rsid w:val="00C6280B"/>
    <w:rsid w:val="00C630F3"/>
    <w:rsid w:val="00C63BD9"/>
    <w:rsid w:val="00C64450"/>
    <w:rsid w:val="00C64E7E"/>
    <w:rsid w:val="00C65593"/>
    <w:rsid w:val="00C669FA"/>
    <w:rsid w:val="00C67A1C"/>
    <w:rsid w:val="00C67B82"/>
    <w:rsid w:val="00C70A73"/>
    <w:rsid w:val="00C70AA9"/>
    <w:rsid w:val="00C7139F"/>
    <w:rsid w:val="00C7143F"/>
    <w:rsid w:val="00C71A0C"/>
    <w:rsid w:val="00C72741"/>
    <w:rsid w:val="00C72C4D"/>
    <w:rsid w:val="00C72E7A"/>
    <w:rsid w:val="00C72EE1"/>
    <w:rsid w:val="00C730EC"/>
    <w:rsid w:val="00C744F8"/>
    <w:rsid w:val="00C75415"/>
    <w:rsid w:val="00C75D02"/>
    <w:rsid w:val="00C76435"/>
    <w:rsid w:val="00C767AE"/>
    <w:rsid w:val="00C76FCB"/>
    <w:rsid w:val="00C77223"/>
    <w:rsid w:val="00C77445"/>
    <w:rsid w:val="00C77A61"/>
    <w:rsid w:val="00C77A73"/>
    <w:rsid w:val="00C80AE1"/>
    <w:rsid w:val="00C8158D"/>
    <w:rsid w:val="00C81CF0"/>
    <w:rsid w:val="00C82125"/>
    <w:rsid w:val="00C82EE4"/>
    <w:rsid w:val="00C82F98"/>
    <w:rsid w:val="00C83231"/>
    <w:rsid w:val="00C8341E"/>
    <w:rsid w:val="00C83A82"/>
    <w:rsid w:val="00C84650"/>
    <w:rsid w:val="00C85460"/>
    <w:rsid w:val="00C85C59"/>
    <w:rsid w:val="00C86D71"/>
    <w:rsid w:val="00C8707C"/>
    <w:rsid w:val="00C8714C"/>
    <w:rsid w:val="00C87747"/>
    <w:rsid w:val="00C877D5"/>
    <w:rsid w:val="00C908F2"/>
    <w:rsid w:val="00C9106C"/>
    <w:rsid w:val="00C91A57"/>
    <w:rsid w:val="00C91E1F"/>
    <w:rsid w:val="00C92104"/>
    <w:rsid w:val="00C935E4"/>
    <w:rsid w:val="00C93FEA"/>
    <w:rsid w:val="00C944D4"/>
    <w:rsid w:val="00C945C4"/>
    <w:rsid w:val="00C95B1E"/>
    <w:rsid w:val="00C964C6"/>
    <w:rsid w:val="00C96F57"/>
    <w:rsid w:val="00C971F1"/>
    <w:rsid w:val="00C97C12"/>
    <w:rsid w:val="00CA03AC"/>
    <w:rsid w:val="00CA0D48"/>
    <w:rsid w:val="00CA0ECD"/>
    <w:rsid w:val="00CA131C"/>
    <w:rsid w:val="00CA1E10"/>
    <w:rsid w:val="00CA2A08"/>
    <w:rsid w:val="00CA2E0E"/>
    <w:rsid w:val="00CA3AC0"/>
    <w:rsid w:val="00CA45F0"/>
    <w:rsid w:val="00CA485B"/>
    <w:rsid w:val="00CA4E84"/>
    <w:rsid w:val="00CA5BE6"/>
    <w:rsid w:val="00CA688A"/>
    <w:rsid w:val="00CA7709"/>
    <w:rsid w:val="00CB0067"/>
    <w:rsid w:val="00CB06B0"/>
    <w:rsid w:val="00CB28CA"/>
    <w:rsid w:val="00CB2EE3"/>
    <w:rsid w:val="00CB3833"/>
    <w:rsid w:val="00CB4374"/>
    <w:rsid w:val="00CB5A07"/>
    <w:rsid w:val="00CB6BFA"/>
    <w:rsid w:val="00CB7719"/>
    <w:rsid w:val="00CC00F5"/>
    <w:rsid w:val="00CC0323"/>
    <w:rsid w:val="00CC0CD9"/>
    <w:rsid w:val="00CC1042"/>
    <w:rsid w:val="00CC1818"/>
    <w:rsid w:val="00CC1848"/>
    <w:rsid w:val="00CC1A42"/>
    <w:rsid w:val="00CC2706"/>
    <w:rsid w:val="00CC29C7"/>
    <w:rsid w:val="00CC2DB6"/>
    <w:rsid w:val="00CC3BF9"/>
    <w:rsid w:val="00CC4049"/>
    <w:rsid w:val="00CC43D5"/>
    <w:rsid w:val="00CC44C1"/>
    <w:rsid w:val="00CC4536"/>
    <w:rsid w:val="00CC531D"/>
    <w:rsid w:val="00CC5DCB"/>
    <w:rsid w:val="00CC6809"/>
    <w:rsid w:val="00CC6AA0"/>
    <w:rsid w:val="00CC6B4A"/>
    <w:rsid w:val="00CD04A6"/>
    <w:rsid w:val="00CD150A"/>
    <w:rsid w:val="00CD178E"/>
    <w:rsid w:val="00CD2057"/>
    <w:rsid w:val="00CD22B0"/>
    <w:rsid w:val="00CD262A"/>
    <w:rsid w:val="00CD3B73"/>
    <w:rsid w:val="00CD408B"/>
    <w:rsid w:val="00CD4818"/>
    <w:rsid w:val="00CD4D21"/>
    <w:rsid w:val="00CD50FE"/>
    <w:rsid w:val="00CD5330"/>
    <w:rsid w:val="00CD615B"/>
    <w:rsid w:val="00CD6D66"/>
    <w:rsid w:val="00CD7A9B"/>
    <w:rsid w:val="00CD7E3E"/>
    <w:rsid w:val="00CE0489"/>
    <w:rsid w:val="00CE0B41"/>
    <w:rsid w:val="00CE0E4F"/>
    <w:rsid w:val="00CE133D"/>
    <w:rsid w:val="00CE1746"/>
    <w:rsid w:val="00CE1A8E"/>
    <w:rsid w:val="00CE1B25"/>
    <w:rsid w:val="00CE206A"/>
    <w:rsid w:val="00CE21A6"/>
    <w:rsid w:val="00CE230A"/>
    <w:rsid w:val="00CE335D"/>
    <w:rsid w:val="00CE3842"/>
    <w:rsid w:val="00CE6847"/>
    <w:rsid w:val="00CE6B86"/>
    <w:rsid w:val="00CE7875"/>
    <w:rsid w:val="00CF00DE"/>
    <w:rsid w:val="00CF075F"/>
    <w:rsid w:val="00CF1356"/>
    <w:rsid w:val="00CF189F"/>
    <w:rsid w:val="00CF1908"/>
    <w:rsid w:val="00CF1A93"/>
    <w:rsid w:val="00CF20C9"/>
    <w:rsid w:val="00CF30BA"/>
    <w:rsid w:val="00CF397B"/>
    <w:rsid w:val="00CF3E76"/>
    <w:rsid w:val="00CF4218"/>
    <w:rsid w:val="00CF4E42"/>
    <w:rsid w:val="00CF50C3"/>
    <w:rsid w:val="00CF5615"/>
    <w:rsid w:val="00CF68A0"/>
    <w:rsid w:val="00CF6AF3"/>
    <w:rsid w:val="00CF6CA1"/>
    <w:rsid w:val="00CF7A1F"/>
    <w:rsid w:val="00D000A4"/>
    <w:rsid w:val="00D0020C"/>
    <w:rsid w:val="00D0065D"/>
    <w:rsid w:val="00D00BA8"/>
    <w:rsid w:val="00D01E0F"/>
    <w:rsid w:val="00D02C8F"/>
    <w:rsid w:val="00D031FB"/>
    <w:rsid w:val="00D03561"/>
    <w:rsid w:val="00D035E6"/>
    <w:rsid w:val="00D037B7"/>
    <w:rsid w:val="00D04776"/>
    <w:rsid w:val="00D05776"/>
    <w:rsid w:val="00D05C06"/>
    <w:rsid w:val="00D05FCB"/>
    <w:rsid w:val="00D063E4"/>
    <w:rsid w:val="00D06B5A"/>
    <w:rsid w:val="00D06BF4"/>
    <w:rsid w:val="00D06C06"/>
    <w:rsid w:val="00D0764A"/>
    <w:rsid w:val="00D10637"/>
    <w:rsid w:val="00D1137D"/>
    <w:rsid w:val="00D117B3"/>
    <w:rsid w:val="00D11ACC"/>
    <w:rsid w:val="00D11ACD"/>
    <w:rsid w:val="00D12783"/>
    <w:rsid w:val="00D12C27"/>
    <w:rsid w:val="00D12E55"/>
    <w:rsid w:val="00D1322A"/>
    <w:rsid w:val="00D13862"/>
    <w:rsid w:val="00D13B49"/>
    <w:rsid w:val="00D13C71"/>
    <w:rsid w:val="00D14040"/>
    <w:rsid w:val="00D14828"/>
    <w:rsid w:val="00D1503D"/>
    <w:rsid w:val="00D15B52"/>
    <w:rsid w:val="00D15E8C"/>
    <w:rsid w:val="00D164D4"/>
    <w:rsid w:val="00D16AFF"/>
    <w:rsid w:val="00D16E1A"/>
    <w:rsid w:val="00D16FEF"/>
    <w:rsid w:val="00D173C1"/>
    <w:rsid w:val="00D1761D"/>
    <w:rsid w:val="00D17FCB"/>
    <w:rsid w:val="00D2022F"/>
    <w:rsid w:val="00D216E9"/>
    <w:rsid w:val="00D2200B"/>
    <w:rsid w:val="00D22196"/>
    <w:rsid w:val="00D22285"/>
    <w:rsid w:val="00D22297"/>
    <w:rsid w:val="00D22535"/>
    <w:rsid w:val="00D23656"/>
    <w:rsid w:val="00D23BC6"/>
    <w:rsid w:val="00D2425F"/>
    <w:rsid w:val="00D24377"/>
    <w:rsid w:val="00D24BB3"/>
    <w:rsid w:val="00D26D35"/>
    <w:rsid w:val="00D2755D"/>
    <w:rsid w:val="00D279AB"/>
    <w:rsid w:val="00D27DCB"/>
    <w:rsid w:val="00D305E0"/>
    <w:rsid w:val="00D3162A"/>
    <w:rsid w:val="00D31E68"/>
    <w:rsid w:val="00D34024"/>
    <w:rsid w:val="00D345A9"/>
    <w:rsid w:val="00D34705"/>
    <w:rsid w:val="00D35C08"/>
    <w:rsid w:val="00D366C1"/>
    <w:rsid w:val="00D371B8"/>
    <w:rsid w:val="00D40106"/>
    <w:rsid w:val="00D40708"/>
    <w:rsid w:val="00D4084A"/>
    <w:rsid w:val="00D413B0"/>
    <w:rsid w:val="00D42AE5"/>
    <w:rsid w:val="00D42D7E"/>
    <w:rsid w:val="00D43E24"/>
    <w:rsid w:val="00D43F6A"/>
    <w:rsid w:val="00D44AB5"/>
    <w:rsid w:val="00D44B1E"/>
    <w:rsid w:val="00D44BB7"/>
    <w:rsid w:val="00D44C27"/>
    <w:rsid w:val="00D44DFC"/>
    <w:rsid w:val="00D45415"/>
    <w:rsid w:val="00D45A25"/>
    <w:rsid w:val="00D46CCB"/>
    <w:rsid w:val="00D50517"/>
    <w:rsid w:val="00D51B17"/>
    <w:rsid w:val="00D51E2F"/>
    <w:rsid w:val="00D51F0E"/>
    <w:rsid w:val="00D51F88"/>
    <w:rsid w:val="00D52ADA"/>
    <w:rsid w:val="00D52E5F"/>
    <w:rsid w:val="00D52FCA"/>
    <w:rsid w:val="00D530A1"/>
    <w:rsid w:val="00D5350F"/>
    <w:rsid w:val="00D536CD"/>
    <w:rsid w:val="00D55EED"/>
    <w:rsid w:val="00D561C5"/>
    <w:rsid w:val="00D56403"/>
    <w:rsid w:val="00D566C2"/>
    <w:rsid w:val="00D571CE"/>
    <w:rsid w:val="00D6081B"/>
    <w:rsid w:val="00D609FB"/>
    <w:rsid w:val="00D6118F"/>
    <w:rsid w:val="00D61D4D"/>
    <w:rsid w:val="00D62239"/>
    <w:rsid w:val="00D637B0"/>
    <w:rsid w:val="00D639A3"/>
    <w:rsid w:val="00D6426B"/>
    <w:rsid w:val="00D65AB1"/>
    <w:rsid w:val="00D65C79"/>
    <w:rsid w:val="00D669E8"/>
    <w:rsid w:val="00D67CEB"/>
    <w:rsid w:val="00D70233"/>
    <w:rsid w:val="00D70A12"/>
    <w:rsid w:val="00D7233A"/>
    <w:rsid w:val="00D72F4D"/>
    <w:rsid w:val="00D72FFC"/>
    <w:rsid w:val="00D735C3"/>
    <w:rsid w:val="00D7395A"/>
    <w:rsid w:val="00D73C52"/>
    <w:rsid w:val="00D76A9A"/>
    <w:rsid w:val="00D77512"/>
    <w:rsid w:val="00D77DB7"/>
    <w:rsid w:val="00D81A2B"/>
    <w:rsid w:val="00D828AF"/>
    <w:rsid w:val="00D839BD"/>
    <w:rsid w:val="00D84959"/>
    <w:rsid w:val="00D84A21"/>
    <w:rsid w:val="00D84CB6"/>
    <w:rsid w:val="00D8528A"/>
    <w:rsid w:val="00D85497"/>
    <w:rsid w:val="00D854A0"/>
    <w:rsid w:val="00D87329"/>
    <w:rsid w:val="00D874F0"/>
    <w:rsid w:val="00D87EED"/>
    <w:rsid w:val="00D908FD"/>
    <w:rsid w:val="00D90939"/>
    <w:rsid w:val="00D91165"/>
    <w:rsid w:val="00D9131F"/>
    <w:rsid w:val="00D91644"/>
    <w:rsid w:val="00D9172D"/>
    <w:rsid w:val="00D918C4"/>
    <w:rsid w:val="00D924AA"/>
    <w:rsid w:val="00D9295F"/>
    <w:rsid w:val="00D92D3C"/>
    <w:rsid w:val="00D946BB"/>
    <w:rsid w:val="00D96013"/>
    <w:rsid w:val="00D96D52"/>
    <w:rsid w:val="00D96E40"/>
    <w:rsid w:val="00D96E88"/>
    <w:rsid w:val="00DA0F54"/>
    <w:rsid w:val="00DA25A6"/>
    <w:rsid w:val="00DA2930"/>
    <w:rsid w:val="00DA4B03"/>
    <w:rsid w:val="00DA4CA8"/>
    <w:rsid w:val="00DA5533"/>
    <w:rsid w:val="00DA5915"/>
    <w:rsid w:val="00DA5F4B"/>
    <w:rsid w:val="00DA6161"/>
    <w:rsid w:val="00DA63E6"/>
    <w:rsid w:val="00DA6BAA"/>
    <w:rsid w:val="00DA6C74"/>
    <w:rsid w:val="00DA7104"/>
    <w:rsid w:val="00DA765C"/>
    <w:rsid w:val="00DA79C7"/>
    <w:rsid w:val="00DB163B"/>
    <w:rsid w:val="00DB192A"/>
    <w:rsid w:val="00DB23A2"/>
    <w:rsid w:val="00DB342B"/>
    <w:rsid w:val="00DB3FDF"/>
    <w:rsid w:val="00DB42AF"/>
    <w:rsid w:val="00DB4E25"/>
    <w:rsid w:val="00DB5CEC"/>
    <w:rsid w:val="00DB7E22"/>
    <w:rsid w:val="00DC051C"/>
    <w:rsid w:val="00DC05ED"/>
    <w:rsid w:val="00DC0A04"/>
    <w:rsid w:val="00DC0AFC"/>
    <w:rsid w:val="00DC1038"/>
    <w:rsid w:val="00DC17CC"/>
    <w:rsid w:val="00DC180F"/>
    <w:rsid w:val="00DC181B"/>
    <w:rsid w:val="00DC3399"/>
    <w:rsid w:val="00DC37FC"/>
    <w:rsid w:val="00DC385A"/>
    <w:rsid w:val="00DC49DA"/>
    <w:rsid w:val="00DC4B68"/>
    <w:rsid w:val="00DC51DE"/>
    <w:rsid w:val="00DC576F"/>
    <w:rsid w:val="00DC5DF8"/>
    <w:rsid w:val="00DC6978"/>
    <w:rsid w:val="00DC72A9"/>
    <w:rsid w:val="00DC7F3D"/>
    <w:rsid w:val="00DD0559"/>
    <w:rsid w:val="00DD0DE4"/>
    <w:rsid w:val="00DD12B0"/>
    <w:rsid w:val="00DD1333"/>
    <w:rsid w:val="00DD1D0D"/>
    <w:rsid w:val="00DD20EF"/>
    <w:rsid w:val="00DD2348"/>
    <w:rsid w:val="00DD3BC6"/>
    <w:rsid w:val="00DD3BEB"/>
    <w:rsid w:val="00DD467D"/>
    <w:rsid w:val="00DD4716"/>
    <w:rsid w:val="00DD50DA"/>
    <w:rsid w:val="00DD57EC"/>
    <w:rsid w:val="00DD5CB7"/>
    <w:rsid w:val="00DD6143"/>
    <w:rsid w:val="00DD62FC"/>
    <w:rsid w:val="00DD67B3"/>
    <w:rsid w:val="00DD6E28"/>
    <w:rsid w:val="00DD7030"/>
    <w:rsid w:val="00DD70C7"/>
    <w:rsid w:val="00DD7307"/>
    <w:rsid w:val="00DD7CD4"/>
    <w:rsid w:val="00DE02E0"/>
    <w:rsid w:val="00DE0957"/>
    <w:rsid w:val="00DE0FC4"/>
    <w:rsid w:val="00DE18FD"/>
    <w:rsid w:val="00DE1BF5"/>
    <w:rsid w:val="00DE1EB9"/>
    <w:rsid w:val="00DE2066"/>
    <w:rsid w:val="00DE2D6F"/>
    <w:rsid w:val="00DE3D40"/>
    <w:rsid w:val="00DE487A"/>
    <w:rsid w:val="00DE4AEB"/>
    <w:rsid w:val="00DE4BFD"/>
    <w:rsid w:val="00DE5F9A"/>
    <w:rsid w:val="00DE5FA7"/>
    <w:rsid w:val="00DE6697"/>
    <w:rsid w:val="00DE66AC"/>
    <w:rsid w:val="00DE68BB"/>
    <w:rsid w:val="00DE6B05"/>
    <w:rsid w:val="00DE7007"/>
    <w:rsid w:val="00DF01F6"/>
    <w:rsid w:val="00DF0226"/>
    <w:rsid w:val="00DF0EE1"/>
    <w:rsid w:val="00DF1E64"/>
    <w:rsid w:val="00DF1F56"/>
    <w:rsid w:val="00DF2439"/>
    <w:rsid w:val="00DF36D0"/>
    <w:rsid w:val="00DF3A9D"/>
    <w:rsid w:val="00DF3B47"/>
    <w:rsid w:val="00DF3C94"/>
    <w:rsid w:val="00DF4D79"/>
    <w:rsid w:val="00DF5A70"/>
    <w:rsid w:val="00DF6007"/>
    <w:rsid w:val="00DF742C"/>
    <w:rsid w:val="00DF7C36"/>
    <w:rsid w:val="00E000A8"/>
    <w:rsid w:val="00E00A67"/>
    <w:rsid w:val="00E0137F"/>
    <w:rsid w:val="00E013BB"/>
    <w:rsid w:val="00E0149B"/>
    <w:rsid w:val="00E0178F"/>
    <w:rsid w:val="00E01AE6"/>
    <w:rsid w:val="00E027D7"/>
    <w:rsid w:val="00E0320F"/>
    <w:rsid w:val="00E03AC8"/>
    <w:rsid w:val="00E04EBE"/>
    <w:rsid w:val="00E07C7E"/>
    <w:rsid w:val="00E07D97"/>
    <w:rsid w:val="00E07FF6"/>
    <w:rsid w:val="00E103F8"/>
    <w:rsid w:val="00E10680"/>
    <w:rsid w:val="00E10AA8"/>
    <w:rsid w:val="00E1186D"/>
    <w:rsid w:val="00E125D6"/>
    <w:rsid w:val="00E129BB"/>
    <w:rsid w:val="00E12A1A"/>
    <w:rsid w:val="00E1361B"/>
    <w:rsid w:val="00E13E91"/>
    <w:rsid w:val="00E13F42"/>
    <w:rsid w:val="00E14302"/>
    <w:rsid w:val="00E14B99"/>
    <w:rsid w:val="00E16405"/>
    <w:rsid w:val="00E170D5"/>
    <w:rsid w:val="00E17461"/>
    <w:rsid w:val="00E178D8"/>
    <w:rsid w:val="00E17D52"/>
    <w:rsid w:val="00E20A49"/>
    <w:rsid w:val="00E2127D"/>
    <w:rsid w:val="00E2160D"/>
    <w:rsid w:val="00E2196B"/>
    <w:rsid w:val="00E21AF4"/>
    <w:rsid w:val="00E22781"/>
    <w:rsid w:val="00E229B9"/>
    <w:rsid w:val="00E22B64"/>
    <w:rsid w:val="00E25251"/>
    <w:rsid w:val="00E268A5"/>
    <w:rsid w:val="00E26931"/>
    <w:rsid w:val="00E26DDB"/>
    <w:rsid w:val="00E303A4"/>
    <w:rsid w:val="00E30530"/>
    <w:rsid w:val="00E3070E"/>
    <w:rsid w:val="00E315A3"/>
    <w:rsid w:val="00E31D78"/>
    <w:rsid w:val="00E327A3"/>
    <w:rsid w:val="00E32EE7"/>
    <w:rsid w:val="00E34369"/>
    <w:rsid w:val="00E34B52"/>
    <w:rsid w:val="00E3522B"/>
    <w:rsid w:val="00E36422"/>
    <w:rsid w:val="00E3684D"/>
    <w:rsid w:val="00E37201"/>
    <w:rsid w:val="00E37A4F"/>
    <w:rsid w:val="00E40561"/>
    <w:rsid w:val="00E405E7"/>
    <w:rsid w:val="00E40A5A"/>
    <w:rsid w:val="00E41E17"/>
    <w:rsid w:val="00E41E45"/>
    <w:rsid w:val="00E423C5"/>
    <w:rsid w:val="00E42645"/>
    <w:rsid w:val="00E42B45"/>
    <w:rsid w:val="00E43CF5"/>
    <w:rsid w:val="00E44024"/>
    <w:rsid w:val="00E4420C"/>
    <w:rsid w:val="00E4510A"/>
    <w:rsid w:val="00E454E4"/>
    <w:rsid w:val="00E4577F"/>
    <w:rsid w:val="00E4661A"/>
    <w:rsid w:val="00E46771"/>
    <w:rsid w:val="00E469BA"/>
    <w:rsid w:val="00E46B3C"/>
    <w:rsid w:val="00E502C9"/>
    <w:rsid w:val="00E50D5D"/>
    <w:rsid w:val="00E50EA6"/>
    <w:rsid w:val="00E510E6"/>
    <w:rsid w:val="00E51AA6"/>
    <w:rsid w:val="00E51DB7"/>
    <w:rsid w:val="00E5206D"/>
    <w:rsid w:val="00E525BC"/>
    <w:rsid w:val="00E528EA"/>
    <w:rsid w:val="00E52A66"/>
    <w:rsid w:val="00E52B27"/>
    <w:rsid w:val="00E545A9"/>
    <w:rsid w:val="00E54DEB"/>
    <w:rsid w:val="00E55419"/>
    <w:rsid w:val="00E55440"/>
    <w:rsid w:val="00E561E1"/>
    <w:rsid w:val="00E566FE"/>
    <w:rsid w:val="00E56794"/>
    <w:rsid w:val="00E570EB"/>
    <w:rsid w:val="00E57967"/>
    <w:rsid w:val="00E6005D"/>
    <w:rsid w:val="00E604FC"/>
    <w:rsid w:val="00E613E3"/>
    <w:rsid w:val="00E63877"/>
    <w:rsid w:val="00E63AAF"/>
    <w:rsid w:val="00E640C8"/>
    <w:rsid w:val="00E64B6B"/>
    <w:rsid w:val="00E650BB"/>
    <w:rsid w:val="00E664E2"/>
    <w:rsid w:val="00E66E0C"/>
    <w:rsid w:val="00E66E17"/>
    <w:rsid w:val="00E67167"/>
    <w:rsid w:val="00E67451"/>
    <w:rsid w:val="00E677A2"/>
    <w:rsid w:val="00E67A7C"/>
    <w:rsid w:val="00E7085B"/>
    <w:rsid w:val="00E71232"/>
    <w:rsid w:val="00E715C9"/>
    <w:rsid w:val="00E7325B"/>
    <w:rsid w:val="00E73589"/>
    <w:rsid w:val="00E73841"/>
    <w:rsid w:val="00E73884"/>
    <w:rsid w:val="00E7429C"/>
    <w:rsid w:val="00E74506"/>
    <w:rsid w:val="00E74E1C"/>
    <w:rsid w:val="00E751A7"/>
    <w:rsid w:val="00E75534"/>
    <w:rsid w:val="00E75D74"/>
    <w:rsid w:val="00E77AA1"/>
    <w:rsid w:val="00E806A3"/>
    <w:rsid w:val="00E81245"/>
    <w:rsid w:val="00E81BC9"/>
    <w:rsid w:val="00E81D5D"/>
    <w:rsid w:val="00E823D6"/>
    <w:rsid w:val="00E82A9E"/>
    <w:rsid w:val="00E82F93"/>
    <w:rsid w:val="00E837D3"/>
    <w:rsid w:val="00E83B6C"/>
    <w:rsid w:val="00E83DF8"/>
    <w:rsid w:val="00E842A2"/>
    <w:rsid w:val="00E86968"/>
    <w:rsid w:val="00E8744B"/>
    <w:rsid w:val="00E87AB4"/>
    <w:rsid w:val="00E87C83"/>
    <w:rsid w:val="00E908E7"/>
    <w:rsid w:val="00E90FAD"/>
    <w:rsid w:val="00E91498"/>
    <w:rsid w:val="00E91F95"/>
    <w:rsid w:val="00E929F6"/>
    <w:rsid w:val="00E93541"/>
    <w:rsid w:val="00E93FB7"/>
    <w:rsid w:val="00E959AF"/>
    <w:rsid w:val="00E95E7D"/>
    <w:rsid w:val="00E96D62"/>
    <w:rsid w:val="00E97186"/>
    <w:rsid w:val="00E973FC"/>
    <w:rsid w:val="00E97920"/>
    <w:rsid w:val="00E97CBA"/>
    <w:rsid w:val="00EA0B2C"/>
    <w:rsid w:val="00EA1251"/>
    <w:rsid w:val="00EA15AD"/>
    <w:rsid w:val="00EA17AA"/>
    <w:rsid w:val="00EA20A1"/>
    <w:rsid w:val="00EA214A"/>
    <w:rsid w:val="00EA268B"/>
    <w:rsid w:val="00EA2DCC"/>
    <w:rsid w:val="00EA347C"/>
    <w:rsid w:val="00EA4453"/>
    <w:rsid w:val="00EA475C"/>
    <w:rsid w:val="00EA50C0"/>
    <w:rsid w:val="00EA53AC"/>
    <w:rsid w:val="00EA5434"/>
    <w:rsid w:val="00EA590C"/>
    <w:rsid w:val="00EA59B7"/>
    <w:rsid w:val="00EA69C8"/>
    <w:rsid w:val="00EA7B54"/>
    <w:rsid w:val="00EB045D"/>
    <w:rsid w:val="00EB053B"/>
    <w:rsid w:val="00EB0AC0"/>
    <w:rsid w:val="00EB0CE5"/>
    <w:rsid w:val="00EB1A1E"/>
    <w:rsid w:val="00EB1E78"/>
    <w:rsid w:val="00EB21F0"/>
    <w:rsid w:val="00EB2901"/>
    <w:rsid w:val="00EB2BE1"/>
    <w:rsid w:val="00EB34AB"/>
    <w:rsid w:val="00EB3F26"/>
    <w:rsid w:val="00EB4C5B"/>
    <w:rsid w:val="00EB4EA5"/>
    <w:rsid w:val="00EB52C0"/>
    <w:rsid w:val="00EB67CD"/>
    <w:rsid w:val="00EB7331"/>
    <w:rsid w:val="00EB755A"/>
    <w:rsid w:val="00EC0576"/>
    <w:rsid w:val="00EC05C0"/>
    <w:rsid w:val="00EC1A8F"/>
    <w:rsid w:val="00EC29F2"/>
    <w:rsid w:val="00EC2AB9"/>
    <w:rsid w:val="00EC2B93"/>
    <w:rsid w:val="00EC2EF3"/>
    <w:rsid w:val="00EC3B98"/>
    <w:rsid w:val="00EC3BCE"/>
    <w:rsid w:val="00EC3F26"/>
    <w:rsid w:val="00EC400E"/>
    <w:rsid w:val="00EC4132"/>
    <w:rsid w:val="00EC4268"/>
    <w:rsid w:val="00EC5262"/>
    <w:rsid w:val="00EC572B"/>
    <w:rsid w:val="00EC5B19"/>
    <w:rsid w:val="00EC77A9"/>
    <w:rsid w:val="00ED0427"/>
    <w:rsid w:val="00ED0F3F"/>
    <w:rsid w:val="00ED24C6"/>
    <w:rsid w:val="00ED3257"/>
    <w:rsid w:val="00ED379F"/>
    <w:rsid w:val="00ED4D30"/>
    <w:rsid w:val="00ED6444"/>
    <w:rsid w:val="00ED655C"/>
    <w:rsid w:val="00ED672F"/>
    <w:rsid w:val="00ED6805"/>
    <w:rsid w:val="00ED7F50"/>
    <w:rsid w:val="00EE05AD"/>
    <w:rsid w:val="00EE0D7A"/>
    <w:rsid w:val="00EE1196"/>
    <w:rsid w:val="00EE125C"/>
    <w:rsid w:val="00EE18BF"/>
    <w:rsid w:val="00EE1A7E"/>
    <w:rsid w:val="00EE26B5"/>
    <w:rsid w:val="00EE2E2F"/>
    <w:rsid w:val="00EE33AA"/>
    <w:rsid w:val="00EE37AF"/>
    <w:rsid w:val="00EE4268"/>
    <w:rsid w:val="00EE45CF"/>
    <w:rsid w:val="00EE4DE7"/>
    <w:rsid w:val="00EE62EB"/>
    <w:rsid w:val="00EE7838"/>
    <w:rsid w:val="00EE7F70"/>
    <w:rsid w:val="00EF067C"/>
    <w:rsid w:val="00EF079D"/>
    <w:rsid w:val="00EF0EC1"/>
    <w:rsid w:val="00EF14C9"/>
    <w:rsid w:val="00EF18FE"/>
    <w:rsid w:val="00EF33BB"/>
    <w:rsid w:val="00EF3B9C"/>
    <w:rsid w:val="00EF4036"/>
    <w:rsid w:val="00EF41C1"/>
    <w:rsid w:val="00EF443E"/>
    <w:rsid w:val="00EF4918"/>
    <w:rsid w:val="00EF53EC"/>
    <w:rsid w:val="00EF640B"/>
    <w:rsid w:val="00EF6737"/>
    <w:rsid w:val="00EF6C4B"/>
    <w:rsid w:val="00F0101F"/>
    <w:rsid w:val="00F0138B"/>
    <w:rsid w:val="00F0148A"/>
    <w:rsid w:val="00F01ADD"/>
    <w:rsid w:val="00F0240E"/>
    <w:rsid w:val="00F0279E"/>
    <w:rsid w:val="00F03634"/>
    <w:rsid w:val="00F0372B"/>
    <w:rsid w:val="00F03FC3"/>
    <w:rsid w:val="00F041D7"/>
    <w:rsid w:val="00F04C64"/>
    <w:rsid w:val="00F04CFE"/>
    <w:rsid w:val="00F055C7"/>
    <w:rsid w:val="00F057A2"/>
    <w:rsid w:val="00F06213"/>
    <w:rsid w:val="00F0667D"/>
    <w:rsid w:val="00F06726"/>
    <w:rsid w:val="00F067B5"/>
    <w:rsid w:val="00F06A8D"/>
    <w:rsid w:val="00F06E93"/>
    <w:rsid w:val="00F07BEC"/>
    <w:rsid w:val="00F10AF1"/>
    <w:rsid w:val="00F11B78"/>
    <w:rsid w:val="00F1205D"/>
    <w:rsid w:val="00F12350"/>
    <w:rsid w:val="00F12728"/>
    <w:rsid w:val="00F13219"/>
    <w:rsid w:val="00F1488F"/>
    <w:rsid w:val="00F14EA3"/>
    <w:rsid w:val="00F159C2"/>
    <w:rsid w:val="00F15D03"/>
    <w:rsid w:val="00F16319"/>
    <w:rsid w:val="00F1656B"/>
    <w:rsid w:val="00F16FBC"/>
    <w:rsid w:val="00F177A5"/>
    <w:rsid w:val="00F1788A"/>
    <w:rsid w:val="00F179E0"/>
    <w:rsid w:val="00F17DEF"/>
    <w:rsid w:val="00F20055"/>
    <w:rsid w:val="00F2036E"/>
    <w:rsid w:val="00F20395"/>
    <w:rsid w:val="00F203C8"/>
    <w:rsid w:val="00F20A95"/>
    <w:rsid w:val="00F216EA"/>
    <w:rsid w:val="00F22BD5"/>
    <w:rsid w:val="00F23253"/>
    <w:rsid w:val="00F23C2C"/>
    <w:rsid w:val="00F23CE4"/>
    <w:rsid w:val="00F23EA1"/>
    <w:rsid w:val="00F24158"/>
    <w:rsid w:val="00F2441A"/>
    <w:rsid w:val="00F24CDB"/>
    <w:rsid w:val="00F255F2"/>
    <w:rsid w:val="00F26338"/>
    <w:rsid w:val="00F26EFD"/>
    <w:rsid w:val="00F27281"/>
    <w:rsid w:val="00F275CA"/>
    <w:rsid w:val="00F301F0"/>
    <w:rsid w:val="00F309E5"/>
    <w:rsid w:val="00F3104C"/>
    <w:rsid w:val="00F31256"/>
    <w:rsid w:val="00F312CC"/>
    <w:rsid w:val="00F31699"/>
    <w:rsid w:val="00F31AF3"/>
    <w:rsid w:val="00F3256A"/>
    <w:rsid w:val="00F32D40"/>
    <w:rsid w:val="00F330A8"/>
    <w:rsid w:val="00F33CEC"/>
    <w:rsid w:val="00F34083"/>
    <w:rsid w:val="00F34371"/>
    <w:rsid w:val="00F3440B"/>
    <w:rsid w:val="00F34781"/>
    <w:rsid w:val="00F358D2"/>
    <w:rsid w:val="00F35C29"/>
    <w:rsid w:val="00F3637F"/>
    <w:rsid w:val="00F37596"/>
    <w:rsid w:val="00F40DC3"/>
    <w:rsid w:val="00F41DB5"/>
    <w:rsid w:val="00F42EEB"/>
    <w:rsid w:val="00F43AC2"/>
    <w:rsid w:val="00F44B54"/>
    <w:rsid w:val="00F45440"/>
    <w:rsid w:val="00F4584C"/>
    <w:rsid w:val="00F46202"/>
    <w:rsid w:val="00F4622D"/>
    <w:rsid w:val="00F475A1"/>
    <w:rsid w:val="00F47774"/>
    <w:rsid w:val="00F478C4"/>
    <w:rsid w:val="00F478C5"/>
    <w:rsid w:val="00F47E8C"/>
    <w:rsid w:val="00F5006E"/>
    <w:rsid w:val="00F512F3"/>
    <w:rsid w:val="00F51A74"/>
    <w:rsid w:val="00F51B2C"/>
    <w:rsid w:val="00F51D98"/>
    <w:rsid w:val="00F5280A"/>
    <w:rsid w:val="00F52CF2"/>
    <w:rsid w:val="00F52E25"/>
    <w:rsid w:val="00F534DA"/>
    <w:rsid w:val="00F53C09"/>
    <w:rsid w:val="00F53D6B"/>
    <w:rsid w:val="00F53DA1"/>
    <w:rsid w:val="00F5404A"/>
    <w:rsid w:val="00F5444D"/>
    <w:rsid w:val="00F544FD"/>
    <w:rsid w:val="00F554DF"/>
    <w:rsid w:val="00F55EB3"/>
    <w:rsid w:val="00F569DD"/>
    <w:rsid w:val="00F576EE"/>
    <w:rsid w:val="00F57D4A"/>
    <w:rsid w:val="00F57DF5"/>
    <w:rsid w:val="00F600D2"/>
    <w:rsid w:val="00F60455"/>
    <w:rsid w:val="00F6046E"/>
    <w:rsid w:val="00F60F72"/>
    <w:rsid w:val="00F614B4"/>
    <w:rsid w:val="00F615E7"/>
    <w:rsid w:val="00F61C02"/>
    <w:rsid w:val="00F625C0"/>
    <w:rsid w:val="00F628F1"/>
    <w:rsid w:val="00F62979"/>
    <w:rsid w:val="00F62C1A"/>
    <w:rsid w:val="00F646A9"/>
    <w:rsid w:val="00F65234"/>
    <w:rsid w:val="00F66C2F"/>
    <w:rsid w:val="00F66EDE"/>
    <w:rsid w:val="00F67297"/>
    <w:rsid w:val="00F672F7"/>
    <w:rsid w:val="00F674A6"/>
    <w:rsid w:val="00F679FF"/>
    <w:rsid w:val="00F703AD"/>
    <w:rsid w:val="00F70B73"/>
    <w:rsid w:val="00F70EA3"/>
    <w:rsid w:val="00F71AA1"/>
    <w:rsid w:val="00F7254D"/>
    <w:rsid w:val="00F72828"/>
    <w:rsid w:val="00F72B17"/>
    <w:rsid w:val="00F73120"/>
    <w:rsid w:val="00F73528"/>
    <w:rsid w:val="00F73BC7"/>
    <w:rsid w:val="00F74F8A"/>
    <w:rsid w:val="00F75284"/>
    <w:rsid w:val="00F75B99"/>
    <w:rsid w:val="00F76134"/>
    <w:rsid w:val="00F762CC"/>
    <w:rsid w:val="00F76581"/>
    <w:rsid w:val="00F76AE8"/>
    <w:rsid w:val="00F77185"/>
    <w:rsid w:val="00F7740A"/>
    <w:rsid w:val="00F77943"/>
    <w:rsid w:val="00F80567"/>
    <w:rsid w:val="00F80A42"/>
    <w:rsid w:val="00F80AE8"/>
    <w:rsid w:val="00F816D3"/>
    <w:rsid w:val="00F81A7C"/>
    <w:rsid w:val="00F81E82"/>
    <w:rsid w:val="00F83A4F"/>
    <w:rsid w:val="00F8403E"/>
    <w:rsid w:val="00F84420"/>
    <w:rsid w:val="00F84C1A"/>
    <w:rsid w:val="00F85498"/>
    <w:rsid w:val="00F858E0"/>
    <w:rsid w:val="00F8593E"/>
    <w:rsid w:val="00F85B67"/>
    <w:rsid w:val="00F8740B"/>
    <w:rsid w:val="00F875BA"/>
    <w:rsid w:val="00F87EA5"/>
    <w:rsid w:val="00F9010D"/>
    <w:rsid w:val="00F92E75"/>
    <w:rsid w:val="00F93BC4"/>
    <w:rsid w:val="00F94881"/>
    <w:rsid w:val="00F9526F"/>
    <w:rsid w:val="00F9631E"/>
    <w:rsid w:val="00F9672C"/>
    <w:rsid w:val="00FA00D1"/>
    <w:rsid w:val="00FA10B3"/>
    <w:rsid w:val="00FA12E2"/>
    <w:rsid w:val="00FA1EF4"/>
    <w:rsid w:val="00FA3C08"/>
    <w:rsid w:val="00FA3D03"/>
    <w:rsid w:val="00FA4610"/>
    <w:rsid w:val="00FA5075"/>
    <w:rsid w:val="00FA58C5"/>
    <w:rsid w:val="00FA5DB3"/>
    <w:rsid w:val="00FA6C69"/>
    <w:rsid w:val="00FA6E2B"/>
    <w:rsid w:val="00FA753D"/>
    <w:rsid w:val="00FA7716"/>
    <w:rsid w:val="00FA78DF"/>
    <w:rsid w:val="00FB05B9"/>
    <w:rsid w:val="00FB108C"/>
    <w:rsid w:val="00FB16E1"/>
    <w:rsid w:val="00FB1888"/>
    <w:rsid w:val="00FB1930"/>
    <w:rsid w:val="00FB2344"/>
    <w:rsid w:val="00FB2CE3"/>
    <w:rsid w:val="00FB4284"/>
    <w:rsid w:val="00FB449F"/>
    <w:rsid w:val="00FB4658"/>
    <w:rsid w:val="00FB4A38"/>
    <w:rsid w:val="00FB508F"/>
    <w:rsid w:val="00FB5212"/>
    <w:rsid w:val="00FB5E8F"/>
    <w:rsid w:val="00FB6377"/>
    <w:rsid w:val="00FB66AE"/>
    <w:rsid w:val="00FB7132"/>
    <w:rsid w:val="00FB7B57"/>
    <w:rsid w:val="00FC0F13"/>
    <w:rsid w:val="00FC0F34"/>
    <w:rsid w:val="00FC18FE"/>
    <w:rsid w:val="00FC1C62"/>
    <w:rsid w:val="00FC222C"/>
    <w:rsid w:val="00FC2429"/>
    <w:rsid w:val="00FC259F"/>
    <w:rsid w:val="00FC2A30"/>
    <w:rsid w:val="00FC3AFE"/>
    <w:rsid w:val="00FC46A2"/>
    <w:rsid w:val="00FC4F1F"/>
    <w:rsid w:val="00FC548E"/>
    <w:rsid w:val="00FC55F5"/>
    <w:rsid w:val="00FC5D3A"/>
    <w:rsid w:val="00FC5FCB"/>
    <w:rsid w:val="00FC6036"/>
    <w:rsid w:val="00FC6DF6"/>
    <w:rsid w:val="00FC7DE5"/>
    <w:rsid w:val="00FD032B"/>
    <w:rsid w:val="00FD1780"/>
    <w:rsid w:val="00FD18C0"/>
    <w:rsid w:val="00FD1C6D"/>
    <w:rsid w:val="00FD2812"/>
    <w:rsid w:val="00FD2D4B"/>
    <w:rsid w:val="00FD2F8A"/>
    <w:rsid w:val="00FD350F"/>
    <w:rsid w:val="00FD38DE"/>
    <w:rsid w:val="00FD3BC8"/>
    <w:rsid w:val="00FD3C3A"/>
    <w:rsid w:val="00FD3F06"/>
    <w:rsid w:val="00FD3F89"/>
    <w:rsid w:val="00FD4131"/>
    <w:rsid w:val="00FD46A4"/>
    <w:rsid w:val="00FD46B0"/>
    <w:rsid w:val="00FD5A93"/>
    <w:rsid w:val="00FD5A99"/>
    <w:rsid w:val="00FD5C0B"/>
    <w:rsid w:val="00FD603C"/>
    <w:rsid w:val="00FD6269"/>
    <w:rsid w:val="00FD66B9"/>
    <w:rsid w:val="00FD6E90"/>
    <w:rsid w:val="00FD6F90"/>
    <w:rsid w:val="00FD7934"/>
    <w:rsid w:val="00FE0731"/>
    <w:rsid w:val="00FE217D"/>
    <w:rsid w:val="00FE2F3D"/>
    <w:rsid w:val="00FE3E67"/>
    <w:rsid w:val="00FE40B3"/>
    <w:rsid w:val="00FE4160"/>
    <w:rsid w:val="00FE4E23"/>
    <w:rsid w:val="00FE5B7A"/>
    <w:rsid w:val="00FE5D62"/>
    <w:rsid w:val="00FE61A5"/>
    <w:rsid w:val="00FE6503"/>
    <w:rsid w:val="00FE6DE3"/>
    <w:rsid w:val="00FE713B"/>
    <w:rsid w:val="00FE718A"/>
    <w:rsid w:val="00FF088B"/>
    <w:rsid w:val="00FF0F3A"/>
    <w:rsid w:val="00FF2D9A"/>
    <w:rsid w:val="00FF3CE7"/>
    <w:rsid w:val="00FF4785"/>
    <w:rsid w:val="00FF5125"/>
    <w:rsid w:val="00FF52A5"/>
    <w:rsid w:val="00FF6DA3"/>
    <w:rsid w:val="00FF6EDB"/>
    <w:rsid w:val="00FF729E"/>
    <w:rsid w:val="00FF78F9"/>
    <w:rsid w:val="00FF7E6D"/>
  </w:rsids>
  <m:mathPr>
    <m:mathFont m:val="Cambria Math"/>
    <m:brkBin m:val="before"/>
    <m:brkBinSub m:val="--"/>
    <m:smallFrac m:val="0"/>
    <m:dispDef m:val="0"/>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C34FD"/>
  <w15:docId w15:val="{806CE166-8E86-A641-A516-186C7672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Arial"/>
        <w:lang w:val="en-ZA"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pPr>
      <w:spacing w:after="200"/>
    </w:pPr>
    <w:rPr>
      <w:rFonts w:ascii="Times New Roman"/>
      <w:sz w:val="24"/>
      <w:szCs w:val="24"/>
      <w:lang w:val="en-US" w:eastAsia="en-US"/>
    </w:rPr>
  </w:style>
  <w:style w:type="paragraph" w:styleId="Heading1">
    <w:name w:val="heading 1"/>
    <w:basedOn w:val="Normal"/>
    <w:next w:val="BodyText"/>
    <w:link w:val="Heading1Char"/>
    <w:uiPriority w:val="9"/>
    <w:qFormat/>
    <w:rsid w:val="00110450"/>
    <w:pPr>
      <w:keepNext/>
      <w:keepLines/>
      <w:spacing w:before="480" w:after="0" w:line="360" w:lineRule="auto"/>
      <w:outlineLvl w:val="0"/>
    </w:pPr>
    <w:rPr>
      <w:rFonts w:eastAsia="MS Gothic" w:hAnsi="Times New Roman" w:cs="Times New Roman"/>
      <w:b/>
      <w:bCs/>
      <w:color w:val="000000"/>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eastAsia="MS Gothic" w:hAnsi="Times New Roman" w:cs="Times New Roman"/>
      <w:b/>
      <w:bCs/>
      <w:color w:val="000000"/>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eastAsia="MS Gothic" w:hAnsi="Times New Roman" w:cs="Times New Roman"/>
      <w:b/>
      <w:bCs/>
      <w:color w:val="000000"/>
      <w:szCs w:val="28"/>
    </w:rPr>
  </w:style>
  <w:style w:type="paragraph" w:styleId="Heading4">
    <w:name w:val="heading 4"/>
    <w:basedOn w:val="Normal"/>
    <w:next w:val="BodyText"/>
    <w:uiPriority w:val="9"/>
    <w:unhideWhenUsed/>
    <w:qFormat/>
    <w:pPr>
      <w:keepNext/>
      <w:keepLines/>
      <w:spacing w:before="200" w:after="0"/>
      <w:outlineLvl w:val="3"/>
    </w:pPr>
    <w:rPr>
      <w:rFonts w:ascii="Calibri" w:eastAsia="MS Gothic" w:hAnsi="Calibri" w:cs="Times New Roman"/>
      <w:b/>
      <w:bCs/>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MS Gothic" w:hAnsi="Calibri" w:cs="Times New Roman"/>
      <w: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MS Gothic" w:hAnsi="Calibri" w:cs="Times New Roman"/>
      <w:color w:val="4F81BD"/>
    </w:rPr>
  </w:style>
  <w:style w:type="paragraph" w:styleId="Heading7">
    <w:name w:val="heading 7"/>
    <w:basedOn w:val="Normal"/>
    <w:next w:val="BodyText"/>
    <w:uiPriority w:val="9"/>
    <w:unhideWhenUsed/>
    <w:qFormat/>
    <w:pPr>
      <w:keepNext/>
      <w:keepLines/>
      <w:spacing w:before="200" w:after="0"/>
      <w:outlineLvl w:val="6"/>
    </w:pPr>
    <w:rPr>
      <w:rFonts w:ascii="Calibri" w:eastAsia="MS Gothic" w:hAnsi="Calibri" w:cs="Times New Roman"/>
      <w:color w:val="4F81BD"/>
    </w:rPr>
  </w:style>
  <w:style w:type="paragraph" w:styleId="Heading8">
    <w:name w:val="heading 8"/>
    <w:basedOn w:val="Normal"/>
    <w:next w:val="BodyText"/>
    <w:uiPriority w:val="9"/>
    <w:unhideWhenUsed/>
    <w:qFormat/>
    <w:pPr>
      <w:keepNext/>
      <w:keepLines/>
      <w:spacing w:before="200" w:after="0"/>
      <w:outlineLvl w:val="7"/>
    </w:pPr>
    <w:rPr>
      <w:rFonts w:ascii="Calibri" w:eastAsia="MS Gothic" w:hAnsi="Calibri" w:cs="Times New Roman"/>
      <w:color w:val="4F81BD"/>
    </w:rPr>
  </w:style>
  <w:style w:type="paragraph" w:styleId="Heading9">
    <w:name w:val="heading 9"/>
    <w:basedOn w:val="Normal"/>
    <w:next w:val="BodyText"/>
    <w:uiPriority w:val="9"/>
    <w:unhideWhenUsed/>
    <w:qFormat/>
    <w:pPr>
      <w:keepNext/>
      <w:keepLines/>
      <w:spacing w:before="200" w:after="0"/>
      <w:outlineLvl w:val="8"/>
    </w:pPr>
    <w:rPr>
      <w:rFonts w:ascii="Calibri" w:eastAsia="MS Gothic" w:hAnsi="Calibri" w:cs="Times New Roman"/>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hAnsi="Times New Roman"/>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eastAsia="MS Gothic" w:hAnsi="Times New Roman" w:cs="Times New Roman"/>
      <w:b/>
      <w:bCs/>
      <w:color w:val="000000"/>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after="200" w:line="360" w:lineRule="auto"/>
    </w:pPr>
    <w:rPr>
      <w:rFonts w:ascii="Times New Roman" w:hAnsi="Times New Roman"/>
      <w:sz w:val="24"/>
      <w:szCs w:val="24"/>
      <w:lang w:val="en-US" w:eastAsia="en-US"/>
    </w:rPr>
  </w:style>
  <w:style w:type="paragraph" w:styleId="Date">
    <w:name w:val="Date"/>
    <w:next w:val="BodyText"/>
    <w:qFormat/>
    <w:rsid w:val="00110450"/>
    <w:pPr>
      <w:keepNext/>
      <w:keepLines/>
      <w:spacing w:after="200" w:line="360" w:lineRule="auto"/>
    </w:pPr>
    <w:rPr>
      <w:rFonts w:ascii="Times New Roman" w:hAnsi="Times New Roman"/>
      <w:sz w:val="24"/>
      <w:szCs w:val="24"/>
      <w:lang w:val="en-US" w:eastAsia="en-U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hAnsi="Times New Roman"/>
    </w:rPr>
  </w:style>
  <w:style w:type="paragraph" w:styleId="BlockText">
    <w:name w:val="Block Text"/>
    <w:basedOn w:val="BodyText"/>
    <w:next w:val="BodyText"/>
    <w:uiPriority w:val="9"/>
    <w:unhideWhenUsed/>
    <w:qFormat/>
    <w:pPr>
      <w:spacing w:before="100" w:after="100"/>
    </w:pPr>
    <w:rPr>
      <w:rFonts w:ascii="Calibri" w:eastAsia="MS Gothic" w:hAnsi="Calibri" w:cs="Times New Roman"/>
      <w:bCs/>
      <w:sz w:val="20"/>
      <w:szCs w:val="20"/>
    </w:rPr>
  </w:style>
  <w:style w:type="paragraph" w:styleId="FootnoteText">
    <w:name w:val="footnote text"/>
    <w:basedOn w:val="Normal"/>
    <w:uiPriority w:val="9"/>
    <w:unhideWhenUsed/>
    <w:qFormat/>
  </w:style>
  <w:style w:type="table" w:customStyle="1" w:styleId="Table">
    <w:name w:val="Table"/>
    <w:semiHidden/>
    <w:unhideWhenUsed/>
    <w:qFormat/>
    <w:pPr>
      <w:spacing w:after="200"/>
    </w:pPr>
    <w:rPr>
      <w:sz w:val="24"/>
      <w:szCs w:val="24"/>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hAnsi="Times New Roman"/>
      <w:i w:val="0"/>
    </w:rPr>
  </w:style>
  <w:style w:type="paragraph" w:customStyle="1" w:styleId="ImageCaption">
    <w:name w:val="Image Caption"/>
    <w:basedOn w:val="Caption"/>
    <w:rsid w:val="00110450"/>
    <w:pPr>
      <w:spacing w:line="360" w:lineRule="auto"/>
    </w:pPr>
    <w:rPr>
      <w:rFonts w:hAnsi="Times New Roman"/>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hAnsi="Times New Roman"/>
    </w:rPr>
  </w:style>
  <w:style w:type="character" w:customStyle="1" w:styleId="CaptionChar">
    <w:name w:val="Caption Char"/>
    <w:basedOn w:val="DefaultParagraphFont"/>
    <w:link w:val="Caption"/>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BodyText"/>
    <w:uiPriority w:val="39"/>
    <w:unhideWhenUsed/>
    <w:qFormat/>
    <w:pPr>
      <w:spacing w:before="240" w:line="259" w:lineRule="auto"/>
      <w:outlineLvl w:val="9"/>
    </w:pPr>
    <w:rPr>
      <w:rFonts w:ascii="Calibri" w:hAnsi="Calibri"/>
      <w:b w:val="0"/>
      <w:bCs w:val="0"/>
      <w:color w:val="365F9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link w:val="BalloonText"/>
    <w:semiHidden/>
    <w:rsid w:val="00387049"/>
    <w:rPr>
      <w:rFonts w:ascii="Times New Roman" w:hAnsi="Times New Roman" w:cs="Times New Roman"/>
      <w:sz w:val="18"/>
      <w:szCs w:val="18"/>
    </w:rPr>
  </w:style>
  <w:style w:type="character" w:styleId="FollowedHyperlink">
    <w:name w:val="FollowedHyperlink"/>
    <w:semiHidden/>
    <w:unhideWhenUsed/>
    <w:rsid w:val="001A017C"/>
    <w:rPr>
      <w:color w:val="800080"/>
      <w:u w:val="single"/>
    </w:rPr>
  </w:style>
  <w:style w:type="character" w:customStyle="1" w:styleId="BodyTextChar">
    <w:name w:val="Body Text Char"/>
    <w:link w:val="BodyText"/>
    <w:rsid w:val="005F60AF"/>
    <w:rPr>
      <w:rFonts w:ascii="Times New Roman" w:hAnsi="Times New Roman"/>
    </w:rPr>
  </w:style>
  <w:style w:type="character" w:styleId="LineNumber">
    <w:name w:val="line number"/>
    <w:basedOn w:val="DefaultParagraphFont"/>
    <w:semiHidden/>
    <w:unhideWhenUsed/>
    <w:rsid w:val="000265CD"/>
  </w:style>
  <w:style w:type="character" w:styleId="CommentReference">
    <w:name w:val="annotation reference"/>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link w:val="CommentSubject"/>
    <w:semiHidden/>
    <w:rsid w:val="00DE0FC4"/>
    <w:rPr>
      <w:rFonts w:ascii="Times New Roman"/>
      <w:b/>
      <w:bCs/>
      <w:sz w:val="20"/>
      <w:szCs w:val="20"/>
    </w:rPr>
  </w:style>
  <w:style w:type="paragraph" w:styleId="Revision">
    <w:name w:val="Revision"/>
    <w:hidden/>
    <w:semiHidden/>
    <w:rsid w:val="00D305E0"/>
    <w:rPr>
      <w:rFonts w:ascii="Times New Roman"/>
      <w:sz w:val="24"/>
      <w:szCs w:val="24"/>
      <w:lang w:val="en-US" w:eastAsia="en-US"/>
    </w:rPr>
  </w:style>
  <w:style w:type="character" w:styleId="PlaceholderText">
    <w:name w:val="Placeholder Tex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link w:val="Footer"/>
    <w:uiPriority w:val="99"/>
    <w:rsid w:val="00D44C27"/>
    <w:rPr>
      <w:rFonts w:ascii="Times New Roman"/>
    </w:rPr>
  </w:style>
  <w:style w:type="character" w:customStyle="1" w:styleId="UnresolvedMention1">
    <w:name w:val="Unresolved Mention1"/>
    <w:uiPriority w:val="99"/>
    <w:semiHidden/>
    <w:unhideWhenUsed/>
    <w:rsid w:val="006E039C"/>
    <w:rPr>
      <w:color w:val="605E5C"/>
      <w:shd w:val="clear" w:color="auto" w:fill="E1DFDD"/>
    </w:rPr>
  </w:style>
  <w:style w:type="table" w:styleId="TableGrid">
    <w:name w:val="Table Grid"/>
    <w:basedOn w:val="TableNormal"/>
    <w:rsid w:val="00874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 w:type="character" w:customStyle="1" w:styleId="apple-converted-space">
    <w:name w:val="apple-converted-space"/>
    <w:basedOn w:val="DefaultParagraphFont"/>
    <w:rsid w:val="00DD6E28"/>
  </w:style>
  <w:style w:type="paragraph" w:styleId="PlainText">
    <w:name w:val="Plain Text"/>
    <w:basedOn w:val="Normal"/>
    <w:link w:val="PlainTextChar"/>
    <w:uiPriority w:val="99"/>
    <w:unhideWhenUsed/>
    <w:rsid w:val="004C6C44"/>
    <w:pPr>
      <w:spacing w:after="0"/>
    </w:pPr>
    <w:rPr>
      <w:rFonts w:ascii="Consolas" w:hAnsi="Consolas" w:cs="Consolas"/>
      <w:sz w:val="21"/>
      <w:szCs w:val="21"/>
      <w:lang w:val="en-ZA"/>
    </w:rPr>
  </w:style>
  <w:style w:type="character" w:customStyle="1" w:styleId="PlainTextChar">
    <w:name w:val="Plain Text Char"/>
    <w:link w:val="PlainText"/>
    <w:uiPriority w:val="99"/>
    <w:rsid w:val="004C6C44"/>
    <w:rPr>
      <w:rFonts w:ascii="Consolas" w:hAnsi="Consolas" w:cs="Consolas"/>
      <w:sz w:val="21"/>
      <w:szCs w:val="21"/>
      <w:lang w:val="en-ZA"/>
    </w:rPr>
  </w:style>
  <w:style w:type="character" w:customStyle="1" w:styleId="Heading1Char">
    <w:name w:val="Heading 1 Char"/>
    <w:basedOn w:val="DefaultParagraphFont"/>
    <w:link w:val="Heading1"/>
    <w:uiPriority w:val="9"/>
    <w:rsid w:val="00133F9A"/>
    <w:rPr>
      <w:rFonts w:ascii="Times New Roman" w:eastAsia="MS Gothic" w:hAnsi="Times New Roman" w:cs="Times New Roman"/>
      <w:b/>
      <w:bCs/>
      <w:color w:val="00000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088380312">
      <w:bodyDiv w:val="1"/>
      <w:marLeft w:val="0"/>
      <w:marRight w:val="0"/>
      <w:marTop w:val="0"/>
      <w:marBottom w:val="0"/>
      <w:divBdr>
        <w:top w:val="none" w:sz="0" w:space="0" w:color="auto"/>
        <w:left w:val="none" w:sz="0" w:space="0" w:color="auto"/>
        <w:bottom w:val="none" w:sz="0" w:space="0" w:color="auto"/>
        <w:right w:val="none" w:sz="0" w:space="0" w:color="auto"/>
      </w:divBdr>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hyperlink" Target="https://orcid.org/0000-0003-0989-326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3-2659-690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468/dl.46oku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5468/dl.n6u6n0" TargetMode="External"/><Relationship Id="rId4" Type="http://schemas.openxmlformats.org/officeDocument/2006/relationships/settings" Target="settings.xml"/><Relationship Id="rId9" Type="http://schemas.openxmlformats.org/officeDocument/2006/relationships/hyperlink" Target="https://mindland.com/wp/projects/quarter-degree-grid-cells/download-qdgc/" TargetMode="External"/><Relationship Id="rId14" Type="http://schemas.openxmlformats.org/officeDocument/2006/relationships/hyperlink" Target="https://orcid.org/0000-0002-1363-9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8237-44DB-784E-BBB4-31C386D43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22</Pages>
  <Words>9372</Words>
  <Characters>54923</Characters>
  <Application>Microsoft Office Word</Application>
  <DocSecurity>0</DocSecurity>
  <Lines>1076</Lines>
  <Paragraphs>371</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63924</CharactersWithSpaces>
  <SharedDoc>false</SharedDoc>
  <HLinks>
    <vt:vector size="42" baseType="variant">
      <vt:variant>
        <vt:i4>5570578</vt:i4>
      </vt:variant>
      <vt:variant>
        <vt:i4>39</vt:i4>
      </vt:variant>
      <vt:variant>
        <vt:i4>0</vt:i4>
      </vt:variant>
      <vt:variant>
        <vt:i4>5</vt:i4>
      </vt:variant>
      <vt:variant>
        <vt:lpwstr>https://orcid.org/0000-0002-1363-9781</vt:lpwstr>
      </vt:variant>
      <vt:variant>
        <vt:lpwstr/>
      </vt:variant>
      <vt:variant>
        <vt:i4>5308441</vt:i4>
      </vt:variant>
      <vt:variant>
        <vt:i4>36</vt:i4>
      </vt:variant>
      <vt:variant>
        <vt:i4>0</vt:i4>
      </vt:variant>
      <vt:variant>
        <vt:i4>5</vt:i4>
      </vt:variant>
      <vt:variant>
        <vt:lpwstr>https://orcid.org/0000-0003-0989-3266</vt:lpwstr>
      </vt:variant>
      <vt:variant>
        <vt:lpwstr/>
      </vt:variant>
      <vt:variant>
        <vt:i4>6094877</vt:i4>
      </vt:variant>
      <vt:variant>
        <vt:i4>33</vt:i4>
      </vt:variant>
      <vt:variant>
        <vt:i4>0</vt:i4>
      </vt:variant>
      <vt:variant>
        <vt:i4>5</vt:i4>
      </vt:variant>
      <vt:variant>
        <vt:lpwstr>https://orcid.org/0000-0003-2659-6909</vt:lpwstr>
      </vt:variant>
      <vt:variant>
        <vt:lpwstr/>
      </vt:variant>
      <vt:variant>
        <vt:i4>7733300</vt:i4>
      </vt:variant>
      <vt:variant>
        <vt:i4>30</vt:i4>
      </vt:variant>
      <vt:variant>
        <vt:i4>0</vt:i4>
      </vt:variant>
      <vt:variant>
        <vt:i4>5</vt:i4>
      </vt:variant>
      <vt:variant>
        <vt:lpwstr>https://doi.org/10.15468/dl.46okua</vt:lpwstr>
      </vt:variant>
      <vt:variant>
        <vt:lpwstr/>
      </vt:variant>
      <vt:variant>
        <vt:i4>7995503</vt:i4>
      </vt:variant>
      <vt:variant>
        <vt:i4>27</vt:i4>
      </vt:variant>
      <vt:variant>
        <vt:i4>0</vt:i4>
      </vt:variant>
      <vt:variant>
        <vt:i4>5</vt:i4>
      </vt:variant>
      <vt:variant>
        <vt:lpwstr>https://doi.org/10.15468/dl.n6u6n0</vt:lpwstr>
      </vt:variant>
      <vt:variant>
        <vt:lpwstr/>
      </vt:variant>
      <vt:variant>
        <vt:i4>4456538</vt:i4>
      </vt:variant>
      <vt:variant>
        <vt:i4>9</vt:i4>
      </vt:variant>
      <vt:variant>
        <vt:i4>0</vt:i4>
      </vt:variant>
      <vt:variant>
        <vt:i4>5</vt:i4>
      </vt:variant>
      <vt:variant>
        <vt:lpwstr>https://mindland.com/wp/projects/quarter-degree-grid-cells/download-qdgc/</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dc:description/>
  <cp:lastModifiedBy>Ruan Van Mazijk</cp:lastModifiedBy>
  <cp:revision>247</cp:revision>
  <cp:lastPrinted>2020-02-28T12:27:00Z</cp:lastPrinted>
  <dcterms:created xsi:type="dcterms:W3CDTF">2020-07-21T13:38:00Z</dcterms:created>
  <dcterms:modified xsi:type="dcterms:W3CDTF">2020-07-23T15:24:00Z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
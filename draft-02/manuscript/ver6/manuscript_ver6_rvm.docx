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5E0FE39E" w:rsidR="00024A7B" w:rsidRDefault="00F1488F" w:rsidP="002B270F">
      <w:pPr>
        <w:pStyle w:val="Title"/>
        <w:spacing w:before="0" w:line="240" w:lineRule="auto"/>
      </w:pPr>
      <w:bookmarkStart w:id="0" w:name="materials-and-methods"/>
      <w:r w:rsidRPr="00F4622D">
        <w:rPr>
          <w:color w:val="auto"/>
        </w:rPr>
        <w:t>Similar axes of e</w:t>
      </w:r>
      <w:r w:rsidR="00024A7B" w:rsidRPr="00F4622D">
        <w:rPr>
          <w:color w:val="auto"/>
        </w:rPr>
        <w:t xml:space="preserve">nvironmental heterogeneity </w:t>
      </w:r>
      <w:r w:rsidR="00F4622D" w:rsidRPr="00F4622D">
        <w:rPr>
          <w:color w:val="auto"/>
        </w:rPr>
        <w:t>associated</w:t>
      </w:r>
      <w:r w:rsidR="007630F5" w:rsidRPr="00F4622D">
        <w:rPr>
          <w:color w:val="auto"/>
        </w:rPr>
        <w:t xml:space="preserve"> </w:t>
      </w:r>
      <w:r w:rsidR="00F4622D" w:rsidRPr="00F4622D">
        <w:rPr>
          <w:color w:val="auto"/>
        </w:rPr>
        <w:t>with</w:t>
      </w:r>
      <w:r w:rsidR="00024A7B" w:rsidRPr="00F4622D">
        <w:rPr>
          <w:color w:val="auto"/>
        </w:rPr>
        <w:t xml:space="preserve"> </w:t>
      </w:r>
      <w:r w:rsidR="00024A7B">
        <w:t>plant species richness in two hyper</w:t>
      </w:r>
      <w:r w:rsidR="00EF41C1">
        <w:t>-</w:t>
      </w:r>
      <w:r w:rsidR="00024A7B">
        <w:t>diverse floras</w:t>
      </w:r>
    </w:p>
    <w:p w14:paraId="4B2285EA" w14:textId="0BF52534" w:rsidR="006B3D28" w:rsidRPr="002C20EB" w:rsidRDefault="006B3D28" w:rsidP="008A4E97">
      <w:pPr>
        <w:pStyle w:val="Subtitle"/>
        <w:spacing w:line="240" w:lineRule="auto"/>
        <w:jc w:val="left"/>
        <w:rPr>
          <w:sz w:val="28"/>
        </w:rPr>
      </w:pPr>
      <w:r w:rsidRPr="002C20EB">
        <w:rPr>
          <w:sz w:val="28"/>
        </w:rPr>
        <w:t xml:space="preserve">Running title: </w:t>
      </w:r>
      <w:r w:rsidRPr="002C20EB">
        <w:rPr>
          <w:b w:val="0"/>
          <w:sz w:val="28"/>
        </w:rPr>
        <w:t>Environmental heterogeneity and plant species richness</w:t>
      </w:r>
    </w:p>
    <w:p w14:paraId="7B377CF4" w14:textId="2E45E9AE" w:rsidR="00024A7B" w:rsidRPr="002C20EB" w:rsidRDefault="00024A7B" w:rsidP="008A4E97">
      <w:pPr>
        <w:pStyle w:val="Author"/>
        <w:spacing w:line="240" w:lineRule="auto"/>
        <w:rPr>
          <w:sz w:val="28"/>
        </w:rPr>
      </w:pPr>
      <w:r w:rsidRPr="002C20EB">
        <w:rPr>
          <w:sz w:val="28"/>
        </w:rPr>
        <w:t xml:space="preserve">Ruan van Mazijk, Michael D. Cramer </w:t>
      </w:r>
      <w:r w:rsidR="00374287" w:rsidRPr="002C20EB">
        <w:rPr>
          <w:sz w:val="28"/>
        </w:rPr>
        <w:t>and</w:t>
      </w:r>
      <w:r w:rsidRPr="002C20EB">
        <w:rPr>
          <w:sz w:val="28"/>
        </w:rPr>
        <w:t xml:space="preserve"> G. Anthony </w:t>
      </w:r>
      <w:proofErr w:type="spellStart"/>
      <w:r w:rsidRPr="002C20EB">
        <w:rPr>
          <w:sz w:val="28"/>
        </w:rPr>
        <w:t>Verboom</w:t>
      </w:r>
      <w:proofErr w:type="spellEnd"/>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 xml:space="preserve">Corresponding author: </w:t>
      </w:r>
      <w:proofErr w:type="spellStart"/>
      <w:r>
        <w:t>R</w:t>
      </w:r>
      <w:r w:rsidR="002A0204">
        <w:t>v</w:t>
      </w:r>
      <w:r>
        <w:t>M</w:t>
      </w:r>
      <w:proofErr w:type="spellEnd"/>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286CE2E6" w:rsidR="009E59E0" w:rsidRPr="00024A7B" w:rsidRDefault="007630F5" w:rsidP="008A4E97">
      <w:pPr>
        <w:pStyle w:val="FirstParagraph"/>
      </w:pPr>
      <w:proofErr w:type="spellStart"/>
      <w:r>
        <w:t>RvM</w:t>
      </w:r>
      <w:proofErr w:type="spellEnd"/>
      <w:r>
        <w:t xml:space="preserve"> is grateful </w:t>
      </w:r>
      <w:r w:rsidR="00952B63">
        <w:t>to</w:t>
      </w:r>
      <w:r>
        <w:t xml:space="preserve"> the National Research Foundation and the South African Association of Botanists</w:t>
      </w:r>
      <w:r w:rsidR="00093309">
        <w:t xml:space="preserve"> for </w:t>
      </w:r>
      <w:r w:rsidR="00CD262A">
        <w:t>bursaries during</w:t>
      </w:r>
      <w:r w:rsidR="002F5AB6">
        <w:t xml:space="preserve"> the course of</w:t>
      </w:r>
      <w:r w:rsidR="00CD262A">
        <w:t xml:space="preserve"> </w:t>
      </w:r>
      <w:r w:rsidR="00093309">
        <w:t>this work.</w:t>
      </w:r>
    </w:p>
    <w:p w14:paraId="5A7C16B9" w14:textId="77777777" w:rsidR="00BC3667" w:rsidRDefault="00024A7B" w:rsidP="008A4E97">
      <w:pPr>
        <w:pStyle w:val="Heading1"/>
        <w:spacing w:line="240" w:lineRule="auto"/>
      </w:pPr>
      <w:commentRangeStart w:id="3"/>
      <w:r>
        <w:t>Abstract</w:t>
      </w:r>
      <w:bookmarkEnd w:id="2"/>
      <w:commentRangeEnd w:id="3"/>
      <w:r w:rsidR="00964A63">
        <w:rPr>
          <w:rStyle w:val="CommentReference"/>
          <w:rFonts w:ascii="Times New Roman" w:eastAsiaTheme="minorHAnsi" w:hAnsiTheme="minorHAnsi" w:cstheme="minorBidi"/>
          <w:b w:val="0"/>
          <w:bCs w:val="0"/>
          <w:color w:val="auto"/>
        </w:rPr>
        <w:commentReference w:id="3"/>
      </w:r>
    </w:p>
    <w:p w14:paraId="064B794C" w14:textId="56931D54" w:rsidR="00024A7B" w:rsidRPr="00964A63" w:rsidRDefault="00024A7B" w:rsidP="008A4E97">
      <w:pPr>
        <w:pStyle w:val="BodyText"/>
      </w:pPr>
      <w:r w:rsidRPr="00024A7B">
        <w:rPr>
          <w:b/>
        </w:rPr>
        <w:t>Aim:</w:t>
      </w:r>
      <w:r w:rsidR="004C00F7" w:rsidRPr="004C00F7">
        <w:t xml:space="preserve"> </w:t>
      </w:r>
      <w:r w:rsidR="00893E00">
        <w:t>To</w:t>
      </w:r>
      <w:r w:rsidR="0019107E">
        <w:t xml:space="preserve"> assess whether the difference in species richness per unit area </w:t>
      </w:r>
      <w:r w:rsidR="00E664E2">
        <w:t xml:space="preserve">between two </w:t>
      </w:r>
      <w:proofErr w:type="spellStart"/>
      <w:r w:rsidR="00E664E2">
        <w:t>mediterranean</w:t>
      </w:r>
      <w:proofErr w:type="spellEnd"/>
      <w:r w:rsidR="00E664E2">
        <w:t>-type biodiversity hotspots</w:t>
      </w:r>
      <w:r w:rsidR="00E664E2" w:rsidDel="006C4B60">
        <w:t xml:space="preserve"> </w:t>
      </w:r>
      <w:r w:rsidR="009D0DC8">
        <w:t xml:space="preserve">is explained by </w:t>
      </w:r>
      <w:r w:rsidR="0019107E">
        <w:t>differences in environmental heterogeneity.</w:t>
      </w:r>
    </w:p>
    <w:p w14:paraId="4E5A0187" w14:textId="6B109D71" w:rsidR="00024A7B" w:rsidRPr="00AC205D" w:rsidRDefault="00024A7B" w:rsidP="008A4E97">
      <w:pPr>
        <w:pStyle w:val="BodyText"/>
        <w:rPr>
          <w:bCs/>
        </w:rPr>
      </w:pPr>
      <w:r>
        <w:rPr>
          <w:b/>
        </w:rPr>
        <w:t>Location:</w:t>
      </w:r>
      <w:r w:rsidR="00AC205D" w:rsidRPr="002C20EB">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675DC1A4" w:rsidR="00024A7B" w:rsidRPr="00AC205D" w:rsidRDefault="00024A7B" w:rsidP="008A4E97">
      <w:pPr>
        <w:pStyle w:val="BodyText"/>
        <w:rPr>
          <w:bCs/>
        </w:rPr>
      </w:pPr>
      <w:r>
        <w:rPr>
          <w:b/>
        </w:rPr>
        <w:t>Taxon:</w:t>
      </w:r>
      <w:r w:rsidR="00AC205D">
        <w:rPr>
          <w:bCs/>
        </w:rPr>
        <w:t xml:space="preserve"> Vascular plants (</w:t>
      </w:r>
      <w:r w:rsidR="009E61A8">
        <w:rPr>
          <w:bCs/>
        </w:rPr>
        <w:t>t</w:t>
      </w:r>
      <w:r w:rsidR="00AC205D">
        <w:rPr>
          <w:bCs/>
        </w:rPr>
        <w:t>racheophytes)</w:t>
      </w:r>
    </w:p>
    <w:p w14:paraId="1FCA4F09" w14:textId="3A7E6A85" w:rsidR="00024A7B" w:rsidRDefault="00024A7B" w:rsidP="008A4E97">
      <w:pPr>
        <w:pStyle w:val="BodyText"/>
        <w:rPr>
          <w:b/>
        </w:rPr>
      </w:pPr>
      <w:r>
        <w:rPr>
          <w:b/>
        </w:rPr>
        <w:t>Methods:</w:t>
      </w:r>
      <w:r w:rsidR="004C00F7" w:rsidRPr="002C20EB">
        <w:t xml:space="preserve"> </w:t>
      </w:r>
      <w:r w:rsidR="00844A5C">
        <w:t>Comparable</w:t>
      </w:r>
      <w:r w:rsidR="009D0DC8">
        <w:t>,</w:t>
      </w:r>
      <w:r w:rsidR="00844A5C">
        <w:t xml:space="preserve"> geospatially-explicit environmental and species occurrence data were obtained</w:t>
      </w:r>
      <w:r w:rsidR="009A757D">
        <w:t xml:space="preserve"> for </w:t>
      </w:r>
      <w:r w:rsidR="003C3E31">
        <w:t>both</w:t>
      </w:r>
      <w:r w:rsidR="009A757D">
        <w:t xml:space="preserve"> regions</w:t>
      </w:r>
      <w:r w:rsidR="00900B79">
        <w:t xml:space="preserve"> and used to</w:t>
      </w:r>
      <w:r w:rsidR="009A757D">
        <w:t xml:space="preserve"> generate environmental heterogeneity and species richness raster layers. </w:t>
      </w:r>
      <w:r w:rsidR="00900B79">
        <w:t>H</w:t>
      </w:r>
      <w:r w:rsidR="009A757D">
        <w:t>eterogeneity</w:t>
      </w:r>
      <w:r w:rsidR="00900B79">
        <w:t xml:space="preserve"> in </w:t>
      </w:r>
      <w:r w:rsidR="009D0DC8">
        <w:t>multiple</w:t>
      </w:r>
      <w:r w:rsidR="00900B79">
        <w:t xml:space="preserve"> environmental variables</w:t>
      </w:r>
      <w:r w:rsidR="005D0A2D">
        <w:t xml:space="preserve"> </w:t>
      </w:r>
      <w:r w:rsidR="009D0DC8">
        <w:t>and</w:t>
      </w:r>
      <w:r w:rsidR="00900B79">
        <w:t xml:space="preserve"> </w:t>
      </w:r>
      <w:r w:rsidR="005D0A2D">
        <w:t xml:space="preserve">species richness </w:t>
      </w:r>
      <w:r w:rsidR="003C3E31">
        <w:t>per unit area</w:t>
      </w:r>
      <w:r w:rsidR="009D0DC8">
        <w:t>,</w:t>
      </w:r>
      <w:r w:rsidR="003C3E31">
        <w:t xml:space="preserve"> </w:t>
      </w:r>
      <w:r w:rsidR="00900B79">
        <w:t>w</w:t>
      </w:r>
      <w:r w:rsidR="009D0DC8">
        <w:t>ere</w:t>
      </w:r>
      <w:r w:rsidR="00900B79">
        <w:t xml:space="preserve"> compared </w:t>
      </w:r>
      <w:r w:rsidR="009A757D">
        <w:t xml:space="preserve">between the </w:t>
      </w:r>
      <w:r w:rsidR="00900B79">
        <w:t xml:space="preserve">two </w:t>
      </w:r>
      <w:r w:rsidR="009A757D">
        <w:t>regions</w:t>
      </w:r>
      <w:r w:rsidR="00D2022F">
        <w:t xml:space="preserve"> </w:t>
      </w:r>
      <w:r w:rsidR="00900B79">
        <w:t xml:space="preserve">at </w:t>
      </w:r>
      <w:r w:rsidR="00D2022F">
        <w:t>a range of spatial scales</w:t>
      </w:r>
      <w:r w:rsidR="007A6D6D">
        <w:t xml:space="preserve">. </w:t>
      </w:r>
      <w:r w:rsidR="00900B79">
        <w:t>At each scale s</w:t>
      </w:r>
      <w:r w:rsidR="00273E3C">
        <w:t xml:space="preserve">pecies richness </w:t>
      </w:r>
      <w:r w:rsidR="00900B79">
        <w:t xml:space="preserve">was also regressed </w:t>
      </w:r>
      <w:r w:rsidR="00273E3C">
        <w:t xml:space="preserve">against </w:t>
      </w:r>
      <w:r w:rsidR="00900B79">
        <w:t>a major axis of</w:t>
      </w:r>
      <w:r w:rsidR="00D639A3">
        <w:t xml:space="preserve"> environmental heterogeneity, derived </w:t>
      </w:r>
      <w:r w:rsidR="00900B79">
        <w:t xml:space="preserve">by </w:t>
      </w:r>
      <w:r w:rsidR="00D639A3">
        <w:t>p</w:t>
      </w:r>
      <w:r w:rsidR="007A6D6D">
        <w:t>rincipal component</w:t>
      </w:r>
      <w:r w:rsidR="008F1E4D">
        <w:t xml:space="preserve"> </w:t>
      </w:r>
      <w:r w:rsidR="00900B79">
        <w:t xml:space="preserve">analysis </w:t>
      </w:r>
      <w:r w:rsidR="008F1E4D">
        <w:t>(PCA)</w:t>
      </w:r>
      <w:r w:rsidR="009D0DC8">
        <w:t>,</w:t>
      </w:r>
      <w:r w:rsidR="00CD04A6">
        <w:t xml:space="preserve"> </w:t>
      </w:r>
      <w:r w:rsidR="00086992">
        <w:t>and</w:t>
      </w:r>
      <w:r w:rsidR="009D0DC8">
        <w:t>, using multiple regression,</w:t>
      </w:r>
      <w:r w:rsidR="00086992">
        <w:t xml:space="preserve"> against </w:t>
      </w:r>
      <w:r w:rsidR="00D2022F">
        <w:t>heterogeneity</w:t>
      </w:r>
      <w:r w:rsidR="009D0DC8" w:rsidRPr="009D0DC8">
        <w:t xml:space="preserve"> </w:t>
      </w:r>
      <w:r w:rsidR="009D0DC8">
        <w:t>in individual environmental variables</w:t>
      </w:r>
      <w:r w:rsidR="00D2022F">
        <w:t>.</w:t>
      </w:r>
    </w:p>
    <w:p w14:paraId="39C1CEA1" w14:textId="1F74C9E0" w:rsidR="00024A7B" w:rsidRPr="00E71232" w:rsidRDefault="00024A7B" w:rsidP="008A4E97">
      <w:pPr>
        <w:pStyle w:val="BodyText"/>
        <w:rPr>
          <w:b/>
        </w:rPr>
      </w:pPr>
      <w:r>
        <w:rPr>
          <w:b/>
        </w:rPr>
        <w:t>Results:</w:t>
      </w:r>
      <w:r w:rsidR="004C00F7" w:rsidRPr="002C20EB">
        <w:t xml:space="preserve"> </w:t>
      </w:r>
      <w:r w:rsidR="00532A81">
        <w:t>T</w:t>
      </w:r>
      <w:r w:rsidR="00273E3C">
        <w:t xml:space="preserve">he GCFR </w:t>
      </w:r>
      <w:r w:rsidR="00532A81">
        <w:t xml:space="preserve">is generally more </w:t>
      </w:r>
      <w:r w:rsidR="009D0DC8">
        <w:t>environmentally-</w:t>
      </w:r>
      <w:r w:rsidR="00532A81">
        <w:t>heterogeneous and species-rich</w:t>
      </w:r>
      <w:r w:rsidR="006C6B55">
        <w:t xml:space="preserve"> than the SWAFR. </w:t>
      </w:r>
      <w:r w:rsidR="00CC1042">
        <w:t>Species richness per unit area is significantly related to t</w:t>
      </w:r>
      <w:r w:rsidR="006C6B55">
        <w:t xml:space="preserve">he major </w:t>
      </w:r>
      <w:r w:rsidR="00CC1042">
        <w:t xml:space="preserve">axis </w:t>
      </w:r>
      <w:r w:rsidR="006C6B55">
        <w:t>of</w:t>
      </w:r>
      <w:r w:rsidR="00273E3C">
        <w:t xml:space="preserve"> </w:t>
      </w:r>
      <w:r w:rsidR="006C6B55">
        <w:t>heterogeneity</w:t>
      </w:r>
      <w:r w:rsidR="00807DFE">
        <w:t xml:space="preserve"> </w:t>
      </w:r>
      <w:r w:rsidR="006D6A5A">
        <w:t>across both regions</w:t>
      </w:r>
      <w:r w:rsidR="009D0DC8">
        <w:t xml:space="preserve">, which </w:t>
      </w:r>
      <w:r w:rsidR="006D6A5A">
        <w:t>explain</w:t>
      </w:r>
      <w:r w:rsidR="009D0DC8">
        <w:t>s</w:t>
      </w:r>
      <w:r w:rsidR="00CD04A6">
        <w:t xml:space="preserve"> ca. 38–42% </w:t>
      </w:r>
      <w:r w:rsidR="00CC1042">
        <w:t>of overall</w:t>
      </w:r>
      <w:r w:rsidR="00CD04A6">
        <w:t xml:space="preserve"> heterogeneity</w:t>
      </w:r>
      <w:r w:rsidR="00CC1042">
        <w:t>, the slope of this relationship differing between the two regions only at the finest spatial scale</w:t>
      </w:r>
      <w:r w:rsidR="00B51A66">
        <w:t xml:space="preserve">. </w:t>
      </w:r>
      <w:r w:rsidR="0086734A" w:rsidRPr="00E71232">
        <w:t>M</w:t>
      </w:r>
      <w:r w:rsidR="007743CF" w:rsidRPr="00E71232">
        <w:t>ultivariate regressions</w:t>
      </w:r>
      <w:r w:rsidR="0086734A" w:rsidRPr="00E71232">
        <w:t>,</w:t>
      </w:r>
      <w:r w:rsidR="007743CF" w:rsidRPr="00E71232">
        <w:t xml:space="preserve"> </w:t>
      </w:r>
      <w:commentRangeStart w:id="4"/>
      <w:r w:rsidR="007743CF" w:rsidRPr="00E71232">
        <w:t>and the</w:t>
      </w:r>
      <w:r w:rsidR="00623216" w:rsidRPr="00E71232">
        <w:t xml:space="preserve"> </w:t>
      </w:r>
      <w:r w:rsidR="00872425" w:rsidRPr="00E71232">
        <w:t xml:space="preserve">residual </w:t>
      </w:r>
      <w:r w:rsidR="00623216" w:rsidRPr="00E71232">
        <w:t xml:space="preserve">variation in heterogeneity </w:t>
      </w:r>
      <w:r w:rsidR="00872425" w:rsidRPr="00E71232">
        <w:t>remaining from</w:t>
      </w:r>
      <w:r w:rsidR="0086734A" w:rsidRPr="00E71232">
        <w:t xml:space="preserve"> </w:t>
      </w:r>
      <w:r w:rsidR="008F1E4D" w:rsidRPr="00E71232">
        <w:t xml:space="preserve">the </w:t>
      </w:r>
      <w:r w:rsidR="00694B43" w:rsidRPr="00E71232">
        <w:t xml:space="preserve">first axis </w:t>
      </w:r>
      <w:r w:rsidR="00872425" w:rsidRPr="00E71232">
        <w:t xml:space="preserve">of </w:t>
      </w:r>
      <w:r w:rsidR="00694B43" w:rsidRPr="00E71232">
        <w:t>the PCAs</w:t>
      </w:r>
      <w:commentRangeEnd w:id="4"/>
      <w:r w:rsidR="001508F3">
        <w:rPr>
          <w:rStyle w:val="CommentReference"/>
          <w:rFonts w:ascii="Times New Roman" w:hAnsiTheme="minorHAnsi"/>
        </w:rPr>
        <w:commentReference w:id="4"/>
      </w:r>
      <w:r w:rsidR="0086734A" w:rsidRPr="00E71232">
        <w:t xml:space="preserve">, </w:t>
      </w:r>
      <w:r w:rsidR="00183126" w:rsidRPr="00E71232">
        <w:t>reveal</w:t>
      </w:r>
      <w:r w:rsidR="00872425" w:rsidRPr="00E71232">
        <w:t>ed</w:t>
      </w:r>
      <w:r w:rsidR="00183126" w:rsidRPr="00E71232">
        <w:t xml:space="preserve"> </w:t>
      </w:r>
      <w:r w:rsidR="00872425" w:rsidRPr="00E71232">
        <w:t xml:space="preserve">variations in the dependence of species richness on </w:t>
      </w:r>
      <w:r w:rsidR="00183126" w:rsidRPr="00E71232">
        <w:t xml:space="preserve">environmental heterogeneity </w:t>
      </w:r>
      <w:r w:rsidR="00872425" w:rsidRPr="00E71232">
        <w:t>that differed between the two regions</w:t>
      </w:r>
      <w:r w:rsidR="00183126" w:rsidRPr="00E71232">
        <w:t>.</w:t>
      </w:r>
    </w:p>
    <w:p w14:paraId="3D4EE8B5" w14:textId="7B3A4DA7" w:rsidR="00024A7B" w:rsidRPr="00E71232" w:rsidRDefault="00024A7B" w:rsidP="008A4E97">
      <w:pPr>
        <w:pStyle w:val="BodyText"/>
        <w:rPr>
          <w:b/>
        </w:rPr>
      </w:pPr>
      <w:r w:rsidRPr="00E71232">
        <w:rPr>
          <w:b/>
        </w:rPr>
        <w:t>Main conclusions:</w:t>
      </w:r>
      <w:r w:rsidR="004C00F7" w:rsidRPr="00E71232">
        <w:rPr>
          <w:b/>
        </w:rPr>
        <w:t xml:space="preserve"> </w:t>
      </w:r>
      <w:r w:rsidR="00160C41" w:rsidRPr="00E71232">
        <w:t>We have evidence for a common</w:t>
      </w:r>
      <w:r w:rsidR="00E83B6C" w:rsidRPr="00E71232">
        <w:t xml:space="preserve"> positive</w:t>
      </w:r>
      <w:r w:rsidR="00160C41" w:rsidRPr="00E71232">
        <w:t xml:space="preserve"> relationship between floristic richness and environmental heterogeneity </w:t>
      </w:r>
      <w:r w:rsidR="00E83B6C" w:rsidRPr="00E71232">
        <w:t>across the GCFR and SWAFR</w:t>
      </w:r>
      <w:r w:rsidR="00977607" w:rsidRPr="00E71232">
        <w:t>, broadly indepen</w:t>
      </w:r>
      <w:r w:rsidR="00372023" w:rsidRPr="00E71232">
        <w:t>den</w:t>
      </w:r>
      <w:r w:rsidR="00977607" w:rsidRPr="00E71232">
        <w:t>t of spatial-scale. Though there are region-specific effects</w:t>
      </w:r>
      <w:r w:rsidR="005B0DBE" w:rsidRPr="00E71232">
        <w:t xml:space="preserve">, </w:t>
      </w:r>
      <w:r w:rsidR="00C7143F" w:rsidRPr="00E71232">
        <w:rPr>
          <w:highlight w:val="yellow"/>
        </w:rPr>
        <w:t>[</w:t>
      </w:r>
      <w:r w:rsidR="005B0DBE" w:rsidRPr="00E71232">
        <w:rPr>
          <w:highlight w:val="yellow"/>
        </w:rPr>
        <w:t>…</w:t>
      </w:r>
      <w:r w:rsidR="00C7143F" w:rsidRPr="00E71232">
        <w:rPr>
          <w:highlight w:val="yellow"/>
        </w:rPr>
        <w:t>]</w:t>
      </w:r>
    </w:p>
    <w:p w14:paraId="42E5A392" w14:textId="06C20412" w:rsidR="00C41A61" w:rsidRDefault="00024A7B" w:rsidP="00F70B73">
      <w:pPr>
        <w:pStyle w:val="BodyText"/>
        <w:rPr>
          <w:highlight w:val="yellow"/>
        </w:rPr>
      </w:pPr>
      <w:r>
        <w:rPr>
          <w:i/>
        </w:rPr>
        <w:lastRenderedPageBreak/>
        <w:t>Keywords</w:t>
      </w:r>
      <w:r w:rsidRPr="004C00F7">
        <w:rPr>
          <w:i/>
        </w:rPr>
        <w:t>:</w:t>
      </w:r>
      <w:r w:rsidR="00A14134">
        <w:t xml:space="preserve"> </w:t>
      </w:r>
      <w:r w:rsidR="00A14134" w:rsidRPr="00A14134">
        <w:t xml:space="preserve">biodiversity, environmental heterogeneity, fynbos, Greater Cape Floristic Region, </w:t>
      </w:r>
      <w:proofErr w:type="spellStart"/>
      <w:r w:rsidR="00A14134" w:rsidRPr="00A14134">
        <w:t>kwongan</w:t>
      </w:r>
      <w:proofErr w:type="spellEnd"/>
      <w:r w:rsidR="00A14134" w:rsidRPr="00A14134">
        <w:t>, macroecology, species richness, species turnover, vascular plants, Southwest Australia</w:t>
      </w:r>
      <w:r w:rsidR="00C02BF1">
        <w:t>n</w:t>
      </w:r>
      <w:r w:rsidR="00A14134" w:rsidRPr="00A14134">
        <w:t xml:space="preserve"> Floristic Region</w:t>
      </w:r>
    </w:p>
    <w:p w14:paraId="301CD1AC" w14:textId="219F4C0E" w:rsidR="00D04776" w:rsidRDefault="00C408A8" w:rsidP="008A4E97">
      <w:pPr>
        <w:pStyle w:val="Heading1"/>
        <w:spacing w:line="240" w:lineRule="auto"/>
      </w:pPr>
      <w:r>
        <w:t>1</w:t>
      </w:r>
      <w:r w:rsidR="00D7233A">
        <w:t>:</w:t>
      </w:r>
      <w:r>
        <w:t xml:space="preserve"> </w:t>
      </w:r>
      <w:r w:rsidR="00D04776">
        <w:t>Introduction</w:t>
      </w:r>
    </w:p>
    <w:p w14:paraId="5CA48634" w14:textId="67DFDC87"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w:t>
      </w:r>
      <w:r w:rsidR="00960457">
        <w:t>s</w:t>
      </w:r>
      <w:r w:rsidRPr="002F0553">
        <w:t>), its diversification history and any locally-deterministic, environmental features (e.g. productivity, heterogeneity) that influence species persistence and coexistence (</w:t>
      </w:r>
      <w:proofErr w:type="spellStart"/>
      <w:r w:rsidRPr="00F73528">
        <w:rPr>
          <w:highlight w:val="yellow"/>
        </w:rPr>
        <w:t>Ricklefs</w:t>
      </w:r>
      <w:proofErr w:type="spellEnd"/>
      <w:r w:rsidR="00D216E9" w:rsidRPr="00F73528">
        <w:rPr>
          <w:highlight w:val="yellow"/>
        </w:rPr>
        <w:t>,</w:t>
      </w:r>
      <w:r w:rsidRPr="00F73528">
        <w:rPr>
          <w:highlight w:val="yellow"/>
        </w:rPr>
        <w:t xml:space="preserve"> 1987,</w:t>
      </w:r>
      <w:r w:rsidR="0081050E">
        <w:rPr>
          <w:highlight w:val="yellow"/>
        </w:rPr>
        <w:t xml:space="preserve"> </w:t>
      </w:r>
      <w:r w:rsidRPr="00F73528">
        <w:rPr>
          <w:highlight w:val="yellow"/>
        </w:rPr>
        <w:t>2004</w:t>
      </w:r>
      <w:r w:rsidR="00870B87">
        <w:t xml:space="preserve">; </w:t>
      </w:r>
      <w:proofErr w:type="spellStart"/>
      <w:r w:rsidR="00870B87" w:rsidRPr="002C20EB">
        <w:rPr>
          <w:highlight w:val="green"/>
        </w:rPr>
        <w:t>Bøhn</w:t>
      </w:r>
      <w:proofErr w:type="spellEnd"/>
      <w:r w:rsidR="00870B87" w:rsidRPr="002C20EB">
        <w:rPr>
          <w:highlight w:val="green"/>
        </w:rPr>
        <w:t xml:space="preserve"> &amp; Amundsen, 2004</w:t>
      </w:r>
      <w:r w:rsidRPr="002F0553">
        <w:t xml:space="preserve">). Since all three effects are potentially influenced by environmental heterogeneity,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w:t>
      </w:r>
      <w:r w:rsidR="008A6286">
        <w:t>-</w:t>
      </w:r>
      <w:r w:rsidR="00765D62" w:rsidRPr="002F0553">
        <w:t>heterogeneous</w:t>
      </w:r>
      <w:r w:rsidRPr="002F0553">
        <w:t xml:space="preserve"> regions </w:t>
      </w:r>
      <w:r w:rsidR="00F20055">
        <w:t>tending</w:t>
      </w:r>
      <w:r w:rsidRPr="002F0553">
        <w:t xml:space="preserve"> to be </w:t>
      </w:r>
      <w:r w:rsidR="00F20055">
        <w:t xml:space="preserve">more </w:t>
      </w:r>
      <w:r w:rsidRPr="002F0553">
        <w:t>species-rich (</w:t>
      </w:r>
      <w:r w:rsidRPr="00066121">
        <w:rPr>
          <w:highlight w:val="yellow"/>
        </w:rPr>
        <w:t>refs</w:t>
      </w:r>
      <w:r w:rsidRPr="002F0553">
        <w:t>). For example, given that the recruitment success of immigrant lineages into a region is often dictated by the pre-adaptations of those lineages (</w:t>
      </w:r>
      <w:proofErr w:type="spellStart"/>
      <w:r w:rsidRPr="00066121">
        <w:rPr>
          <w:highlight w:val="yellow"/>
        </w:rPr>
        <w:t>Ackerly</w:t>
      </w:r>
      <w:proofErr w:type="spellEnd"/>
      <w:r w:rsidRPr="00066121">
        <w:rPr>
          <w:highlight w:val="yellow"/>
        </w:rPr>
        <w:t>,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w:t>
      </w:r>
      <w:r w:rsidR="003510DE">
        <w:t>-</w:t>
      </w:r>
      <w:r w:rsidR="00765D62">
        <w:t>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w:t>
      </w:r>
      <w:r w:rsidRPr="002F0553">
        <w:t xml:space="preserve">). </w:t>
      </w:r>
      <w:commentRangeStart w:id="5"/>
      <w:commentRangeStart w:id="6"/>
      <w:r w:rsidRPr="002F0553">
        <w:t xml:space="preserve">Likewise, </w:t>
      </w:r>
      <w:r>
        <w:t xml:space="preserve">in the context of long-term environmental change, physical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003A604B" w:rsidRPr="00632570">
        <w:t>Byrne 2008</w:t>
      </w:r>
      <w:r w:rsidRPr="002F0553">
        <w:t xml:space="preserve">). </w:t>
      </w:r>
      <w:commentRangeEnd w:id="5"/>
      <w:r w:rsidR="00217AAC">
        <w:rPr>
          <w:rStyle w:val="CommentReference"/>
          <w:rFonts w:ascii="Times New Roman" w:hAnsiTheme="minorHAnsi"/>
        </w:rPr>
        <w:commentReference w:id="5"/>
      </w:r>
      <w:commentRangeEnd w:id="6"/>
      <w:r w:rsidR="009239A6">
        <w:rPr>
          <w:rStyle w:val="CommentReference"/>
          <w:rFonts w:ascii="Times New Roman" w:hAnsiTheme="minorHAnsi"/>
        </w:rPr>
        <w:commentReference w:id="6"/>
      </w:r>
      <w:r w:rsidRPr="002F0553">
        <w:t xml:space="preserve">Finally, </w:t>
      </w:r>
      <w:r w:rsidR="007948F4">
        <w:t>environmental heterogeneity</w:t>
      </w:r>
      <w:r w:rsidRPr="002F0553">
        <w:t xml:space="preserve"> has repeatedly been shown to facilitate species coexistence at a variety of scales, </w:t>
      </w:r>
      <w:r w:rsidR="005E5F02" w:rsidRPr="002F0553">
        <w:t>enhanc</w:t>
      </w:r>
      <w:r w:rsidR="005E5F02">
        <w:t>ing</w:t>
      </w:r>
      <w:r w:rsidR="005E5F02" w:rsidRPr="002F0553">
        <w:t xml:space="preserve"> </w:t>
      </w:r>
      <w:r w:rsidRPr="002F0553">
        <w:t>regional species richness (</w:t>
      </w:r>
      <w:r w:rsidRPr="00066121">
        <w:rPr>
          <w:highlight w:val="yellow"/>
        </w:rPr>
        <w:t>refs</w:t>
      </w:r>
      <w:r w:rsidRPr="002F0553">
        <w:t xml:space="preserve">). Differences in </w:t>
      </w:r>
      <w:r w:rsidR="007948F4">
        <w:t>environmental heterogeneity</w:t>
      </w:r>
      <w:r w:rsidRPr="002F0553">
        <w:t xml:space="preserve"> may</w:t>
      </w:r>
      <w:r w:rsidR="00E36422">
        <w:t>,</w:t>
      </w:r>
      <w:r w:rsidRPr="002F0553">
        <w:t xml:space="preserve"> therefore</w:t>
      </w:r>
      <w:r w:rsidR="00E36422">
        <w:t>,</w:t>
      </w:r>
      <w:r w:rsidRPr="002F0553">
        <w:t xml:space="preserv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3935A36B" w:rsidR="00D04776" w:rsidRDefault="00D04776" w:rsidP="008A4E97">
      <w:pPr>
        <w:pStyle w:val="FirstParagraph"/>
      </w:pPr>
      <w:r w:rsidRPr="002F0553">
        <w:t xml:space="preserve">The </w:t>
      </w:r>
      <w:r>
        <w:t xml:space="preserve">floristically-rich </w:t>
      </w:r>
      <w:r w:rsidRPr="002F0553">
        <w:t xml:space="preserve">South Western Australian Floristic Region (SWAFR; </w:t>
      </w:r>
      <w:r w:rsidR="00C81CF0">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C81CF0">
        <w:fldChar w:fldCharType="separate"/>
      </w:r>
      <w:r w:rsidR="00C81CF0" w:rsidRPr="00C81CF0">
        <w:rPr>
          <w:noProof/>
        </w:rPr>
        <w:t>Hopper &amp; Gioia, 2004)</w:t>
      </w:r>
      <w:r w:rsidR="00C81CF0">
        <w:fldChar w:fldCharType="end"/>
      </w:r>
      <w:r w:rsidRPr="002F0553">
        <w:t xml:space="preserve"> and Greater Cape Floristic Region of South Africa (GCFR; </w:t>
      </w:r>
      <w:r w:rsidR="00F8740B">
        <w:fldChar w:fldCharType="begin" w:fldLock="1"/>
      </w:r>
      <w:r w:rsidR="00CB7719">
        <w:instrText>ADDIN CSL_CITATION {"citationItems":[{"id":"ITEM-1","itemData":{"DOI":"10.1111/j.1365-2699.2006.01595.x","ISBN":"0305-0270","ISSN":"03050270","abstract":"Abstract Aim The Cape Floristic Region (CFR) (Cape Floristic Kingdom) is currently narrowly delimited to include only the relatively mesic Cape fold mountains and adjacent intermontane valleys and coastal plains. We evaluate the floristic support for expanding the delimitation to include the whole winter-rainfall area (arid and mesic climates) into a Greater CFR. Location Southern Africa, particularly the south-western tip. Methods The initial divisive hierarchical classification analysis twinspan used the presence/absence of vascular plant genera to obtain major floristic groupings in southern Africa. For the more detailed analyses, we scored the flora as present/absent within a set of centres, among which the floristic relationships were investigated (agglomerative methods, upgma and minimum spanning trees). These analyses were conducted with species, genera and families separately. The centres were grouped into five regions. The species richness and endemism was calculated for the centres, regions and combination of regions. The dominant floristic components of each region were sought by calculating the percentage contribution of each family to the flora. Results The divisive method showed that the winter-rainfall areas are floristically distinct from the rest of southern Africa. The species- and generic-level analyses revealed five regions: CFR, Karoo Region, Hantam-Tanqua-Roggeveld Region, Namaqualand Region and Namib-Desert Region. The CFR has the highest endemism and richness. However, the combination of the CFR, the Hantam-Tanqua-Roggeveld Region and the Namaqualand Region results in a higher total endemism. Combined, these three regions almost match the region delimited by the twinspan analysis, and together constitute the Greater CFR. Main conclusions The CFR constitutes a valid floristic region. This is evident from the endemism and the distinctive composition of the flora. However, the total endemism is higher for the whole winter-rainfall area, and this supports the recognition of the larger unit. If floristic regions are to be delimited only on endemism, then the Greater CFR is to be preferred. If floristic regions are delimited on the composition of their floras at family level, then the support for such a grouping is weaker","author":[{"dropping-particle":"","family":"Born","given":"J.","non-dropping-particle":"","parse-names":false,"suffix":""},{"dropping-particle":"","family":"Linder","given":"H. P.","non-dropping-particle":"","parse-names":false,"suffix":""},{"dropping-particle":"","family":"Desmet","given":"P.","non-dropping-particle":"","parse-names":false,"suffix":""}],"container-title":"Journal of Biogeography","id":"ITEM-1","issue":"1","issued":{"date-parts":[["2007"]]},"page":"147-162","title":"The Greater Cape Floristic Region","type":"article-journal","volume":"34"},"uris":["http://www.mendeley.com/documents/?uuid=633d6fb4-fc19-4b70-bbab-fd8689e947c3"]}],"mendeley":{"formattedCitation":"(Born, Linder, &amp; Desmet, 2007)","manualFormatting":"Born, Linder, &amp; Desmet, 2007)","plainTextFormattedCitation":"(Born, Linder, &amp; Desmet, 2007)","previouslyFormattedCitation":"(Born, Linder, &amp; Desmet, 2007)"},"properties":{"noteIndex":0},"schema":"https://github.com/citation-style-language/schema/raw/master/csl-citation.json"}</w:instrText>
      </w:r>
      <w:r w:rsidR="00F8740B">
        <w:fldChar w:fldCharType="separate"/>
      </w:r>
      <w:r w:rsidR="00F8740B" w:rsidRPr="00F8740B">
        <w:rPr>
          <w:noProof/>
        </w:rPr>
        <w:t>Born, Linder, &amp; Desmet, 2007)</w:t>
      </w:r>
      <w:r w:rsidR="00F8740B">
        <w:fldChar w:fldCharType="end"/>
      </w:r>
      <w:r w:rsidRPr="002F0553">
        <w:t xml:space="preserve"> </w:t>
      </w:r>
      <w:r>
        <w:t>constitute</w:t>
      </w:r>
      <w:r w:rsidRPr="002F0553">
        <w:t xml:space="preserve"> a case in point. Situated on the southwestern corners of their respective continents, the climates of both these regions have been </w:t>
      </w:r>
      <w:proofErr w:type="spellStart"/>
      <w:r w:rsidRPr="002F0553">
        <w:t>oceanically</w:t>
      </w:r>
      <w:proofErr w:type="spellEnd"/>
      <w:r w:rsidRPr="002F0553">
        <w:t xml:space="preserve">-moderated at least since the Cretaceous, </w:t>
      </w:r>
      <w:r>
        <w:t>and both are</w:t>
      </w:r>
      <w:r w:rsidRPr="002F0553">
        <w:t xml:space="preserve"> dominated by a contemporary </w:t>
      </w:r>
      <w:proofErr w:type="spellStart"/>
      <w:r w:rsidRPr="002F0553">
        <w:t>mediterranean</w:t>
      </w:r>
      <w:proofErr w:type="spellEnd"/>
      <w:r w:rsidRPr="002F0553">
        <w:t xml:space="preserve">-type climate </w:t>
      </w:r>
      <w:r>
        <w:t>whose origin can be traced to</w:t>
      </w:r>
      <w:r w:rsidRPr="002F0553">
        <w:t xml:space="preserve"> the Early</w:t>
      </w:r>
      <w:r>
        <w:t>-Middle</w:t>
      </w:r>
      <w:r w:rsidRPr="002F0553">
        <w:t xml:space="preserve"> (SWAFR: </w:t>
      </w:r>
      <w:r w:rsidR="009735F1">
        <w:fldChar w:fldCharType="begin" w:fldLock="1"/>
      </w:r>
      <w:r w:rsidR="00CB7719">
        <w:instrText>ADDIN CSL_CITATION {"citationItems":[{"id":"ITEM-1","itemData":{"DOI":"10.1146/annurev-ecolsys-121415-032330","ISBN":"978-0-8243-1447-7","ISSN":"1543-592X","abstract":"Mediterranean-type ecosystems (MTEs) possess the highest levels of plant species richness in the world outside of the wet tropics. Sclerophyll vegetation similar to today’s mediterranean-type shrublands was already present on oligotrophic soils in the wet and humid climate of the Cretaceous, with fire-adapted Paleogene lineages in southwestern Australia and the Cape Region. The novel MTC seasonality present since the mid-Miocene has allowed colonization of MTEs from a regional species pool with associated diversification. Fire persistence has been a primary driving factor for speciation in four of the five regions. Understanding the regional patterns of plant species diversity among the MTEs involves complex interactions of geologic and climatic histories for each region as well as ecological factors that have promoted diversification in the Neogene and Quaternary. A critical element of species richness for many MTE lineages has been their ability to speciate and persist at fine spatial scales, with low r...","author":[{"dropping-particle":"","family":"Rundel","given":"Philip W.","non-dropping-particle":"","parse-names":false,"suffix":""},{"dropping-particle":"","family":"Arroyo","given":"Mary T.K.","non-dropping-particle":"","parse-names":false,"suffix":""},{"dropping-particle":"","family":"Cowling","given":"Richard M.","non-dropping-particle":"","parse-names":false,"suffix":""},{"dropping-particle":"","family":"Keeley","given":"Jon E.","non-dropping-particle":"","parse-names":false,"suffix":""},{"dropping-particle":"","family":"Lamont","given":"Byron B.","non-dropping-particle":"","parse-names":false,"suffix":""},{"dropping-particle":"","family":"Vargas","given":"Pablo","non-dropping-particle":"","parse-names":false,"suffix":""}],"container-title":"Annual Review of Ecology, Evolution, and Systematics","id":"ITEM-1","issue":"1","issued":{"date-parts":[["2016"]]},"page":"383-407","title":"Mediterranean Biomes: Evolution of Their Vegetation, Floras, and Climate","type":"article-journal","volume":"47"},"uris":["http://www.mendeley.com/documents/?uuid=3bc8a7f2-38a3-4529-83ae-6ee19baf6ce8"]}],"mendeley":{"formattedCitation":"(Rundel et al., 2016)","manualFormatting":"Rundel et al., 2016","plainTextFormattedCitation":"(Rundel et al., 2016)","previouslyFormattedCitation":"(Rundel et al., 2016)"},"properties":{"noteIndex":0},"schema":"https://github.com/citation-style-language/schema/raw/master/csl-citation.json"}</w:instrText>
      </w:r>
      <w:r w:rsidR="009735F1">
        <w:fldChar w:fldCharType="separate"/>
      </w:r>
      <w:r w:rsidR="009735F1" w:rsidRPr="009735F1">
        <w:rPr>
          <w:noProof/>
        </w:rPr>
        <w:t>Rundel et al., 2016</w:t>
      </w:r>
      <w:r w:rsidR="009735F1">
        <w:fldChar w:fldCharType="end"/>
      </w:r>
      <w:r w:rsidRPr="002F0553">
        <w:t xml:space="preserve">; </w:t>
      </w:r>
      <w:r w:rsidRPr="00E103F8">
        <w:rPr>
          <w:highlight w:val="yellow"/>
        </w:rPr>
        <w:t xml:space="preserve">Lamont </w:t>
      </w:r>
      <w:r w:rsidR="00B8268E" w:rsidRPr="00E103F8">
        <w:rPr>
          <w:highlight w:val="yellow"/>
        </w:rPr>
        <w:t>&amp;</w:t>
      </w:r>
      <w:r w:rsidRPr="00E103F8">
        <w:rPr>
          <w:highlight w:val="yellow"/>
        </w:rPr>
        <w:t xml:space="preserve"> He</w:t>
      </w:r>
      <w:r w:rsidR="00B847F4" w:rsidRPr="00E103F8">
        <w:rPr>
          <w:highlight w:val="yellow"/>
        </w:rPr>
        <w:t>,</w:t>
      </w:r>
      <w:r w:rsidRPr="00E103F8">
        <w:rPr>
          <w:highlight w:val="yellow"/>
        </w:rPr>
        <w:t xml:space="preserve"> 2017</w:t>
      </w:r>
      <w:r w:rsidRPr="002F0553">
        <w:t xml:space="preserve">) or Late Miocene (GCFR: </w:t>
      </w:r>
      <w:r w:rsidR="0049005E">
        <w:fldChar w:fldCharType="begin" w:fldLock="1"/>
      </w:r>
      <w:r w:rsidR="00CB7719">
        <w:instrText>ADDIN CSL_CITATION {"citationItems":[{"id":"ITEM-1","itemData":{"DOI":"10.1111/j.1365-2699.2011.02476.x","ISBN":"0305-0270","ISSN":"03050270","abstract":"Aim To test whether the radiation of the extremely rich Cape flora is correlated with marine-driven climate change. Location Middle to Late Miocene in the south-east Atlantic and the Benguela Upwelling System (BUS) off the west coast of South Africa. Methods We studied the palynology of the thoroughly dated Middle to Late Miocene sediments of Ocean Drilling Program (ODP) Site 1085 retrieved from the Atlantic off the mouth of the Orange River. Both marine upwelling and terrestrial input are recorded at this site, which allows a direct correlation between changes in the terrestrial flora and the marine BUS in the south-east Atlantic. Results Pollen types from plants of tropical affinity disappeared, and those from the Cape flora gradually increased, between 10 and 6 Ma. Our data corroborate the inferred dating of the diversification in Aizoaceae c. 8 Ma. Main conclusions Inferred vegetation changes for the Late Miocene south- western African coast are the disappearance of Podocarpus-dominated Afromontane forests, and a change in the vegetation of the coastal plain from tropical grassland and thicket to semi-arid succulent vegetation. These changes are indicative of an increased summer drought, and are in step with the development of the southern BUS. They pre-date the Pliocene uplift of the East African escarpment, suggesting that this did not play a role in stimulating vegetation change. Some Fynbos elements were present throughout the recorded period (from 11 Ma), suggesting that at least some elements of this vegetation were already in place during the onset of the BUS. This is consistent with a marine-driven climate change in south-western Africa triggering substantial radiation in the terrestrial flora, especially in the Aizoaceae. Keywords Aizoaceae, Benguela Upwelling System, Cape Flora, Late Miocene,","author":[{"dropping-particle":"","family":"Dupont","given":"Lydie M.","non-dropping-particle":"","parse-names":false,"suffix":""},{"dropping-particle":"","family":"Linder","given":"Hans Peter","non-dropping-particle":"","parse-names":false,"suffix":""},{"dropping-particle":"","family":"Rommerskirchen","given":"Florian","non-dropping-particle":"","parse-names":false,"suffix":""},{"dropping-particle":"","family":"Schefuss","given":"Enno","non-dropping-particle":"","parse-names":false,"suffix":""}],"container-title":"Journal of Biogeography","id":"ITEM-1","issue":"6","issued":{"date-parts":[["2011"]]},"page":"1059-1068","title":"Climate-driven rampant speciation of the Cape flora","type":"article-journal","volume":"38"},"uris":["http://www.mendeley.com/documents/?uuid=035f37eb-792e-4407-aedc-7a833e3a0c68"]},{"id":"ITEM-2","itemData":{"DOI":"10.1371/journal.pone.0137847","ISBN":"2008091600","ISSN":"19326203","PMID":"26422465","abstract":"In the context of molecularly-dated phylogenies, inferences informed by ancestral habitat reconstruction can yield valuable insights into the origins of biomes, palaeoenvironments and landforms. In this paper, we use dated phylogenies of 12 plant clades from the Cape Floristic Region (CFR) in southern Africa to test hypotheses of Neogene climatic and geomorphic evolution. Our combined dataset for the CFR strengthens and refines previous palaeoenvironmental reconstructions based on a sparse, mostly offshore fossil record. Our reconstructions show remarkable consistency across all 12 clades with regard to both the types of environments identified as ancestral, and the timing of shifts to alternative conditions. They reveal that Early Miocene land surfaces of the CFR were wetter than at present and were dominated by quartzitic substrata. These conditions continue to characterize the higher-elevation settings of the Cape Fold Belt, where they have fostered the persistence of ancient fynbos lineages. The Middle Miocene (13–17 Ma) saw the development of perennial to weakly-seasonal arid conditions, with the strongly seasonal rainfall regime of the west coast arising ~6.5–8 Ma. Although the Late Miocene may have seen some exposure of the underlying shale substrata, the present-day substrate diversity of the CFR lowlands was shaped by Pliocene-Pleistocene events. Particularly important was renewed erosion, following the post-African II uplift episode, and the reworking of sediments on the coastal platform as a consequence of marine transgressions and tectonic uplift. These changes facilitated adaptive radiations in some, but not all, lineages studied.","author":[{"dropping-particle":"","family":"Hoffmann","given":"Vera","non-dropping-particle":"","parse-names":false,"suffix":""},{"dropping-particle":"","family":"Verboom","given":"G. Anthony","non-dropping-particle":"","parse-names":false,"suffix":""},{"dropping-particle":"","family":"Cotterill","given":"Fenton P.D.","non-dropping-particle":"","parse-names":false,"suffix":""}],"container-title":"PLoS ONE","id":"ITEM-2","issue":"9","issued":{"date-parts":[["2015"]]},"page":"1-25","title":"Dated plant phylogenies resolve Neogene climate and landscape evolution in the cape floristic region","type":"article-journal","volume":"10"},"uris":["http://www.mendeley.com/documents/?uuid=e23f7942-99d6-4663-9ce5-487824fa8bcb"]}],"mendeley":{"formattedCitation":"(Dupont, Linder, Rommerskirchen, &amp; Schefuss, 2011; Hoffmann, Verboom, &amp; Cotterill, 2015)","manualFormatting":"Dupont, Linder, Rommerskirchen, &amp; Schefuss, 2011; Hoffmann, Verboom, &amp; Cotterill, 2015)","plainTextFormattedCitation":"(Dupont, Linder, Rommerskirchen, &amp; Schefuss, 2011; Hoffmann, Verboom, &amp; Cotterill, 2015)","previouslyFormattedCitation":"(Dupont, Linder, Rommerskirchen, &amp; Schefuss, 2011; Hoffmann, Verboom, &amp; Cotterill, 2015)"},"properties":{"noteIndex":0},"schema":"https://github.com/citation-style-language/schema/raw/master/csl-citation.json"}</w:instrText>
      </w:r>
      <w:r w:rsidR="0049005E">
        <w:fldChar w:fldCharType="separate"/>
      </w:r>
      <w:r w:rsidR="0049005E" w:rsidRPr="0049005E">
        <w:rPr>
          <w:noProof/>
        </w:rPr>
        <w:t>Dupont, Linder, Rommerskirchen, &amp; Schefuss, 2011; Hoffmann, Verboom, &amp; Cotterill, 2015)</w:t>
      </w:r>
      <w:r w:rsidR="0049005E">
        <w:fldChar w:fldCharType="end"/>
      </w:r>
      <w:r w:rsidRPr="002F0553">
        <w:t xml:space="preserve">. </w:t>
      </w:r>
      <w:r>
        <w:t>In addition</w:t>
      </w:r>
      <w:r w:rsidRPr="00A432DE">
        <w:t>, both regions have been unglaciated since the Permian and are dominated by ancient, weathered landscapes whose soil-nutritional status is amongst the lowest of any landscape on Earth (</w:t>
      </w:r>
      <w:r w:rsidRPr="00500890">
        <w:rPr>
          <w:highlight w:val="yellow"/>
        </w:rPr>
        <w:t xml:space="preserve">Stock </w:t>
      </w:r>
      <w:r w:rsidR="00B8268E" w:rsidRPr="00500890">
        <w:rPr>
          <w:highlight w:val="yellow"/>
        </w:rPr>
        <w:t>&amp;</w:t>
      </w:r>
      <w:r w:rsidRPr="00500890">
        <w:rPr>
          <w:highlight w:val="yellow"/>
        </w:rPr>
        <w:t xml:space="preserve"> </w:t>
      </w:r>
      <w:proofErr w:type="spellStart"/>
      <w:r w:rsidRPr="00500890">
        <w:rPr>
          <w:highlight w:val="yellow"/>
        </w:rPr>
        <w:t>Verboom</w:t>
      </w:r>
      <w:proofErr w:type="spellEnd"/>
      <w:r w:rsidR="00B847F4" w:rsidRPr="00500890">
        <w:rPr>
          <w:highlight w:val="yellow"/>
        </w:rPr>
        <w:t>,</w:t>
      </w:r>
      <w:r w:rsidR="00C40608" w:rsidRPr="00500890">
        <w:rPr>
          <w:highlight w:val="yellow"/>
        </w:rPr>
        <w:t xml:space="preserve"> </w:t>
      </w:r>
      <w:r w:rsidR="00705608" w:rsidRPr="00632570">
        <w:rPr>
          <w:highlight w:val="yellow"/>
        </w:rPr>
        <w:t>2012</w:t>
      </w:r>
      <w:r w:rsidRPr="00A432DE">
        <w:t>)</w:t>
      </w:r>
      <w:r>
        <w:t xml:space="preserve">, hence their designation as </w:t>
      </w:r>
      <w:r w:rsidR="00217AAC">
        <w:t xml:space="preserve">old, climatically-buffered infertile landscapes </w:t>
      </w:r>
      <w:r>
        <w:t>(</w:t>
      </w:r>
      <w:r w:rsidR="00217AAC">
        <w:t>OCBILs</w:t>
      </w:r>
      <w:r>
        <w:t xml:space="preserve">; </w:t>
      </w:r>
      <w:r w:rsidRPr="00E103F8">
        <w:rPr>
          <w:highlight w:val="yellow"/>
        </w:rPr>
        <w:t>Hopper</w:t>
      </w:r>
      <w:r w:rsidR="00B847F4" w:rsidRPr="00E103F8">
        <w:rPr>
          <w:highlight w:val="yellow"/>
        </w:rPr>
        <w:t>,</w:t>
      </w:r>
      <w:r w:rsidRPr="00E103F8">
        <w:rPr>
          <w:highlight w:val="yellow"/>
        </w:rPr>
        <w:t xml:space="preserve"> 2009</w:t>
      </w:r>
      <w:r>
        <w:t xml:space="preserve">). Owing to these environmental similarities, the SWAFR and GCFR floras are very similar </w:t>
      </w:r>
      <w:r w:rsidR="00217AAC">
        <w:t>with respect to</w:t>
      </w:r>
      <w:r>
        <w:t xml:space="preserve"> their </w:t>
      </w:r>
      <w:r w:rsidR="00644D4A">
        <w:t xml:space="preserve">plant </w:t>
      </w:r>
      <w:r>
        <w:t>functional trait spectra (</w:t>
      </w:r>
      <w:r w:rsidRPr="00E103F8">
        <w:rPr>
          <w:highlight w:val="yellow"/>
        </w:rPr>
        <w:t xml:space="preserve">Cowling </w:t>
      </w:r>
      <w:r w:rsidR="00B8268E" w:rsidRPr="00E103F8">
        <w:rPr>
          <w:highlight w:val="yellow"/>
        </w:rPr>
        <w:t>&amp;</w:t>
      </w:r>
      <w:r w:rsidRPr="00E103F8">
        <w:rPr>
          <w:highlight w:val="yellow"/>
        </w:rPr>
        <w:t xml:space="preserve"> Witkowski</w:t>
      </w:r>
      <w:r w:rsidR="00B847F4" w:rsidRPr="00E103F8">
        <w:rPr>
          <w:highlight w:val="yellow"/>
        </w:rPr>
        <w:t>,</w:t>
      </w:r>
      <w:r w:rsidRPr="00E103F8">
        <w:rPr>
          <w:highlight w:val="yellow"/>
        </w:rPr>
        <w:t xml:space="preserve"> 1994</w:t>
      </w:r>
      <w:r>
        <w:t xml:space="preserve">), </w:t>
      </w:r>
      <w:r w:rsidR="00217AAC">
        <w:t>al</w:t>
      </w:r>
      <w:r>
        <w:t xml:space="preserve">though the presence of a significant </w:t>
      </w:r>
      <w:commentRangeStart w:id="7"/>
      <w:commentRangeStart w:id="8"/>
      <w:commentRangeStart w:id="9"/>
      <w:r>
        <w:t xml:space="preserve">tree </w:t>
      </w:r>
      <w:commentRangeEnd w:id="7"/>
      <w:r w:rsidR="00236CF0">
        <w:rPr>
          <w:rStyle w:val="CommentReference"/>
          <w:rFonts w:ascii="Times New Roman" w:hAnsiTheme="minorHAnsi"/>
        </w:rPr>
        <w:commentReference w:id="7"/>
      </w:r>
      <w:r>
        <w:t>component in the SWAFR underpins a striking difference in vegetation physiognomy (</w:t>
      </w:r>
      <w:proofErr w:type="spellStart"/>
      <w:r w:rsidR="0097673D" w:rsidRPr="00B64138">
        <w:rPr>
          <w:highlight w:val="yellow"/>
        </w:rPr>
        <w:t>Milewski</w:t>
      </w:r>
      <w:proofErr w:type="spellEnd"/>
      <w:r w:rsidR="0097673D" w:rsidRPr="00B64138">
        <w:rPr>
          <w:highlight w:val="yellow"/>
        </w:rPr>
        <w:t xml:space="preserve"> 1981; Beard et al. 2000</w:t>
      </w:r>
      <w:r>
        <w:t xml:space="preserve">). </w:t>
      </w:r>
      <w:commentRangeEnd w:id="8"/>
      <w:r w:rsidR="00236CF0">
        <w:rPr>
          <w:rStyle w:val="CommentReference"/>
          <w:rFonts w:ascii="Times New Roman" w:hAnsiTheme="minorHAnsi"/>
        </w:rPr>
        <w:commentReference w:id="8"/>
      </w:r>
      <w:commentRangeEnd w:id="9"/>
      <w:r w:rsidR="00C6184E">
        <w:rPr>
          <w:rStyle w:val="CommentReference"/>
          <w:rFonts w:ascii="Times New Roman" w:hAnsiTheme="minorHAnsi"/>
        </w:rPr>
        <w:commentReference w:id="9"/>
      </w:r>
      <w:r>
        <w:t xml:space="preserve">Moreover, the long-term climatic and geological stability of the two regions ensures that the native floras of both reflect long histories of assembly, extending back to the </w:t>
      </w:r>
      <w:proofErr w:type="spellStart"/>
      <w:r>
        <w:t>Palaeocene</w:t>
      </w:r>
      <w:proofErr w:type="spellEnd"/>
      <w:r>
        <w:t xml:space="preserve"> and possibly even earlier (</w:t>
      </w:r>
      <w:r w:rsidRPr="004D5D8A">
        <w:rPr>
          <w:highlight w:val="yellow"/>
        </w:rPr>
        <w:t>refs</w:t>
      </w:r>
      <w:r>
        <w:t>), with evidence of a long history of transoceanic dispersal between the</w:t>
      </w:r>
      <w:r w:rsidR="00705608">
        <w:t>m</w:t>
      </w:r>
      <w:r>
        <w:t xml:space="preserve"> (</w:t>
      </w:r>
      <w:r w:rsidR="00705608" w:rsidRPr="00B64138">
        <w:rPr>
          <w:highlight w:val="yellow"/>
        </w:rPr>
        <w:t>Bergh &amp; Linder 2009</w:t>
      </w:r>
      <w:r>
        <w:t>). In this context, it is unsurprising that the two floras show strong taxonomic affinities and that both are species-rich with high levels of regional endemism (</w:t>
      </w:r>
      <w:r w:rsidRPr="00F20A95">
        <w:rPr>
          <w:highlight w:val="yellow"/>
        </w:rPr>
        <w:t>refs</w:t>
      </w:r>
      <w:r>
        <w:t>).</w:t>
      </w:r>
    </w:p>
    <w:p w14:paraId="33297E6E" w14:textId="6FE43554" w:rsidR="00D04776" w:rsidRPr="002C20EB" w:rsidRDefault="00D04776" w:rsidP="002C20EB">
      <w:pPr>
        <w:pStyle w:val="BodyText"/>
        <w:rPr>
          <w:lang w:val="en-ZA"/>
        </w:rPr>
      </w:pPr>
      <w:r>
        <w:lastRenderedPageBreak/>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w:t>
      </w:r>
      <w:r w:rsidR="00236CF0">
        <w:t xml:space="preserve">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w:t>
      </w:r>
      <w:r w:rsidR="00F24CDB">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Biodiversity","type":"article-journal","volume":"35"},"uris":["http://www.mendeley.com/documents/?uuid=cf433376-e654-49f4-950c-946103ea9c0f"]}],"mendeley":{"formattedCitation":"(Hopper &amp; Gioia, 2004)","manualFormatting":"Hopper &amp; Gioia, 2004)","plainTextFormattedCitation":"(Hopper &amp; Gioia, 2004)","previouslyFormattedCitation":"(Hopper &amp; Gioia, 2004)"},"properties":{"noteIndex":0},"schema":"https://github.com/citation-style-language/schema/raw/master/csl-citation.json"}</w:instrText>
      </w:r>
      <w:r w:rsidR="00F24CDB">
        <w:fldChar w:fldCharType="separate"/>
      </w:r>
      <w:r w:rsidR="00F24CDB" w:rsidRPr="00F24CDB">
        <w:rPr>
          <w:noProof/>
        </w:rPr>
        <w:t>Hopper &amp; Gioia, 2004)</w:t>
      </w:r>
      <w:r w:rsidR="00F24CDB">
        <w:fldChar w:fldCharType="end"/>
      </w:r>
      <w:r>
        <w:t xml:space="preserve">, the GCFR </w:t>
      </w:r>
      <w:r w:rsidR="00236CF0">
        <w:t xml:space="preserve">is home to </w:t>
      </w:r>
      <w:r w:rsidR="006462CD">
        <w:t xml:space="preserve">ca. </w:t>
      </w:r>
      <w:r>
        <w:t xml:space="preserve">11,430 species in an area of </w:t>
      </w:r>
      <w:r w:rsidR="002E231B">
        <w:t xml:space="preserve">ca. </w:t>
      </w:r>
      <w:r>
        <w:t>189,700 km</w:t>
      </w:r>
      <w:r>
        <w:rPr>
          <w:vertAlign w:val="superscript"/>
        </w:rPr>
        <w:t>2</w:t>
      </w:r>
      <w:r>
        <w:t xml:space="preserve"> (i.e. 0.060 species km</w:t>
      </w:r>
      <w:r>
        <w:rPr>
          <w:vertAlign w:val="superscript"/>
        </w:rPr>
        <w:t>-2</w:t>
      </w:r>
      <w:r>
        <w:t xml:space="preserve">; </w:t>
      </w:r>
      <w:proofErr w:type="spellStart"/>
      <w:r w:rsidRPr="00E103F8">
        <w:rPr>
          <w:highlight w:val="yellow"/>
        </w:rPr>
        <w:t>Snijman</w:t>
      </w:r>
      <w:proofErr w:type="spellEnd"/>
      <w:r w:rsidR="00B847F4" w:rsidRPr="00E103F8">
        <w:rPr>
          <w:highlight w:val="yellow"/>
        </w:rPr>
        <w:t>,</w:t>
      </w:r>
      <w:r w:rsidRPr="00E103F8">
        <w:rPr>
          <w:highlight w:val="yellow"/>
        </w:rPr>
        <w:t xml:space="preserve"> 2013</w:t>
      </w:r>
      <w:r>
        <w:t xml:space="preserve">). </w:t>
      </w:r>
      <w:r w:rsidR="00872425">
        <w:t xml:space="preserve">Although on-going identification of new species </w:t>
      </w:r>
      <w:r w:rsidR="000D32D5">
        <w:t xml:space="preserve">may change these statistics (e.g. </w:t>
      </w:r>
      <w:proofErr w:type="spellStart"/>
      <w:r w:rsidR="000D32D5">
        <w:t>Gioia</w:t>
      </w:r>
      <w:proofErr w:type="spellEnd"/>
      <w:r w:rsidR="000D32D5">
        <w:t xml:space="preserve"> et al., 2017), the overall differences in species km</w:t>
      </w:r>
      <w:r w:rsidR="000D32D5" w:rsidRPr="00F12728">
        <w:rPr>
          <w:vertAlign w:val="superscript"/>
        </w:rPr>
        <w:t>-2</w:t>
      </w:r>
      <w:r w:rsidR="000D32D5">
        <w:t xml:space="preserve"> are quite dramatic. </w:t>
      </w:r>
      <w:r>
        <w:t xml:space="preserve">One </w:t>
      </w:r>
      <w:r w:rsidR="000D32D5">
        <w:t xml:space="preserve">possible </w:t>
      </w:r>
      <w:r>
        <w:t xml:space="preserve">explanation for this striking 2.5-fold species richness difference (per </w:t>
      </w:r>
      <w:r w:rsidR="00F177A5">
        <w:t xml:space="preserve">unit </w:t>
      </w:r>
      <w:r>
        <w:t>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xml:space="preserve">) “core” Cape Floristic Region (CFR; </w:t>
      </w:r>
      <w:r w:rsidRPr="00E103F8">
        <w:rPr>
          <w:highlight w:val="yellow"/>
        </w:rPr>
        <w:t>Goldblatt</w:t>
      </w:r>
      <w:r w:rsidR="00B847F4" w:rsidRPr="00E103F8">
        <w:rPr>
          <w:highlight w:val="yellow"/>
        </w:rPr>
        <w:t>,</w:t>
      </w:r>
      <w:r w:rsidRPr="00E103F8">
        <w:rPr>
          <w:highlight w:val="yellow"/>
        </w:rPr>
        <w:t xml:space="preserve"> 1978</w:t>
      </w:r>
      <w:r>
        <w:t xml:space="preserve">), is rugged and mountainous, the SWAFR landscape is much more subdued, comprising an ancient, weathered plateau. </w:t>
      </w:r>
      <w:r w:rsidR="003B49FB">
        <w:t>Indeed</w:t>
      </w:r>
      <w:r w:rsidR="00E561E1">
        <w:t xml:space="preserve">, of the </w:t>
      </w:r>
      <w:r w:rsidR="003B49FB">
        <w:t xml:space="preserve">world’s </w:t>
      </w:r>
      <w:r w:rsidR="00E561E1">
        <w:t>five</w:t>
      </w:r>
      <w:r w:rsidR="00E561E1" w:rsidRPr="00E561E1">
        <w:rPr>
          <w:lang w:val="en-ZA"/>
        </w:rPr>
        <w:t xml:space="preserve"> </w:t>
      </w:r>
      <w:proofErr w:type="spellStart"/>
      <w:r w:rsidR="00E561E1">
        <w:rPr>
          <w:lang w:val="en-ZA"/>
        </w:rPr>
        <w:t>m</w:t>
      </w:r>
      <w:r w:rsidR="00E561E1" w:rsidRPr="00E87C83">
        <w:rPr>
          <w:lang w:val="en-ZA"/>
        </w:rPr>
        <w:t>editerranean</w:t>
      </w:r>
      <w:proofErr w:type="spellEnd"/>
      <w:r w:rsidR="00E561E1" w:rsidRPr="00E87C83">
        <w:rPr>
          <w:lang w:val="en-ZA"/>
        </w:rPr>
        <w:t>-climate regions</w:t>
      </w:r>
      <w:r w:rsidR="00E561E1">
        <w:t xml:space="preserve">, </w:t>
      </w:r>
      <w:r w:rsidR="00E561E1">
        <w:rPr>
          <w:lang w:val="en-ZA"/>
        </w:rPr>
        <w:t xml:space="preserve">the </w:t>
      </w:r>
      <w:commentRangeStart w:id="10"/>
      <w:r w:rsidR="003B49FB">
        <w:rPr>
          <w:lang w:val="en-ZA"/>
        </w:rPr>
        <w:t xml:space="preserve">CFR </w:t>
      </w:r>
      <w:commentRangeEnd w:id="10"/>
      <w:r w:rsidR="00F12728">
        <w:rPr>
          <w:rStyle w:val="CommentReference"/>
          <w:rFonts w:ascii="Times New Roman" w:hAnsiTheme="minorHAnsi"/>
        </w:rPr>
        <w:commentReference w:id="10"/>
      </w:r>
      <w:r w:rsidR="003B49FB">
        <w:rPr>
          <w:lang w:val="en-ZA"/>
        </w:rPr>
        <w:t>has</w:t>
      </w:r>
      <w:r w:rsidR="00E561E1" w:rsidRPr="00E87C83">
        <w:rPr>
          <w:lang w:val="en-ZA"/>
        </w:rPr>
        <w:t xml:space="preserve"> the second highest median topographic heterogeneity</w:t>
      </w:r>
      <w:r w:rsidR="003B49FB">
        <w:rPr>
          <w:lang w:val="en-ZA"/>
        </w:rPr>
        <w:t>, being surpassed only by the Mediterranean</w:t>
      </w:r>
      <w:r w:rsidR="00E561E1" w:rsidRPr="00E87C83">
        <w:rPr>
          <w:lang w:val="en-ZA"/>
        </w:rPr>
        <w:t xml:space="preserve"> (</w:t>
      </w:r>
      <w:r w:rsidR="00E561E1" w:rsidRPr="002C20EB">
        <w:rPr>
          <w:highlight w:val="green"/>
          <w:lang w:val="en-ZA"/>
        </w:rPr>
        <w:t>Bradshaw &amp; Cowling, 2014</w:t>
      </w:r>
      <w:r w:rsidR="00E561E1" w:rsidRPr="00E87C83">
        <w:rPr>
          <w:lang w:val="en-ZA"/>
        </w:rPr>
        <w:t>).</w:t>
      </w:r>
      <w:r w:rsidR="00E561E1">
        <w:rPr>
          <w:lang w:val="en-ZA"/>
        </w:rPr>
        <w:t xml:space="preserve"> </w:t>
      </w:r>
      <w:r w:rsidR="003B49FB">
        <w:rPr>
          <w:lang w:val="en-ZA"/>
        </w:rPr>
        <w:t>Critically, s</w:t>
      </w:r>
      <w:proofErr w:type="spellStart"/>
      <w:r>
        <w:t>ince</w:t>
      </w:r>
      <w:proofErr w:type="spellEnd"/>
      <w:r>
        <w:t xml:space="preserve"> the strong relief of the GCFR underlies steep climat</w:t>
      </w:r>
      <w:r w:rsidR="001541B2">
        <w:t>ic and edaphic gradients (</w:t>
      </w:r>
      <w:r w:rsidR="001541B2" w:rsidRPr="00B847F4">
        <w:rPr>
          <w:highlight w:val="yellow"/>
        </w:rPr>
        <w:t>refs</w:t>
      </w:r>
      <w:r w:rsidR="001541B2">
        <w:t>), it</w:t>
      </w:r>
      <w:r w:rsidR="00E561E1">
        <w:t xml:space="preserve">s </w:t>
      </w:r>
      <w:r w:rsidR="0010729C">
        <w:t xml:space="preserve">climatic and edaphic </w:t>
      </w:r>
      <w:r w:rsidR="007948F4">
        <w:t>heterogeneity</w:t>
      </w:r>
      <w:r w:rsidR="001541B2">
        <w:t xml:space="preserve"> </w:t>
      </w:r>
      <w:r w:rsidR="007948F4">
        <w:t xml:space="preserve">is </w:t>
      </w:r>
      <w:r w:rsidR="0010729C">
        <w:t>correspondingly high</w:t>
      </w:r>
      <w:r>
        <w:t>.</w:t>
      </w:r>
      <w:r w:rsidR="001541B2">
        <w:t xml:space="preserve"> </w:t>
      </w:r>
      <w:r>
        <w:t xml:space="preserve">The central aim of this paper, then, is to test the hypothesis that the observed </w:t>
      </w:r>
      <w:r w:rsidR="007A1F3D">
        <w:t xml:space="preserve">difference in </w:t>
      </w:r>
      <w:r>
        <w:t xml:space="preserve">species richness (per </w:t>
      </w:r>
      <w:r w:rsidR="00A52520">
        <w:t xml:space="preserve">unit </w:t>
      </w:r>
      <w:r>
        <w:t xml:space="preserve">area) </w:t>
      </w:r>
      <w:r w:rsidR="007A1F3D">
        <w:t xml:space="preserve">between the SWAFR and GCFR </w:t>
      </w:r>
      <w:r>
        <w:t>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w:t>
      </w:r>
      <w:r w:rsidR="005B6901">
        <w:fldChar w:fldCharType="begin" w:fldLock="1"/>
      </w:r>
      <w:r w:rsidR="00CB7719">
        <w:instrText>ADDIN CSL_CITATION {"citationItems":[{"id":"ITEM-1","itemData":{"DOI":"10.1111/j.1365-2028.2008.00997.x","ISBN":"1365-2028","ISSN":"01416707","abstract":"Abstract Information on the distribution of animal populations is essential for conservation planning and management. Unfortunately, shared coordinate-level data may have the potential to compromise sensitive species and generalized data are often shared instead to facilitate knowledge discovery and communication regarding species distributions. Sharing of generalized data is, unfortunately, often ad hoc and lacks scalable conventions that permit consistent sharing at larger scales and varying resolutions. One common convention in African applications is the Quarter Degree Grid Cells (QDGC) system. However, the current standard does not support unique references across the Equator and Prime Meridian. We present a method for extending QDGC nomenclature to support unique references at a continental scale for Africa. The extended QDGC provides an instrument for sharing generalized biodiversity data where laws, regulations or other formal considerations prevent or prohibit distribution of coordinate-level information. We recommend how the extended QDGC may be used as a standard, scalable solution for exchange of biodiversity information through development of tools for the conversion and presentation of multi-scale data at a variety of resolutions. In doing so, the extended QDGC represents an important alternative to existing approaches for generalized mapping and can help planners and researchers address conservation issues more efficiently. Résumé L’information sur la distribution des populations animales est essentielle pour la planification de la conservation et la gestion. Malheureusement, les données partagées au niveau des coordonnées risquent de compromettre les espèces sensibles, et les données généralisées sont souvent partagées pour faciliter la découverte et la communication des connaissances concernant la distribution des espèces. Le partage de données généralisées est, malheureusement, souvent opportuniste et manque de conventions mesurables qui permettraient le partage cohérent sur une plus grande échelle et à des résolutions variées. Une convention commune pour des applications africaines est le système de Quarter Degree Grid Cells (QDGC). Cependant, la norme actuelle ne supporte pas l’emploi des références uniques à travers l’Equateur et le premier méridien. Nous présentons une méthode pour étendre la nomenclature QDGC pour soutenir l’adoption de références uniques à l’échelle du continent, en Afrique. Le QDGC étendu fournit un instrument p…","author":[{"dropping-particle":"","family":"Larsen","given":"R.","non-dropping-particle":"","parse-names":false,"suffix":""},{"dropping-particle":"","family":"Holmern","given":"T.","non-dropping-particle":"","parse-names":false,"suffix":""},{"dropping-particle":"","family":"Prager","given":"S. D.","non-dropping-particle":"","parse-names":false,"suffix":""},{"dropping-particle":"","family":"Maliti","given":"H.","non-dropping-particle":"","parse-names":false,"suffix":""},{"dropping-particle":"","family":"Røskaft","given":"E.","non-dropping-particle":"","parse-names":false,"suffix":""}],"container-title":"African Journal of Ecology","id":"ITEM-1","issue":"3","issued":{"date-parts":[["2009"]]},"page":"382-392","title":"Using the extended quarter degree grid cell system to unify mapping and sharing of biodiversity data","type":"article-journal","volume":"47"},"uris":["http://www.mendeley.com/documents/?uuid=bc9139d8-d2c0-4813-9bb8-530895c97c7e"]}],"mendeley":{"formattedCitation":"(Larsen, Holmern, Prager, Maliti, &amp; Røskaft, 2009)","manualFormatting":"Larsen, Holmern, Prager, Maliti, &amp; Røskaft, 2009)","plainTextFormattedCitation":"(Larsen, Holmern, Prager, Maliti, &amp; Røskaft, 2009)","previouslyFormattedCitation":"(Larsen, Holmern, Prager, Maliti, &amp; Røskaft, 2009)"},"properties":{"noteIndex":0},"schema":"https://github.com/citation-style-language/schema/raw/master/csl-citation.json"}</w:instrText>
      </w:r>
      <w:r w:rsidR="005B6901">
        <w:fldChar w:fldCharType="separate"/>
      </w:r>
      <w:r w:rsidR="005B6901" w:rsidRPr="005B6901">
        <w:rPr>
          <w:noProof/>
        </w:rPr>
        <w:t>Larsen, Holmern, Prager, Maliti, &amp; Røskaft, 2009)</w:t>
      </w:r>
      <w:r w:rsidR="005B6901">
        <w:fldChar w:fldCharType="end"/>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w:t>
      </w:r>
      <w:r w:rsidR="007A1F3D">
        <w:t xml:space="preserve">at </w:t>
      </w:r>
      <w:r>
        <w:t xml:space="preserve">a range of spatial scales. Finally, we use linear models to assess whether differences in </w:t>
      </w:r>
      <w:r w:rsidR="007948F4">
        <w:t>environmental heterogeneity</w:t>
      </w:r>
      <w:r>
        <w:t xml:space="preserve"> are sufficient to explain observed differences in species richness between the two regions.</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11" w:name="comparing-regions-environmental-heteroge"/>
      <w:r>
        <w:t>2.1</w:t>
      </w:r>
      <w:r w:rsidR="00F31AF3">
        <w:t>:</w:t>
      </w:r>
      <w:r>
        <w:t xml:space="preserve"> </w:t>
      </w:r>
      <w:r w:rsidR="00D04776">
        <w:t>Comparing species richness</w:t>
      </w:r>
    </w:p>
    <w:p w14:paraId="52348C6B" w14:textId="3A36DFF1"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w:t>
      </w:r>
      <w:r w:rsidR="00B5670A">
        <w:t>each region</w:t>
      </w:r>
      <w:r w:rsidR="00996B78">
        <w:t xml:space="preserve"> </w:t>
      </w:r>
      <w:r w:rsidR="007C5AFE">
        <w:t xml:space="preserve">were </w:t>
      </w:r>
      <w:r w:rsidR="00236CF0">
        <w:t xml:space="preserve">obtained </w:t>
      </w:r>
      <w:r>
        <w:t>from the Global Biodiversity Information Facility (GBIF</w:t>
      </w:r>
      <w:r w:rsidR="00B60E07">
        <w:t>;</w:t>
      </w:r>
      <w:r>
        <w:t xml:space="preserve"> Table 1). </w:t>
      </w:r>
      <w:r w:rsidR="001C5D8A">
        <w:t xml:space="preserve">For this purpose, the GCFR was treated as the area occupied by the Succulent Karoo and Fynbos Biomes </w:t>
      </w:r>
      <w:r w:rsidR="00830A3B">
        <w:fldChar w:fldCharType="begin" w:fldLock="1"/>
      </w:r>
      <w:r w:rsidR="00CB7719">
        <w:instrText>ADDIN CSL_CITATION {"citationItems":[{"id":"ITEM-1","itemData":{"author":[{"dropping-particle":"","family":"Mucina","given":"Ladislav","non-dropping-particle":"","parse-names":false,"suffix":""},{"dropping-particle":"","family":"Rutherford","given":"Michael C.","non-dropping-particle":"","parse-names":false,"suffix":""}],"id":"ITEM-1","issued":{"date-parts":[["2006"]]},"publisher":"South African National Biodiversity Institute","title":"The vegetation of South Africa, Lesotho and Swaziland.","type":"book"},"uris":["http://www.mendeley.com/documents/?uuid=7b62e872-ce2f-4f2c-8ccf-112b9acba364"]}],"mendeley":{"formattedCitation":"(Mucina &amp; Rutherford, 2006)","plainTextFormattedCitation":"(Mucina &amp; Rutherford, 2006)","previouslyFormattedCitation":"(Mucina &amp; Rutherford, 2006)"},"properties":{"noteIndex":0},"schema":"https://github.com/citation-style-language/schema/raw/master/csl-citation.json"}</w:instrText>
      </w:r>
      <w:r w:rsidR="00830A3B">
        <w:fldChar w:fldCharType="separate"/>
      </w:r>
      <w:r w:rsidR="00B1341B" w:rsidRPr="00B1341B">
        <w:rPr>
          <w:noProof/>
        </w:rPr>
        <w:t>(Mucina &amp; Rutherford, 2006)</w:t>
      </w:r>
      <w:r w:rsidR="00830A3B">
        <w:fldChar w:fldCharType="end"/>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proofErr w:type="spellStart"/>
      <w:r w:rsidR="006F0BA2">
        <w:t>M</w:t>
      </w:r>
      <w:r w:rsidR="001C5D8A">
        <w:t>allee</w:t>
      </w:r>
      <w:proofErr w:type="spellEnd"/>
      <w:r w:rsidR="001C5D8A">
        <w:t xml:space="preserve">, and Coolgardie </w:t>
      </w:r>
      <w:r w:rsidR="006F0BA2">
        <w:t>W</w:t>
      </w:r>
      <w:r w:rsidR="001C5D8A">
        <w:t>oodlands (</w:t>
      </w:r>
      <w:r w:rsidR="001C5D8A" w:rsidRPr="008533D7">
        <w:rPr>
          <w:highlight w:val="yellow"/>
        </w:rPr>
        <w:t>Olson et al.</w:t>
      </w:r>
      <w:r w:rsidR="00B847F4" w:rsidRPr="008533D7">
        <w:rPr>
          <w:highlight w:val="yellow"/>
        </w:rPr>
        <w:t>,</w:t>
      </w:r>
      <w:r w:rsidR="001C5D8A" w:rsidRPr="008533D7">
        <w:rPr>
          <w:highlight w:val="yellow"/>
        </w:rPr>
        <w:t xml:space="preserve"> 2001</w:t>
      </w:r>
      <w:r w:rsidR="001C5D8A">
        <w:t>) in order to match the current deli</w:t>
      </w:r>
      <w:r w:rsidR="006F0BA2">
        <w:t>mitation of the</w:t>
      </w:r>
      <w:r w:rsidR="001C5D8A">
        <w:t xml:space="preserve"> SWAFR </w:t>
      </w:r>
      <w:r w:rsidR="00184015">
        <w:fldChar w:fldCharType="begin" w:fldLock="1"/>
      </w:r>
      <w:r w:rsidR="00CB7719">
        <w:instrText>ADDIN CSL_CITATION {"citationItems":[{"id":"ITEM-1","itemData":{"DOI":"10.1146/annurev.ecolsys.35.112202.130201","ISBN":"1543-592X","abstract":"Like South Africa's Greater Cape Floristic Region, the Southwest Australian Floristic Region (SWAFR) is species rich, with a Mediterranean climate and old, weathered, nutrient-deficient landscapes. This region has 7380 native vascular plants (species/subspecies): one third described since 1970, 49% endemic, and 2500 of conservation concern. Origins are complex. Molecular phylogenies suggest multiple dispersal events into, out of, and within the SWAFR throughout the Cretaceous and Cenozoic; in many phylogenetically unrelated clades; and from many directions. Either explosive speciation or steady cladogenesis occurred among some woody sclerophyll and herbaceous families from the mid-Tertiary in response to progressive aridity. Genomic coalescence was sometimes involved. Rainforest taxa went extinct by the Pleistocene. Old lineages nevertheless persist as one endemic order (Dasypogonales) and 6-11 endemic families. Such a rich flora on old landscapes that have been exposed to European land-use practices is highly threatened. Conservation programs must minimize soil removal and use local germplasm in restoration programs.","author":[{"dropping-particle":"","family":"Hopper","given":"Stephen D.","non-dropping-particle":"","parse-names":false,"suffix":""},{"dropping-particle":"","family":"Gioia","given":"Paul","non-dropping-particle":"","parse-names":false,"suffix":""}],"container-title":"Annual Review of Ecology, Evolution, and Systematics","id":"ITEM-1","issue":"1","issued":{"date-parts":[["2004","12"]]},"page":"623-650","publisher":"Annual Reviews","title":"The Southwest Australian Floristic Region : Evolution and Conservation of a Global Hot Spot of Biodiversity","type":"article-journal","volume":"35"},"uris":["http://www.mendeley.com/documents/?uuid=cf433376-e654-49f4-950c-946103ea9c0f"]},{"id":"ITEM-2","itemData":{"DOI":"10.1093/botlinnean/box010","ISSN":"10958339","abstract":"After an 11-year period of exceptional specimen acquisition, we evaluated the robustness of the Western Australian Herbarium Specimen Database in elucidating patterns of diversity and phytogeographic maps of the Southwest Australian Floristic Region (SWAFR). Using rarefaction strategies to compensate for sample bias and a novel approach to multivariate classification and site ordination, we generated maps of floristic provinces and districts in the SWAFR. A 33% increase in specimen numbers and 10% additional taxa were recorded in the study area (SWAFR and 75 km inland buffer) over the 11 years, although historical biases in collecting patterns tended to persist. Although floristic district concepts were robust, regional and provincial concepts were more equivocal. We therefore opted for broad delineations rather than geographically precise ones. We propose a novel phytogeographic map, adding a new floristic province (Kalbarri), five new districts and other boundary adjustments for and in the SWAFR. The updated SWAFR has 8379 native vascular plant taxa (82% species and 18% subspecies), of which 47% are endemic and 49% have been described since 1970. Biodiversity indices generated from collections data should be used cautiously. In contrast, the new phytogeographic regionalization of the SWAFR is robust at the district level. Despite shortcomings, herbarium collections provide the best information available for broadscale analyses of plant diversity.","author":[{"dropping-particle":"","family":"Gioia","given":"Paul","non-dropping-particle":"","parse-names":false,"suffix":""},{"dropping-particle":"","family":"Hopper","given":"Stephen D.","non-dropping-particle":"","parse-names":false,"suffix":""}],"container-title":"Botanical Journal of the Linnean Society","id":"ITEM-2","issue":"1","issued":{"date-parts":[["2017"]]},"page":"1-15","title":"A new phytogeographic map for the Southwest Australian Floristic Region after an exceptional decade of collection and discovery","type":"article-journal","volume":"184"},"uris":["http://www.mendeley.com/documents/?uuid=22e7b8bc-e5e6-4e89-9773-0b2cef6e093f"]}],"mendeley":{"formattedCitation":"(Gioia &amp; Hopper, 2017; Hopper &amp; Gioia, 2004)","plainTextFormattedCitation":"(Gioia &amp; Hopper, 2017; Hopper &amp; Gioia, 2004)","previouslyFormattedCitation":"(Gioia &amp; Hopper, 2017; Hopper &amp; Gioia, 2004)"},"properties":{"noteIndex":0},"schema":"https://github.com/citation-style-language/schema/raw/master/csl-citation.json"}</w:instrText>
      </w:r>
      <w:r w:rsidR="00184015">
        <w:fldChar w:fldCharType="separate"/>
      </w:r>
      <w:r w:rsidR="00B1341B" w:rsidRPr="00B1341B">
        <w:rPr>
          <w:noProof/>
        </w:rPr>
        <w:t>(Gioia &amp; Hopper, 2017; Hopper &amp; Gioia, 2004)</w:t>
      </w:r>
      <w:r w:rsidR="00184015">
        <w:fldChar w:fldCharType="end"/>
      </w:r>
      <w:r w:rsidR="001C5D8A">
        <w:t>.</w:t>
      </w:r>
      <w:r w:rsidR="006F0BA2">
        <w:t xml:space="preserve"> </w:t>
      </w:r>
      <w:r w:rsidR="00DC7F3D">
        <w:t>The</w:t>
      </w:r>
      <w:r w:rsidR="00996B78">
        <w:t xml:space="preserve"> </w:t>
      </w:r>
      <w:r w:rsidR="00C87747">
        <w:t xml:space="preserve">downloaded occurrence data </w:t>
      </w:r>
      <w:r w:rsidR="00DC7F3D">
        <w:t xml:space="preserve">were </w:t>
      </w:r>
      <w:r w:rsidR="00996B78">
        <w:t xml:space="preserve">then </w:t>
      </w:r>
      <w:r w:rsidR="00DC7F3D">
        <w:t xml:space="preserve">cleaned </w:t>
      </w:r>
      <w:r w:rsidR="001D58D6">
        <w:t xml:space="preserve">using </w:t>
      </w:r>
      <w:r w:rsidR="00166053">
        <w:t>the “</w:t>
      </w:r>
      <w:proofErr w:type="spellStart"/>
      <w:r w:rsidR="00166053">
        <w:t>taxize</w:t>
      </w:r>
      <w:proofErr w:type="spellEnd"/>
      <w:r w:rsidR="00166053">
        <w:t xml:space="preserve">” package </w:t>
      </w:r>
      <w:r w:rsidR="00166053">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rsidR="00166053">
        <w:fldChar w:fldCharType="separate"/>
      </w:r>
      <w:r w:rsidR="00166053" w:rsidRPr="00B1341B">
        <w:rPr>
          <w:noProof/>
        </w:rPr>
        <w:t>(Chamberlain et al., 2016)</w:t>
      </w:r>
      <w:r w:rsidR="00166053">
        <w:fldChar w:fldCharType="end"/>
      </w:r>
      <w:r w:rsidR="00CE21A6">
        <w:t xml:space="preserve"> </w:t>
      </w:r>
      <w:r w:rsidR="003E3635">
        <w:t>in R (</w:t>
      </w:r>
      <w:r w:rsidR="003E3635" w:rsidRPr="00E87AB4">
        <w:rPr>
          <w:highlight w:val="yellow"/>
        </w:rPr>
        <w:t>ref</w:t>
      </w:r>
      <w:r w:rsidR="003E3635">
        <w:t>)</w:t>
      </w:r>
      <w:r w:rsidR="003E3635" w:rsidRPr="00166053">
        <w:t xml:space="preserve"> </w:t>
      </w:r>
      <w:r w:rsidR="00CE21A6">
        <w:t>(</w:t>
      </w:r>
      <w:r w:rsidR="00CE21A6" w:rsidRPr="002C20EB">
        <w:rPr>
          <w:highlight w:val="yellow"/>
        </w:rPr>
        <w:t>SI</w:t>
      </w:r>
      <w:r w:rsidR="00CE21A6">
        <w:t>)</w:t>
      </w:r>
      <w:r w:rsidR="00DC7F3D">
        <w:t xml:space="preserve">. </w:t>
      </w:r>
      <w:r w:rsidR="009956E5">
        <w:t xml:space="preserve">Despite </w:t>
      </w:r>
      <w:r w:rsidR="00950B88">
        <w:t xml:space="preserve">spatial </w:t>
      </w:r>
      <w:r w:rsidR="009956E5">
        <w:t xml:space="preserve">variability </w:t>
      </w:r>
      <w:r w:rsidR="00950B88">
        <w:t xml:space="preserve">in collection effort in both regions, we </w:t>
      </w:r>
      <w:r w:rsidR="004B5BA7">
        <w:t>used raw species counts to estimate QDS-scale species richness on the basis that the application of rarefaction techniques severely distorts known richness patterns</w:t>
      </w:r>
      <w:r w:rsidR="003563D1">
        <w:t xml:space="preserve"> when applied to the South African flora</w:t>
      </w:r>
      <w:r w:rsidR="004B5BA7">
        <w:t xml:space="preserve"> (</w:t>
      </w:r>
      <w:r w:rsidR="00CB7719">
        <w:fldChar w:fldCharType="begin" w:fldLock="1"/>
      </w:r>
      <w:r w:rsidR="00BE7107">
        <w:instrText>ADDIN CSL_CITATION {"citationItems":[{"id":"ITEM-1","itemData":{"DOI":"10.1111/jbi.12911","ISSN":"03050270","abstract":"Aim Relatively few models of species richness explicitly consider aspects of environmental heterogeneity, other than topographic heterogeneity. We hypothesized that environmental heterogeneity is an important determinant of species richness, especially in ancient climatically stable environments. Location South Africa, which accommodates a range of biomes that differ strongly in species richness. Methods We included measures of climatic, edaphic and biotic variables and their spatial heterogeneities in boosted regression tree models of vascular plant species richness. Species richness was assessed using herbarium records per quarter degree square (QDS). To avoid autocorrelation and problems of vari- able collection rates we iteratively randomly subsampled 20% of the available QDS. We also verified estimates of species richness using an independent data source. Results The models predicted 68% of QDS species richness and 95% of biome richness. Spatial variability in diurnal temperature range was the strongest pre- dictor of species richness, and inclusion of edaphic and biotic terms as well as spatial heterogeneities increased the explanatory power of the model consider- ably. Heterogeneity variables featured strongly (8 of 13) as predictors of species richness, but several resource variables (e.g. precipitation, seasonality and evap- otranspiration) were also important. The spatial heterogeneities of some vari- ables (e.g. water availability, fire) were related to their mean values, possibly explaining why some global models that have not explicitly included hetero- geneity (other than topographic) perform well. Main conclusions Environmental heterogeneities are important predictors of species richness, yielding accurate predictions even in the absence of any con- sideration of diversification rates or environmental stability. Greater hetero- geneity of some resource variables when limiting, contributed to modelled species richness, adding to understanding of why species richness of some resource-poor Mediterranean-ecosystems is high. We suggest that species rich- ness in ancient, climatically stable Mediterranean-ecosystems is contingent on resource and environmental heterogeneity that has enabled both the diversifica- tion and maintenance of regional species richness.","author":[{"dropping-particle":"","family":"Cramer","given":"Michael D.","non-dropping-particle":"","parse-names":false,"suffix":""},{"dropping-particle":"","family":"Verboom","given":"G. Anthony","non-dropping-particle":"","parse-names":false,"suffix":""}],"container-title":"Journal of Biogeography","id":"ITEM-1","issue":"3","issued":{"date-parts":[["2016"]]},"page":"1-13","title":"Measures of biologically relevant environmental heterogeneity improve prediction of regional plant species richness","type":"article-journal","volume":"44"},"uris":["http://www.mendeley.com/documents/?uuid=0c417ad7-d287-4b7e-a0df-5e7303cc7bfa"]}],"mendeley":{"formattedCitation":"(Cramer &amp; Verboom, 2016)","manualFormatting":"Cramer &amp; Verboom (2016)","plainTextFormattedCitation":"(Cramer &amp; Verboom, 2016)","previouslyFormattedCitation":"(Cramer &amp; Verboom, 2016)"},"properties":{"noteIndex":0},"schema":"https://github.com/citation-style-language/schema/raw/master/csl-citation.json"}</w:instrText>
      </w:r>
      <w:r w:rsidR="00CB7719">
        <w:fldChar w:fldCharType="separate"/>
      </w:r>
      <w:r w:rsidR="00CB7719" w:rsidRPr="00CB7719">
        <w:rPr>
          <w:noProof/>
        </w:rPr>
        <w:t>Cramer &amp; Verboom</w:t>
      </w:r>
      <w:r w:rsidR="004B5BA7">
        <w:rPr>
          <w:noProof/>
        </w:rPr>
        <w:t>,</w:t>
      </w:r>
      <w:r w:rsidR="00455488">
        <w:rPr>
          <w:noProof/>
        </w:rPr>
        <w:t xml:space="preserve"> </w:t>
      </w:r>
      <w:r w:rsidR="00CB7719" w:rsidRPr="00CB7719">
        <w:rPr>
          <w:noProof/>
        </w:rPr>
        <w:t>2016)</w:t>
      </w:r>
      <w:r w:rsidR="00CB7719">
        <w:fldChar w:fldCharType="end"/>
      </w:r>
      <w:r w:rsidR="00B853C4">
        <w:t>.</w:t>
      </w:r>
      <w:r w:rsidR="00CF1908">
        <w:t xml:space="preserve"> </w:t>
      </w:r>
      <w:commentRangeStart w:id="12"/>
      <w:commentRangeStart w:id="13"/>
      <w:r>
        <w:t>The</w:t>
      </w:r>
      <w:commentRangeEnd w:id="12"/>
      <w:r w:rsidR="000D32D5">
        <w:rPr>
          <w:rStyle w:val="CommentReference"/>
          <w:rFonts w:ascii="Times New Roman" w:hAnsiTheme="minorHAnsi"/>
        </w:rPr>
        <w:commentReference w:id="12"/>
      </w:r>
      <w:commentRangeEnd w:id="13"/>
      <w:r w:rsidR="00F0240E">
        <w:rPr>
          <w:rStyle w:val="CommentReference"/>
          <w:rFonts w:ascii="Times New Roman" w:hAnsiTheme="minorHAnsi"/>
        </w:rPr>
        <w:commentReference w:id="13"/>
      </w:r>
      <w:r>
        <w:t xml:space="preserve"> final </w:t>
      </w:r>
      <w:r w:rsidR="00CF1908">
        <w:t>number</w:t>
      </w:r>
      <w:r w:rsidR="003563D1">
        <w:t>s</w:t>
      </w:r>
      <w:r w:rsidR="00CF1908">
        <w:t xml:space="preserve"> of unique species </w:t>
      </w:r>
      <w:r w:rsidR="003563D1">
        <w:t xml:space="preserve">thus identified as occurring in the GCFR and SWAFR, respectively, </w:t>
      </w:r>
      <w:r>
        <w:t>w</w:t>
      </w:r>
      <w:r w:rsidR="00D61D4D">
        <w:t>ere</w:t>
      </w:r>
      <w:r>
        <w:t xml:space="preserve"> </w:t>
      </w:r>
      <w:r w:rsidR="00DE66AC">
        <w:t>8,578</w:t>
      </w:r>
      <w:r>
        <w:t xml:space="preserve"> and </w:t>
      </w:r>
      <w:r w:rsidR="00DE66AC">
        <w:t>6,558</w:t>
      </w:r>
      <w:r>
        <w:t>.</w:t>
      </w:r>
    </w:p>
    <w:p w14:paraId="26664BCB" w14:textId="6BC681F2" w:rsidR="00FE0731" w:rsidRDefault="000F59F5" w:rsidP="00FE0731">
      <w:pPr>
        <w:pStyle w:val="FirstParagraph"/>
      </w:pPr>
      <w:r>
        <w:t>Using R</w:t>
      </w:r>
      <w:r w:rsidR="00293C78">
        <w:t xml:space="preserve">, </w:t>
      </w:r>
      <w:r w:rsidR="00C44DFF">
        <w:t>t</w:t>
      </w:r>
      <w:r w:rsidR="00A87D09">
        <w:t xml:space="preserve">he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D04776">
        <w:t>.</w:t>
      </w:r>
      <w:r w:rsidR="00FC4F1F">
        <w:t xml:space="preserve"> To compare species richness across equally sized areas, we only ma</w:t>
      </w:r>
      <w:r w:rsidR="003302D7">
        <w:t>d</w:t>
      </w:r>
      <w:r w:rsidR="00FC4F1F">
        <w:t xml:space="preserve">e comparisons between </w:t>
      </w:r>
      <w:r w:rsidR="00E42645">
        <w:t xml:space="preserve">squares </w:t>
      </w:r>
      <w:r w:rsidR="00FC4F1F">
        <w:t>consisting of all four sub-</w:t>
      </w:r>
      <w:r w:rsidR="00E42645">
        <w:t xml:space="preserve">squares </w:t>
      </w:r>
      <w:r w:rsidR="00E604FC">
        <w:t xml:space="preserve">(e.g. four QDS in an HDS). </w:t>
      </w:r>
      <w:r>
        <w:t xml:space="preserve">In addition, </w:t>
      </w:r>
      <w:r w:rsidR="003562E3">
        <w:t>following Whittaker’s (</w:t>
      </w:r>
      <w:r w:rsidR="00C77A61" w:rsidRPr="00047D3A">
        <w:rPr>
          <w:highlight w:val="yellow"/>
        </w:rPr>
        <w:t>ref</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w:t>
      </w:r>
      <w:r>
        <w:lastRenderedPageBreak/>
        <w:t>HDS</w:t>
      </w:r>
      <w:r w:rsidR="001B0959">
        <w:t xml:space="preserve"> </w:t>
      </w:r>
      <w:r w:rsidR="00F07BEC">
        <w:t>(</w:t>
      </w:r>
      <w:r w:rsidR="00BC5EDB" w:rsidRPr="00BC5EDB">
        <w:rPr>
          <w:i/>
        </w:rPr>
        <w:t>S</w:t>
      </w:r>
      <w:r w:rsidR="00BC5EDB">
        <w:rPr>
          <w:vertAlign w:val="subscript"/>
        </w:rPr>
        <w:t>HDS</w:t>
      </w:r>
      <w:r w:rsidR="00BC5EDB">
        <w:t xml:space="preserve">) </w:t>
      </w:r>
      <w:r w:rsidR="00B91619">
        <w:t>and DS (</w:t>
      </w:r>
      <w:r w:rsidR="00B91619" w:rsidRPr="00B91619">
        <w:rPr>
          <w:i/>
          <w:iCs/>
        </w:rPr>
        <w:t>S</w:t>
      </w:r>
      <w:r w:rsidR="00B91619" w:rsidRPr="00B91619">
        <w:rPr>
          <w:vertAlign w:val="subscript"/>
        </w:rPr>
        <w:t>DS</w:t>
      </w:r>
      <w:r w:rsidR="00B91619">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p>
    <w:p w14:paraId="037F7D6A" w14:textId="4C1745BF"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371EA1"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37B20A1A"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42645">
        <w:t xml:space="preserve">squares </w:t>
      </w:r>
      <w:r w:rsidR="00D50517">
        <w:t>in each HDS and DS</w:t>
      </w:r>
      <w:r w:rsidR="003563D1">
        <w:t>,</w:t>
      </w:r>
      <w:r w:rsidR="00D50517">
        <w:t xml:space="preserve"> respectively (i.e.</w:t>
      </w:r>
      <w:r w:rsidR="003563D1">
        <w:t xml:space="preserve"> mean</w:t>
      </w:r>
      <w:r w:rsidR="00D50517">
        <w:t xml:space="preserve"> </w:t>
      </w:r>
      <w:r w:rsidR="00D50517" w:rsidRPr="003562E3">
        <w:rPr>
          <w:rFonts w:cstheme="majorBidi"/>
          <w:i/>
        </w:rPr>
        <w:t>α</w:t>
      </w:r>
      <w:r w:rsidR="003563D1">
        <w:rPr>
          <w:rFonts w:cstheme="majorBidi"/>
        </w:rPr>
        <w:t xml:space="preserve"> richness</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 xml:space="preserve">the residual (i.e. turnover-based) </w:t>
      </w:r>
      <w:r w:rsidR="009D7AE2" w:rsidRPr="003562E3">
        <w:rPr>
          <w:rFonts w:cstheme="majorBidi"/>
          <w:i/>
        </w:rPr>
        <w:t>β</w:t>
      </w:r>
      <w:r w:rsidR="009D7AE2">
        <w:t xml:space="preserve"> </w:t>
      </w:r>
      <w:r w:rsidR="003D65D2">
        <w:t xml:space="preserve">richness, </w:t>
      </w:r>
      <w:r>
        <w:t>determined 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4E2476F9" w:rsidR="00DD2348" w:rsidRDefault="00970650" w:rsidP="008A4E97">
      <w:pPr>
        <w:pStyle w:val="Heading2"/>
        <w:spacing w:line="240" w:lineRule="auto"/>
      </w:pPr>
      <w:r>
        <w:t>2.2</w:t>
      </w:r>
      <w:r w:rsidR="00305C02">
        <w:t>:</w:t>
      </w:r>
      <w:r>
        <w:t xml:space="preserve"> </w:t>
      </w:r>
      <w:r w:rsidR="005F0FFB">
        <w:t>Comparing environmental heterogeneity</w:t>
      </w:r>
      <w:bookmarkEnd w:id="11"/>
    </w:p>
    <w:p w14:paraId="16702F9A" w14:textId="7B217263"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commentRangeStart w:id="14"/>
      <w:r w:rsidR="00E25251">
        <w:t>gradients</w:t>
      </w:r>
      <w:commentRangeEnd w:id="14"/>
      <w:r w:rsidR="008F78EE">
        <w:rPr>
          <w:rStyle w:val="CommentReference"/>
          <w:rFonts w:ascii="Times New Roman" w:hAnsiTheme="minorHAnsi"/>
        </w:rPr>
        <w:commentReference w:id="14"/>
      </w:r>
      <w:r w:rsidR="00E25251">
        <w:t xml:space="preserve">. </w:t>
      </w:r>
      <w:r w:rsidR="00086052">
        <w:t>As far as possible, these variables were selected to represent environmental axes which are considered regionally important</w:t>
      </w:r>
      <w:r w:rsidR="004066C3">
        <w:t xml:space="preserve"> and </w:t>
      </w:r>
      <w:commentRangeStart w:id="15"/>
      <w:commentRangeStart w:id="16"/>
      <w:r w:rsidR="004066C3">
        <w:t xml:space="preserve">nominally </w:t>
      </w:r>
      <w:commentRangeEnd w:id="15"/>
      <w:r w:rsidR="008F78EE">
        <w:rPr>
          <w:rStyle w:val="CommentReference"/>
          <w:rFonts w:ascii="Times New Roman" w:hAnsiTheme="minorHAnsi"/>
        </w:rPr>
        <w:commentReference w:id="15"/>
      </w:r>
      <w:commentRangeEnd w:id="16"/>
      <w:r w:rsidR="00F0240E">
        <w:rPr>
          <w:rStyle w:val="CommentReference"/>
          <w:rFonts w:ascii="Times New Roman" w:hAnsiTheme="minorHAnsi"/>
        </w:rPr>
        <w:commentReference w:id="16"/>
      </w:r>
      <w:r w:rsidR="004066C3">
        <w:t>independent</w:t>
      </w:r>
      <w:r w:rsidR="00086052">
        <w:t xml:space="preserve">. For example, the inclusion of PDQ in addition to MAP is justified on the basis that, where the </w:t>
      </w:r>
      <w:r w:rsidR="00657049">
        <w:t xml:space="preserve">latter </w:t>
      </w:r>
      <w:r w:rsidR="00086052">
        <w:t>captures variation in overall rainfall amount, the former measures the intensity of seasonal aridity</w:t>
      </w:r>
      <w:r w:rsidR="00FA10B3">
        <w:t xml:space="preserve">, </w:t>
      </w:r>
      <w:r w:rsidR="00086052">
        <w:t xml:space="preserve">a key feature of </w:t>
      </w:r>
      <w:proofErr w:type="spellStart"/>
      <w:r w:rsidR="003B10FC">
        <w:t>mediterranean</w:t>
      </w:r>
      <w:proofErr w:type="spellEnd"/>
      <w:r w:rsidR="003B10FC">
        <w:t>-type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t>
      </w:r>
      <w:r w:rsidR="003B10FC" w:rsidRPr="006F3164">
        <w:t xml:space="preserve">wherever possible, we made use of </w:t>
      </w:r>
      <w:r w:rsidR="006F3164" w:rsidRPr="006F3164">
        <w:t>remote sensing derived layers</w:t>
      </w:r>
      <w:r w:rsidR="003B10FC" w:rsidRPr="006F3164">
        <w:t xml:space="preserve">. </w:t>
      </w:r>
      <w:r w:rsidR="003F1CDD" w:rsidRPr="006F3164">
        <w:t>Where</w:t>
      </w:r>
      <w:r w:rsidR="003F1CDD">
        <w:t xml:space="preserv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2F7183">
        <w:t>, both</w:t>
      </w:r>
      <w:r w:rsidR="003F1CDD">
        <w:t xml:space="preserve"> using the “raster” package for R</w:t>
      </w:r>
      <w:r w:rsidR="000202B4">
        <w:t xml:space="preserve"> </w:t>
      </w:r>
      <w:r w:rsidR="006D46F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6D46FC">
        <w:fldChar w:fldCharType="separate"/>
      </w:r>
      <w:r w:rsidR="00B1341B" w:rsidRPr="00B1341B">
        <w:rPr>
          <w:noProof/>
        </w:rPr>
        <w:t>(Hijmans, 2016)</w:t>
      </w:r>
      <w:r w:rsidR="006D46FC">
        <w:fldChar w:fldCharType="end"/>
      </w:r>
      <w:r w:rsidR="003F1CDD">
        <w:t xml:space="preserve">. All layers were then </w:t>
      </w:r>
      <w:r w:rsidR="005F0FFB">
        <w:t>projected to a common coordinate reference system (WGS84) using the “</w:t>
      </w:r>
      <w:proofErr w:type="spellStart"/>
      <w:r w:rsidR="005F0FFB">
        <w:t>rgdal</w:t>
      </w:r>
      <w:proofErr w:type="spellEnd"/>
      <w:r w:rsidR="005F0FFB">
        <w:t>” package</w:t>
      </w:r>
      <w:r w:rsidR="003F1CDD">
        <w:t xml:space="preserve"> </w:t>
      </w:r>
      <w:r w:rsidR="00713882">
        <w:fldChar w:fldCharType="begin" w:fldLock="1"/>
      </w:r>
      <w:r w:rsidR="00CB7719">
        <w:instrText>ADDIN CSL_CITATION {"citationItems":[{"id":"ITEM-1","itemData":{"author":[{"dropping-particle":"","family":"Bivand","given":"Roger","non-dropping-particle":"","parse-names":false,"suffix":""},{"dropping-particle":"","family":"Keitt","given":"Tim","non-dropping-particle":"","parse-names":false,"suffix":""},{"dropping-particle":"","family":"Rowlingson","given":"Barry","non-dropping-particle":"","parse-names":false,"suffix":""}],"id":"ITEM-1","issued":{"date-parts":[["2017"]]},"note":"R package version 1.2-7","title":"rgdal: Bindings for the Geospatial Data Abstraction Library. R package version 1.2-7","type":"article"},"uris":["http://www.mendeley.com/documents/?uuid=ad47ce2a-b11c-4257-a0dc-af013995a00f"]}],"mendeley":{"formattedCitation":"(Bivand, Keitt, &amp; Rowlingson, 2017)","plainTextFormattedCitation":"(Bivand, Keitt, &amp; Rowlingson, 2017)","previouslyFormattedCitation":"(Bivand, Keitt, &amp; Rowlingson, 2017)"},"properties":{"noteIndex":0},"schema":"https://github.com/citation-style-language/schema/raw/master/csl-citation.json"}</w:instrText>
      </w:r>
      <w:r w:rsidR="00713882">
        <w:fldChar w:fldCharType="separate"/>
      </w:r>
      <w:r w:rsidR="00B1341B" w:rsidRPr="00B1341B">
        <w:rPr>
          <w:noProof/>
        </w:rPr>
        <w:t>(Bivand, Keitt, &amp; Rowlingson, 2017)</w:t>
      </w:r>
      <w:r w:rsidR="00713882">
        <w:fldChar w:fldCharType="end"/>
      </w:r>
      <w:r w:rsidR="003F1CDD">
        <w:t xml:space="preserve"> and</w:t>
      </w:r>
      <w:r w:rsidR="005F0FFB">
        <w:t xml:space="preserve"> resampled to 0.05º resolution using the “resample” function in “raster</w:t>
      </w:r>
      <w:r w:rsidR="000202B4">
        <w:t>,</w:t>
      </w:r>
      <w:r w:rsidR="005F0FFB">
        <w:t>” with the “bilinear” method.</w:t>
      </w:r>
    </w:p>
    <w:p w14:paraId="74D8719F" w14:textId="73CD5DDE" w:rsidR="00444B5F" w:rsidRDefault="00946957">
      <w:pPr>
        <w:pStyle w:val="BodyText"/>
      </w:pPr>
      <w:r>
        <w:t>In order t</w:t>
      </w:r>
      <w:r w:rsidR="000C57CB" w:rsidRPr="00A3580F">
        <w:t>o quantify heterogeneity in the</w:t>
      </w:r>
      <w:r w:rsidR="001D7221">
        <w:t>se</w:t>
      </w:r>
      <w:r w:rsidR="000C57CB" w:rsidRPr="00A3580F">
        <w:t xml:space="preserve"> </w:t>
      </w:r>
      <w:r w:rsidR="001D7221">
        <w:t xml:space="preserve">environmental </w:t>
      </w:r>
      <w:r w:rsidR="000C57CB" w:rsidRPr="00A3580F">
        <w:t>variable</w:t>
      </w:r>
      <w:r w:rsidR="001D7221">
        <w:t>s</w:t>
      </w:r>
      <w:r w:rsidR="000C57CB" w:rsidRPr="00A3580F">
        <w:t>, w</w:t>
      </w:r>
      <w:r w:rsidR="005F0FFB" w:rsidRPr="00A3580F">
        <w:t xml:space="preserve">e developed an index that would account for the spatial configuration of environmental conditions. Our index, </w:t>
      </w:r>
      <w:r w:rsidR="00DE5FA7" w:rsidRPr="00A3580F">
        <w:t>based on</w:t>
      </w:r>
      <w:r w:rsidR="005F0FFB" w:rsidRPr="00A3580F">
        <w:t xml:space="preserve"> raster data, </w:t>
      </w:r>
      <w:r w:rsidR="005F0FFB" w:rsidRPr="006F3914">
        <w:t>employs</w:t>
      </w:r>
      <w:r w:rsidR="002C7938" w:rsidRPr="006F3914">
        <w:t xml:space="preserve"> nested </w:t>
      </w:r>
      <w:r w:rsidR="0090106E">
        <w:t>squares</w:t>
      </w:r>
      <w:r w:rsidR="0090106E" w:rsidRPr="006F3914">
        <w:t xml:space="preserve"> </w:t>
      </w:r>
      <w:r w:rsidR="002C7938" w:rsidRPr="006F3914">
        <w:t>at various spatial scales</w:t>
      </w:r>
      <w:r w:rsidR="00E7429C" w:rsidRPr="006F3914">
        <w:t>.</w:t>
      </w:r>
      <w:r w:rsidR="005F0FFB" w:rsidRPr="00C57F5D">
        <w:t xml:space="preserve"> </w:t>
      </w:r>
      <w:r w:rsidR="002C7938" w:rsidRPr="00946957">
        <w:t xml:space="preserve">We </w:t>
      </w:r>
      <w:r w:rsidR="003E6B88">
        <w:t>quantified</w:t>
      </w:r>
      <w:r w:rsidR="003E6B88" w:rsidRPr="00946957">
        <w:t xml:space="preserve"> </w:t>
      </w:r>
      <w:r w:rsidR="003E6B88">
        <w:t xml:space="preserve">the </w:t>
      </w:r>
      <w:r w:rsidR="002C7938" w:rsidRPr="00946957">
        <w:t>environmental heterogeneity</w:t>
      </w:r>
      <w:r w:rsidR="003E6B88">
        <w:t xml:space="preserve"> of a given square (i.e. 0.10</w:t>
      </w:r>
      <w:r w:rsidR="003E6B88">
        <w:rPr>
          <w:rFonts w:cstheme="majorBidi"/>
        </w:rPr>
        <w:t>°×</w:t>
      </w:r>
      <w:r w:rsidR="003E6B88">
        <w:t>0.10</w:t>
      </w:r>
      <w:r w:rsidR="003E6B88">
        <w:rPr>
          <w:rFonts w:ascii="Times New Roman" w:hAnsi="Times New Roman" w:cs="Times New Roman"/>
        </w:rPr>
        <w:t>°-</w:t>
      </w:r>
      <w:r w:rsidR="003E6B88" w:rsidRPr="00946957">
        <w:t>, QDS</w:t>
      </w:r>
      <w:r w:rsidR="003E6B88">
        <w:t>-</w:t>
      </w:r>
      <w:r w:rsidR="003E6B88" w:rsidRPr="00946957">
        <w:t>, HDS</w:t>
      </w:r>
      <w:r w:rsidR="003E6B88">
        <w:t>-</w:t>
      </w:r>
      <w:r w:rsidR="003E6B88" w:rsidRPr="00946957">
        <w:t xml:space="preserve"> and DS</w:t>
      </w:r>
      <w:r w:rsidR="003E6B88">
        <w:t>-scale)</w:t>
      </w:r>
      <w:r w:rsidR="002C7938" w:rsidRPr="00946957">
        <w:t xml:space="preserve"> as the variance </w:t>
      </w:r>
      <w:r w:rsidR="002810B1">
        <w:t xml:space="preserve">of the environmental conditions </w:t>
      </w:r>
      <w:r w:rsidR="003E6B88">
        <w:t xml:space="preserve">of </w:t>
      </w:r>
      <w:r w:rsidR="002810B1">
        <w:t>the four sub-</w:t>
      </w:r>
      <w:r w:rsidR="0051498F">
        <w:t>squares</w:t>
      </w:r>
      <w:r w:rsidR="003E6B88">
        <w:t xml:space="preserve"> (i.e. 0.05</w:t>
      </w:r>
      <w:r w:rsidR="003E6B88">
        <w:rPr>
          <w:rFonts w:cstheme="majorBidi"/>
        </w:rPr>
        <w:t>°×</w:t>
      </w:r>
      <w:r w:rsidR="003E6B88">
        <w:t>0.05</w:t>
      </w:r>
      <w:r w:rsidR="003E6B88">
        <w:rPr>
          <w:rFonts w:ascii="Times New Roman" w:hAnsi="Times New Roman" w:cs="Times New Roman"/>
        </w:rPr>
        <w:t>°</w:t>
      </w:r>
      <w:r w:rsidR="00444B5F">
        <w:rPr>
          <w:rFonts w:ascii="Times New Roman" w:hAnsi="Times New Roman" w:cs="Times New Roman"/>
        </w:rPr>
        <w:t>-</w:t>
      </w:r>
      <w:r w:rsidR="003E6B88" w:rsidRPr="00946957">
        <w:t>, eighth-</w:t>
      </w:r>
      <w:r w:rsidR="003E6B88">
        <w:t>degree square</w:t>
      </w:r>
      <w:r w:rsidR="00444B5F">
        <w:t>-</w:t>
      </w:r>
      <w:r w:rsidR="003E6B88" w:rsidRPr="00946957">
        <w:t>,</w:t>
      </w:r>
      <w:r w:rsidR="003E6B88">
        <w:t xml:space="preserve"> </w:t>
      </w:r>
      <w:r w:rsidR="003E6B88" w:rsidRPr="00946957">
        <w:t>QDS</w:t>
      </w:r>
      <w:r w:rsidR="00444B5F">
        <w:t>-</w:t>
      </w:r>
      <w:r w:rsidR="003E6B88">
        <w:t xml:space="preserve"> and </w:t>
      </w:r>
      <w:r w:rsidR="003E6B88" w:rsidRPr="00946957">
        <w:t>HDS</w:t>
      </w:r>
      <w:r w:rsidR="00444B5F">
        <w:t>-scale</w:t>
      </w:r>
      <w:r w:rsidR="003E6B88">
        <w:t>)</w:t>
      </w:r>
      <w:r w:rsidR="0051498F">
        <w:t xml:space="preserve"> </w:t>
      </w:r>
      <w:r w:rsidR="003E6B88">
        <w:t>nested within it</w:t>
      </w:r>
      <w:r w:rsidR="002810B1">
        <w:t xml:space="preserve">. </w:t>
      </w:r>
      <w:r w:rsidR="003E6B88">
        <w:t>T</w:t>
      </w:r>
      <w:r w:rsidR="00E7429C" w:rsidRPr="0001739B">
        <w:t xml:space="preserve">his </w:t>
      </w:r>
      <w:r w:rsidR="003E6B88">
        <w:t>was d</w:t>
      </w:r>
      <w:r w:rsidR="00444B5F">
        <w:t>one</w:t>
      </w:r>
      <w:r w:rsidR="003E6B88">
        <w:t xml:space="preserve"> </w:t>
      </w:r>
      <w:r w:rsidR="00E7429C" w:rsidRPr="0001739B">
        <w:t>using the “</w:t>
      </w:r>
      <w:r w:rsidR="00B41D09" w:rsidRPr="0001739B">
        <w:t>aggregate</w:t>
      </w:r>
      <w:r w:rsidR="00E7429C" w:rsidRPr="0001739B">
        <w:t xml:space="preserve">” </w:t>
      </w:r>
      <w:r w:rsidR="00BD5C4F">
        <w:t xml:space="preserve">function in </w:t>
      </w:r>
      <w:r w:rsidR="00A30A5A">
        <w:t xml:space="preserve">the </w:t>
      </w:r>
      <w:r w:rsidR="00E7429C" w:rsidRPr="0001739B">
        <w:t>R package “raster</w:t>
      </w:r>
      <w:r w:rsidR="008E6F1C">
        <w:t xml:space="preserve">” </w:t>
      </w:r>
      <w:r w:rsidR="008E6F1C">
        <w:fldChar w:fldCharType="begin" w:fldLock="1"/>
      </w:r>
      <w:r w:rsidR="00CB7719">
        <w:instrText>ADDIN CSL_CITATION {"citationItems":[{"id":"ITEM-1","itemData":{"author":[{"dropping-particle":"","family":"Hijmans","given":"Robert J.","non-dropping-particle":"","parse-names":false,"suffix":""}],"id":"ITEM-1","issued":{"date-parts":[["2016"]]},"note":"From Duplicate 1 (raster: Geographic Data Analysis and Modeling. R package version 2.5-8 - Hijmans, Robert J)\n\nR package version 2.5-8","title":"raster: Geographic Data Analysis and Modeling. R package version 2.5-8","type":"article"},"uris":["http://www.mendeley.com/documents/?uuid=e1255836-1e03-400a-9430-df79fd207df0"]}],"mendeley":{"formattedCitation":"(Hijmans, 2016)","plainTextFormattedCitation":"(Hijmans, 2016)","previouslyFormattedCitation":"(Hijmans, 2016)"},"properties":{"noteIndex":0},"schema":"https://github.com/citation-style-language/schema/raw/master/csl-citation.json"}</w:instrText>
      </w:r>
      <w:r w:rsidR="008E6F1C">
        <w:fldChar w:fldCharType="separate"/>
      </w:r>
      <w:r w:rsidR="00B1341B" w:rsidRPr="00B1341B">
        <w:rPr>
          <w:noProof/>
        </w:rPr>
        <w:t>(Hijmans, 2016)</w:t>
      </w:r>
      <w:r w:rsidR="008E6F1C">
        <w:fldChar w:fldCharType="end"/>
      </w:r>
      <w:r w:rsidR="003E6B88">
        <w:t>,</w:t>
      </w:r>
      <w:r w:rsidR="008E6F1C">
        <w:t xml:space="preserve"> </w:t>
      </w:r>
      <w:r w:rsidR="0076433F">
        <w:t xml:space="preserve">with </w:t>
      </w:r>
      <w:r w:rsidR="00BD5C4F">
        <w:t xml:space="preserve">variance </w:t>
      </w:r>
      <w:r w:rsidR="003E6B88">
        <w:t xml:space="preserve">set </w:t>
      </w:r>
      <w:r w:rsidR="00BD5C4F">
        <w:t>as the aggregation function</w:t>
      </w:r>
      <w:r w:rsidR="00A30A5A">
        <w:t>.</w:t>
      </w:r>
      <w:r w:rsidR="00DE7007">
        <w:t xml:space="preserve"> </w:t>
      </w:r>
      <w:r w:rsidR="00444B5F">
        <w:t xml:space="preserve">Since </w:t>
      </w:r>
      <w:r w:rsidR="009B5F2E">
        <w:t>our index</w:t>
      </w:r>
      <w:r w:rsidR="00444B5F">
        <w:t xml:space="preserve"> measure</w:t>
      </w:r>
      <w:r w:rsidR="009B5F2E">
        <w:t>s</w:t>
      </w:r>
      <w:r w:rsidR="00444B5F">
        <w:t xml:space="preserve"> within-square heterogeneity at each spatial scale, </w:t>
      </w:r>
      <w:r w:rsidR="009B5F2E">
        <w:t>it can be related directly</w:t>
      </w:r>
      <w:r w:rsidR="00444B5F">
        <w:t xml:space="preserve"> to </w:t>
      </w:r>
      <w:r w:rsidR="009B5F2E">
        <w:t>species richness at the QDS-, HDS- and DS-scales</w:t>
      </w:r>
      <w:r w:rsidR="00444B5F">
        <w:t>.</w:t>
      </w:r>
    </w:p>
    <w:p w14:paraId="4910D4CC" w14:textId="28A0573E" w:rsidR="00DD2348" w:rsidRPr="00377F87" w:rsidRDefault="00C116AB" w:rsidP="00377F87">
      <w:pPr>
        <w:pStyle w:val="BodyText"/>
        <w:rPr>
          <w:rFonts w:eastAsiaTheme="minorEastAsia"/>
        </w:rPr>
      </w:pPr>
      <w:r>
        <w:t>W</w:t>
      </w:r>
      <w:r w:rsidR="005F0FFB">
        <w:t xml:space="preserve">e </w:t>
      </w:r>
      <w:r w:rsidR="00FD3C3A">
        <w:t xml:space="preserve">used principal components analysis (PCA), applied to the </w:t>
      </w:r>
      <w:r w:rsidR="002711B7">
        <w:t>nine</w:t>
      </w:r>
      <w:r w:rsidR="00FD3C3A">
        <w:t xml:space="preserve"> environmental variables across </w:t>
      </w:r>
      <w:commentRangeStart w:id="17"/>
      <w:commentRangeStart w:id="18"/>
      <w:r w:rsidR="00FD3C3A">
        <w:t xml:space="preserve">both </w:t>
      </w:r>
      <w:commentRangeEnd w:id="17"/>
      <w:r w:rsidR="0076433F">
        <w:rPr>
          <w:rStyle w:val="CommentReference"/>
          <w:rFonts w:ascii="Times New Roman" w:hAnsiTheme="minorHAnsi"/>
        </w:rPr>
        <w:commentReference w:id="17"/>
      </w:r>
      <w:commentRangeEnd w:id="18"/>
      <w:r w:rsidR="008156BB">
        <w:rPr>
          <w:rStyle w:val="CommentReference"/>
          <w:rFonts w:ascii="Times New Roman" w:hAnsiTheme="minorHAnsi"/>
        </w:rPr>
        <w:commentReference w:id="18"/>
      </w:r>
      <w:r w:rsidR="00FD3C3A">
        <w:t xml:space="preserve">regions, to </w:t>
      </w:r>
      <w:r w:rsidR="00DA6161">
        <w:t>extract a major axis of</w:t>
      </w:r>
      <w:r w:rsidR="005F0FFB">
        <w:t xml:space="preserve">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 xml:space="preserve">first </w:t>
      </w:r>
      <w:commentRangeStart w:id="19"/>
      <w:commentRangeStart w:id="20"/>
      <w:r w:rsidR="00F358D2">
        <w:t>log</w:t>
      </w:r>
      <w:r w:rsidR="00F70EA3">
        <w:rPr>
          <w:vertAlign w:val="subscript"/>
        </w:rPr>
        <w:t>10</w:t>
      </w:r>
      <w:r w:rsidR="00F70EA3">
        <w:t>-</w:t>
      </w:r>
      <w:r w:rsidR="00F358D2">
        <w:t xml:space="preserve">transformed </w:t>
      </w:r>
      <w:commentRangeEnd w:id="19"/>
      <w:r w:rsidR="0076433F">
        <w:rPr>
          <w:rStyle w:val="CommentReference"/>
          <w:rFonts w:ascii="Times New Roman" w:hAnsiTheme="minorHAnsi"/>
        </w:rPr>
        <w:commentReference w:id="19"/>
      </w:r>
      <w:commentRangeEnd w:id="20"/>
      <w:r w:rsidR="00CF1356">
        <w:rPr>
          <w:rStyle w:val="CommentReference"/>
          <w:rFonts w:ascii="Times New Roman" w:hAnsiTheme="minorHAnsi"/>
        </w:rPr>
        <w:commentReference w:id="20"/>
      </w:r>
      <w:r w:rsidR="00F358D2">
        <w:t xml:space="preserve">to ensure normality. A separate PCA was </w:t>
      </w:r>
      <w:r w:rsidR="00DA6161">
        <w:t>then run at</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DA6161">
        <w:t xml:space="preserve">thus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environmental</w:t>
      </w:r>
      <w:r w:rsidR="0098402A">
        <w:t xml:space="preserve"> heterogeneity</w:t>
      </w:r>
      <w:r w:rsidR="005F0FFB">
        <w:t xml:space="preserve"> </w:t>
      </w:r>
      <w:r w:rsidR="00E52A66">
        <w:t xml:space="preserve">variables </w:t>
      </w:r>
      <w:r w:rsidR="005F0FFB">
        <w:t>considered.</w:t>
      </w:r>
    </w:p>
    <w:p w14:paraId="043425BC" w14:textId="2EA7E361" w:rsidR="007E72DA" w:rsidRPr="00DE7007" w:rsidRDefault="00BE3A41" w:rsidP="00BE3A41">
      <w:pPr>
        <w:pStyle w:val="BodyText"/>
      </w:pPr>
      <w:r w:rsidRPr="000519A1">
        <w:t xml:space="preserve">To compare </w:t>
      </w:r>
      <w:r w:rsidR="00F53D6B">
        <w:t>heterogeneity in the nine</w:t>
      </w:r>
      <w:r w:rsidR="000519A1" w:rsidRPr="000519A1">
        <w:t xml:space="preserve"> </w:t>
      </w:r>
      <w:r w:rsidRPr="000519A1">
        <w:t xml:space="preserve">environmental </w:t>
      </w:r>
      <w:r w:rsidR="00F53D6B">
        <w:t>variables</w:t>
      </w:r>
      <w:r w:rsidR="00F53D6B" w:rsidRPr="000519A1">
        <w:t xml:space="preserve"> </w:t>
      </w:r>
      <w:r w:rsidR="007E72DA" w:rsidRPr="000519A1">
        <w:t xml:space="preserve">and </w:t>
      </w:r>
      <w:r w:rsidR="00F53D6B">
        <w:t xml:space="preserve">in </w:t>
      </w:r>
      <w:r w:rsidR="007E72DA" w:rsidRPr="000519A1">
        <w:t>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w:t>
      </w:r>
      <w:r w:rsidR="000519A1">
        <w:lastRenderedPageBreak/>
        <w:t>using the R package “</w:t>
      </w:r>
      <w:proofErr w:type="spellStart"/>
      <w:r w:rsidR="000519A1">
        <w:t>canprot</w:t>
      </w:r>
      <w:proofErr w:type="spellEnd"/>
      <w:r w:rsidR="000519A1">
        <w: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 </w:t>
      </w:r>
      <w:r w:rsidR="00F1656B">
        <w:t xml:space="preserve">of a variable </w:t>
      </w:r>
      <w:r w:rsidR="000519A1">
        <w:t xml:space="preserve">between two categories </w:t>
      </w:r>
      <w:r w:rsidR="00F53D6B">
        <w:t xml:space="preserve">in which </w:t>
      </w:r>
      <w:r w:rsidR="00F1656B">
        <w:t>the value in on</w:t>
      </w:r>
      <w:r w:rsidR="000519A1">
        <w:t xml:space="preserve">e category </w:t>
      </w:r>
      <w:r w:rsidR="00104ADF">
        <w:t>exceed</w:t>
      </w:r>
      <w:r w:rsidR="00F1656B">
        <w:t>s</w:t>
      </w:r>
      <w:r w:rsidR="000519A1">
        <w:t xml:space="preserve"> th</w:t>
      </w:r>
      <w:r w:rsidR="00F1656B">
        <w:t>at in the other</w:t>
      </w:r>
      <w:r w:rsidR="000519A1">
        <w:t>.</w:t>
      </w:r>
      <w:r w:rsidR="0032532C">
        <w:t xml:space="preserve"> </w:t>
      </w:r>
      <w:r w:rsidR="00312AA7">
        <w:t>Additionally</w:t>
      </w:r>
      <w:r w:rsidR="005C752F">
        <w:t xml:space="preserve">, we tested for differences in </w:t>
      </w:r>
      <w:r w:rsidR="00F1656B">
        <w:t xml:space="preserve">regional </w:t>
      </w:r>
      <w:r w:rsidR="005C752F">
        <w:t xml:space="preserve">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w:t>
      </w:r>
      <w:r w:rsidR="00F1656B">
        <w:t xml:space="preserve">as implemented </w:t>
      </w:r>
      <w:r w:rsidR="0061190A">
        <w:t>in R</w:t>
      </w:r>
      <w:r w:rsidR="005C752F">
        <w:t>.</w:t>
      </w:r>
      <w:r w:rsidR="00DE7007">
        <w:t xml:space="preserve"> </w:t>
      </w:r>
      <w:r w:rsidR="00F1656B">
        <w:t>Both analyses were done</w:t>
      </w:r>
      <w:r w:rsidR="00DE7007">
        <w:t xml:space="preserve"> at </w:t>
      </w:r>
      <w:r w:rsidR="00F1656B">
        <w:t xml:space="preserve">all </w:t>
      </w:r>
      <w:r w:rsidR="00DE7007">
        <w:t>four spatial scales</w:t>
      </w:r>
      <w:r w:rsidR="00502FAF">
        <w:t>. Th</w:t>
      </w:r>
      <w:r w:rsidR="0076433F">
        <w:t>is</w:t>
      </w:r>
      <w:r w:rsidR="00502FAF">
        <w:t xml:space="preserve"> enabled us</w:t>
      </w:r>
      <w:r w:rsidR="00DE7007">
        <w:t xml:space="preserve"> to assess scale-dependence</w:t>
      </w:r>
      <w:r w:rsidR="00502FAF">
        <w:t xml:space="preserve"> in heterogeneity and to ascertain the spatial scale at which </w:t>
      </w:r>
      <w:r w:rsidR="00793F46">
        <w:t xml:space="preserve">regional </w:t>
      </w:r>
      <w:r w:rsidR="00502FAF">
        <w:t>environmental heterogeneity</w:t>
      </w:r>
      <w:r w:rsidR="00F1656B">
        <w:t xml:space="preserve"> differences are</w:t>
      </w:r>
      <w:r w:rsidR="00502FAF">
        <w:t xml:space="preserve"> most pronounced.</w:t>
      </w:r>
    </w:p>
    <w:p w14:paraId="362E99FC" w14:textId="77122C2B" w:rsidR="00DD2348" w:rsidRDefault="00DD7307" w:rsidP="008A4E97">
      <w:pPr>
        <w:pStyle w:val="Heading2"/>
        <w:spacing w:line="240" w:lineRule="auto"/>
      </w:pPr>
      <w:bookmarkStart w:id="21" w:name="environmental-heterogeneity-as-an-explan"/>
      <w:r>
        <w:t>2.3</w:t>
      </w:r>
      <w:r w:rsidR="0009179A">
        <w:t>:</w:t>
      </w:r>
      <w:r>
        <w:t xml:space="preserve"> </w:t>
      </w:r>
      <w:r w:rsidR="005F0FFB">
        <w:t>Environmental heterogeneity as an explanation of species richness</w:t>
      </w:r>
      <w:bookmarkEnd w:id="21"/>
    </w:p>
    <w:p w14:paraId="23BA1837" w14:textId="62595EAB" w:rsidR="002F092D" w:rsidRDefault="001E723F" w:rsidP="00DF0226">
      <w:pPr>
        <w:pStyle w:val="FirstParagraph"/>
        <w:rPr>
          <w:rFonts w:eastAsiaTheme="minorEastAsia"/>
        </w:rPr>
      </w:pPr>
      <w:r>
        <w:t>W</w:t>
      </w:r>
      <w:r w:rsidR="00FE3E67">
        <w:t>e used linear</w:t>
      </w:r>
      <w:r w:rsidR="00FE4E23">
        <w:t xml:space="preserve"> </w:t>
      </w:r>
      <w:r w:rsidR="00FE3E67">
        <w:t>models</w:t>
      </w:r>
      <w:r w:rsidR="00CD7A9B">
        <w:t xml:space="preserve"> </w:t>
      </w:r>
      <w:r w:rsidR="00FE3E67">
        <w:t xml:space="preserve">to assess </w:t>
      </w:r>
      <w:r w:rsidR="005F0FFB">
        <w:t xml:space="preserve">the explanatory power of </w:t>
      </w:r>
      <w:r w:rsidR="007948F4">
        <w:t>heterogeneity</w:t>
      </w:r>
      <w:r w:rsidR="005F0FFB">
        <w:t xml:space="preserve"> </w:t>
      </w:r>
      <w:r w:rsidR="00793F46">
        <w:t xml:space="preserve">in the nine selected </w:t>
      </w:r>
      <w:r w:rsidR="00352C55">
        <w:t xml:space="preserve">environmental </w:t>
      </w:r>
      <w:r w:rsidR="00793F46">
        <w:t>variables, and the major heterogeneity axis represented by PC1</w:t>
      </w:r>
      <w:r w:rsidR="00352C55">
        <w:t>,</w:t>
      </w:r>
      <w:r w:rsidR="00793F46">
        <w:t xml:space="preserve"> </w:t>
      </w:r>
      <w:r w:rsidR="00FE3E67">
        <w:t>as determinant</w:t>
      </w:r>
      <w:r w:rsidR="00963268">
        <w:t>s</w:t>
      </w:r>
      <w:r w:rsidR="00FE3E67">
        <w:t xml:space="preserve"> of</w:t>
      </w:r>
      <w:r w:rsidR="005F0FFB">
        <w:t xml:space="preserve"> species richness</w:t>
      </w:r>
      <w:r w:rsidR="00FE3E67">
        <w:t xml:space="preserve"> </w:t>
      </w:r>
      <w:r w:rsidR="00793F46">
        <w:t>across the two regions</w:t>
      </w:r>
      <w:r w:rsidR="00A13B07">
        <w:t>.</w:t>
      </w:r>
      <w:r w:rsidR="002F092D">
        <w:t xml:space="preserve"> </w:t>
      </w:r>
    </w:p>
    <w:p w14:paraId="738597DF" w14:textId="30FEB7AD" w:rsidR="000A2EAE" w:rsidRPr="00516F90" w:rsidRDefault="00FE4E23">
      <w:pPr>
        <w:pStyle w:val="FirstParagraph"/>
        <w:rPr>
          <w:rFonts w:eastAsiaTheme="minorEastAsia"/>
        </w:rPr>
      </w:pPr>
      <w:r>
        <w:rPr>
          <w:rFonts w:eastAsiaTheme="minorEastAsia"/>
        </w:rPr>
        <w:t xml:space="preserve">We first used </w:t>
      </w:r>
      <w:r w:rsidR="00963268">
        <w:rPr>
          <w:rFonts w:eastAsiaTheme="minorEastAsia"/>
        </w:rPr>
        <w:t>analyses of covariance</w:t>
      </w:r>
      <w:r w:rsidR="00A13B07">
        <w:rPr>
          <w:rFonts w:eastAsiaTheme="minorEastAsia"/>
        </w:rPr>
        <w:t xml:space="preserve"> (ANCOVA)</w:t>
      </w:r>
      <w:r w:rsidR="00A13B07">
        <w:t>, at the QDS-, HDS- and DS-scales,</w:t>
      </w:r>
      <w:r>
        <w:rPr>
          <w:rFonts w:eastAsiaTheme="minorEastAsia"/>
        </w:rPr>
        <w:t xml:space="preserve"> to relate species richness to </w:t>
      </w:r>
      <w:r w:rsidR="00963268">
        <w:rPr>
          <w:rFonts w:eastAsiaTheme="minorEastAsia"/>
        </w:rPr>
        <w:t xml:space="preserve">the </w:t>
      </w:r>
      <w:r>
        <w:rPr>
          <w:rFonts w:eastAsiaTheme="minorEastAsia"/>
        </w:rPr>
        <w:t>heterogeneit</w:t>
      </w:r>
      <w:r w:rsidR="00963268">
        <w:rPr>
          <w:rFonts w:eastAsiaTheme="minorEastAsia"/>
        </w:rPr>
        <w:t xml:space="preserve">y </w:t>
      </w:r>
      <w:r>
        <w:rPr>
          <w:rFonts w:eastAsiaTheme="minorEastAsia"/>
        </w:rPr>
        <w:t xml:space="preserve">of </w:t>
      </w:r>
      <w:r w:rsidR="00963268">
        <w:rPr>
          <w:rFonts w:eastAsiaTheme="minorEastAsia"/>
        </w:rPr>
        <w:t>each</w:t>
      </w:r>
      <w:r>
        <w:rPr>
          <w:rFonts w:eastAsiaTheme="minorEastAsia"/>
        </w:rPr>
        <w:t xml:space="preserve"> environmental variable</w:t>
      </w:r>
      <w:r w:rsidR="00A13B07">
        <w:rPr>
          <w:rFonts w:eastAsiaTheme="minorEastAsia"/>
        </w:rPr>
        <w:t>, and</w:t>
      </w:r>
      <w:r w:rsidR="00A15FD6">
        <w:rPr>
          <w:rFonts w:eastAsiaTheme="minorEastAsia"/>
        </w:rPr>
        <w:t xml:space="preserve"> </w:t>
      </w:r>
      <w:r w:rsidR="00A13B07">
        <w:rPr>
          <w:rFonts w:eastAsiaTheme="minorEastAsia"/>
        </w:rPr>
        <w:t xml:space="preserve">to </w:t>
      </w:r>
      <w:r>
        <w:rPr>
          <w:rFonts w:eastAsiaTheme="minorEastAsia"/>
        </w:rPr>
        <w:t xml:space="preserve">the major axis of heterogeneity, </w:t>
      </w:r>
      <w:r w:rsidR="00963268">
        <w:rPr>
          <w:rFonts w:eastAsiaTheme="minorEastAsia"/>
        </w:rPr>
        <w:t>across the two regions</w:t>
      </w:r>
      <w:r>
        <w:rPr>
          <w:rFonts w:eastAsiaTheme="minorEastAsia"/>
        </w:rPr>
        <w:t xml:space="preserve">. </w:t>
      </w:r>
      <w:r w:rsidR="00A465FD">
        <w:rPr>
          <w:rFonts w:eastAsiaTheme="minorEastAsia"/>
        </w:rPr>
        <w:t>I</w:t>
      </w:r>
      <w:r>
        <w:rPr>
          <w:rFonts w:eastAsiaTheme="minorEastAsia"/>
        </w:rPr>
        <w:t>n order to assess whether th</w:t>
      </w:r>
      <w:r w:rsidR="00547291">
        <w:rPr>
          <w:rFonts w:eastAsiaTheme="minorEastAsia"/>
        </w:rPr>
        <w:t>ese</w:t>
      </w:r>
      <w:r>
        <w:rPr>
          <w:rFonts w:eastAsiaTheme="minorEastAsia"/>
        </w:rPr>
        <w:t xml:space="preserve"> relationship</w:t>
      </w:r>
      <w:r w:rsidR="00547291">
        <w:rPr>
          <w:rFonts w:eastAsiaTheme="minorEastAsia"/>
        </w:rPr>
        <w:t>s are</w:t>
      </w:r>
      <w:r>
        <w:rPr>
          <w:rFonts w:eastAsiaTheme="minorEastAsia"/>
        </w:rPr>
        <w:t xml:space="preserve"> identical</w:t>
      </w:r>
      <w:r w:rsidR="00547291">
        <w:rPr>
          <w:rFonts w:eastAsiaTheme="minorEastAsia"/>
        </w:rPr>
        <w:t xml:space="preserve"> in form</w:t>
      </w:r>
      <w:r>
        <w:rPr>
          <w:rFonts w:eastAsiaTheme="minorEastAsia"/>
        </w:rPr>
        <w:t xml:space="preserve"> </w:t>
      </w:r>
      <w:r w:rsidR="00547291">
        <w:rPr>
          <w:rFonts w:eastAsiaTheme="minorEastAsia"/>
        </w:rPr>
        <w:t>across</w:t>
      </w:r>
      <w:r>
        <w:rPr>
          <w:rFonts w:eastAsiaTheme="minorEastAsia"/>
        </w:rPr>
        <w:t xml:space="preserve"> the two regions</w:t>
      </w:r>
      <w:r w:rsidR="00711950">
        <w:rPr>
          <w:rFonts w:eastAsiaTheme="minorEastAsia"/>
        </w:rPr>
        <w:t>,</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w:t>
      </w:r>
      <w:r w:rsidR="00547291">
        <w:rPr>
          <w:rFonts w:eastAsiaTheme="minorEastAsia"/>
        </w:rPr>
        <w:t xml:space="preserve">each heterogeneity predictor </w:t>
      </w:r>
      <w:r w:rsidR="00547291" w:rsidRPr="00D51E2F">
        <w:rPr>
          <w:rFonts w:eastAsiaTheme="minorEastAsia"/>
          <w:i/>
        </w:rPr>
        <w:t>X</w:t>
      </w:r>
      <w:r w:rsidR="00547291">
        <w:rPr>
          <w:rFonts w:eastAsiaTheme="minorEastAsia"/>
        </w:rPr>
        <w:t xml:space="preserve">, as follows: </w:t>
      </w:r>
      <w:r w:rsidR="00D51E2F">
        <w:rPr>
          <w:rFonts w:eastAsiaTheme="minorEastAsia"/>
        </w:rPr>
        <w:t>a “main effect only” model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342111" w:rsidRPr="00D67CEB">
        <w:rPr>
          <w:rFonts w:eastAsiaTheme="minorEastAsia"/>
          <w:i/>
        </w:rPr>
        <w:t>S</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w:t>
      </w:r>
      <w:r w:rsidR="00C07B05">
        <w:rPr>
          <w:rFonts w:eastAsiaTheme="minorEastAsia"/>
        </w:rPr>
        <w:t xml:space="preserve">“main effect </w:t>
      </w:r>
      <w:r w:rsidR="00C07B05">
        <w:rPr>
          <w:rFonts w:eastAsiaTheme="minorEastAsia" w:cstheme="majorBidi"/>
        </w:rPr>
        <w:t>×</w:t>
      </w:r>
      <w:r w:rsidR="00C07B05">
        <w:rPr>
          <w:rFonts w:eastAsiaTheme="minorEastAsia"/>
        </w:rPr>
        <w:t xml:space="preserve"> region” </w:t>
      </w:r>
      <w:r w:rsidR="004511B3">
        <w:rPr>
          <w:rFonts w:eastAsiaTheme="minorEastAsia"/>
        </w:rPr>
        <w:t xml:space="preserve">model </w:t>
      </w:r>
      <w:r w:rsidR="00C07B05">
        <w:rPr>
          <w:rFonts w:eastAsiaTheme="minorEastAsia"/>
        </w:rPr>
        <w:t>which includes</w:t>
      </w:r>
      <w:r w:rsidR="00A15FD6">
        <w:rPr>
          <w:rFonts w:eastAsiaTheme="minorEastAsia"/>
        </w:rPr>
        <w:t xml:space="preserve"> </w:t>
      </w:r>
      <w:r w:rsidR="004511B3">
        <w:rPr>
          <w:rFonts w:eastAsiaTheme="minorEastAsia"/>
        </w:rPr>
        <w:t xml:space="preserve">an interaction </w:t>
      </w:r>
      <w:r w:rsidR="00A15FD6">
        <w:rPr>
          <w:rFonts w:eastAsiaTheme="minorEastAsia"/>
        </w:rPr>
        <w:t xml:space="preserve">between heterogeneity and </w:t>
      </w:r>
      <w:r w:rsidR="004511B3">
        <w:rPr>
          <w:rFonts w:eastAsiaTheme="minorEastAsia"/>
        </w:rPr>
        <w:t>region</w:t>
      </w:r>
      <w:r w:rsidR="00723D01">
        <w:rPr>
          <w:rFonts w:eastAsiaTheme="minorEastAsia"/>
        </w:rPr>
        <w:t xml:space="preserve"> (</w:t>
      </w:r>
      <w:r w:rsidR="00D67CEB" w:rsidRPr="00D67CEB">
        <w:rPr>
          <w:rFonts w:eastAsiaTheme="minorEastAsia"/>
          <w:i/>
        </w:rPr>
        <w:t>S</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w:t>
      </w:r>
      <w:r w:rsidR="00547291">
        <w:rPr>
          <w:rFonts w:eastAsiaTheme="minorEastAsia"/>
        </w:rPr>
        <w:t>For each of the ten predictor</w:t>
      </w:r>
      <w:r w:rsidR="00A13B07">
        <w:rPr>
          <w:rFonts w:eastAsiaTheme="minorEastAsia"/>
        </w:rPr>
        <w:t>s</w:t>
      </w:r>
      <w:r w:rsidR="00547291">
        <w:rPr>
          <w:rFonts w:eastAsiaTheme="minorEastAsia"/>
        </w:rPr>
        <w:t>, t</w:t>
      </w:r>
      <w:r w:rsidR="00042E25">
        <w:rPr>
          <w:rFonts w:eastAsiaTheme="minorEastAsia"/>
        </w:rPr>
        <w:t xml:space="preserve">he best fitting </w:t>
      </w:r>
      <w:r w:rsidR="00547291">
        <w:rPr>
          <w:rFonts w:eastAsiaTheme="minorEastAsia"/>
        </w:rPr>
        <w:t>model</w:t>
      </w:r>
      <w:r w:rsidR="00042E25">
        <w:rPr>
          <w:rFonts w:eastAsiaTheme="minorEastAsia"/>
        </w:rPr>
        <w:t xml:space="preserve">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w:t>
      </w:r>
      <w:r w:rsidR="00A465FD">
        <w:t xml:space="preserve">as </w:t>
      </w:r>
      <w:r w:rsidR="00472BBD">
        <w:t xml:space="preserve">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B07EC3">
        <w:rPr>
          <w:rFonts w:eastAsiaTheme="minorEastAsia"/>
        </w:rPr>
        <w:t>Where the</w:t>
      </w:r>
      <w:r w:rsidR="000A2EAE">
        <w:rPr>
          <w:rFonts w:eastAsiaTheme="minorEastAsia"/>
        </w:rPr>
        <w:t xml:space="preserve"> “main effect only” model </w:t>
      </w:r>
      <w:r w:rsidR="00B07EC3">
        <w:rPr>
          <w:rFonts w:eastAsiaTheme="minorEastAsia"/>
        </w:rPr>
        <w:t xml:space="preserve">describes </w:t>
      </w:r>
      <w:r w:rsidR="00A13B07">
        <w:rPr>
          <w:rFonts w:eastAsiaTheme="minorEastAsia"/>
        </w:rPr>
        <w:t>heterogeneity</w:t>
      </w:r>
      <w:r w:rsidR="00B07EC3">
        <w:rPr>
          <w:rFonts w:eastAsiaTheme="minorEastAsia"/>
        </w:rPr>
        <w:t xml:space="preserve"> </w:t>
      </w:r>
      <w:r w:rsidR="00A15FD6">
        <w:rPr>
          <w:rFonts w:eastAsiaTheme="minorEastAsia"/>
        </w:rPr>
        <w:t xml:space="preserve">as having a uniform effect </w:t>
      </w:r>
      <w:r w:rsidR="00B07EC3">
        <w:rPr>
          <w:rFonts w:eastAsiaTheme="minorEastAsia"/>
        </w:rPr>
        <w:t>on species richness across the two regions</w:t>
      </w:r>
      <w:r w:rsidR="00A15FD6">
        <w:rPr>
          <w:rFonts w:eastAsiaTheme="minorEastAsia"/>
        </w:rPr>
        <w:t xml:space="preserve"> (i.e. a common relationship)</w:t>
      </w:r>
      <w:r w:rsidR="00B07EC3">
        <w:rPr>
          <w:rFonts w:eastAsiaTheme="minorEastAsia"/>
        </w:rPr>
        <w:t xml:space="preserve">, the “main effect + region” and “main effect </w:t>
      </w:r>
      <w:r w:rsidR="00B07EC3">
        <w:rPr>
          <w:rFonts w:eastAsiaTheme="minorEastAsia" w:cstheme="majorBidi"/>
        </w:rPr>
        <w:t>×</w:t>
      </w:r>
      <w:r w:rsidR="00B07EC3">
        <w:rPr>
          <w:rFonts w:eastAsiaTheme="minorEastAsia"/>
        </w:rPr>
        <w:t xml:space="preserve"> region” models </w:t>
      </w:r>
      <w:r w:rsidR="009D235A">
        <w:rPr>
          <w:rFonts w:eastAsiaTheme="minorEastAsia"/>
        </w:rPr>
        <w:t>describe the relationship</w:t>
      </w:r>
      <w:r w:rsidR="00A15FD6">
        <w:rPr>
          <w:rFonts w:eastAsiaTheme="minorEastAsia"/>
        </w:rPr>
        <w:t>s</w:t>
      </w:r>
      <w:r w:rsidR="009D235A">
        <w:rPr>
          <w:rFonts w:eastAsiaTheme="minorEastAsia"/>
        </w:rPr>
        <w:t xml:space="preserve"> </w:t>
      </w:r>
      <w:r w:rsidR="00A15FD6">
        <w:rPr>
          <w:rFonts w:eastAsiaTheme="minorEastAsia"/>
        </w:rPr>
        <w:t>of</w:t>
      </w:r>
      <w:r w:rsidR="009D235A">
        <w:rPr>
          <w:rFonts w:eastAsiaTheme="minorEastAsia"/>
        </w:rPr>
        <w:t xml:space="preserve"> species richness </w:t>
      </w:r>
      <w:r w:rsidR="00A15FD6">
        <w:rPr>
          <w:rFonts w:eastAsiaTheme="minorEastAsia"/>
        </w:rPr>
        <w:t>to</w:t>
      </w:r>
      <w:r w:rsidR="009D235A">
        <w:rPr>
          <w:rFonts w:eastAsiaTheme="minorEastAsia"/>
        </w:rPr>
        <w:t xml:space="preserve"> heterogeneity as being region</w:t>
      </w:r>
      <w:r w:rsidR="00A13B07">
        <w:rPr>
          <w:rFonts w:eastAsiaTheme="minorEastAsia"/>
        </w:rPr>
        <w:t>-dependent</w:t>
      </w:r>
      <w:r w:rsidR="009D235A">
        <w:rPr>
          <w:rFonts w:eastAsiaTheme="minorEastAsia"/>
        </w:rPr>
        <w:t>. Specifically, where the “main effect + region” model describe</w:t>
      </w:r>
      <w:r w:rsidR="00A15FD6">
        <w:rPr>
          <w:rFonts w:eastAsiaTheme="minorEastAsia"/>
        </w:rPr>
        <w:t>s</w:t>
      </w:r>
      <w:r w:rsidR="009D235A">
        <w:rPr>
          <w:rFonts w:eastAsiaTheme="minorEastAsia"/>
        </w:rPr>
        <w:t xml:space="preserve"> these relationships as being identical in terms of slope but not intercept, the “main effect </w:t>
      </w:r>
      <w:r w:rsidR="009D235A">
        <w:rPr>
          <w:rFonts w:eastAsiaTheme="minorEastAsia" w:cstheme="majorBidi"/>
        </w:rPr>
        <w:t>×</w:t>
      </w:r>
      <w:r w:rsidR="009D235A">
        <w:rPr>
          <w:rFonts w:eastAsiaTheme="minorEastAsia"/>
        </w:rPr>
        <w:t xml:space="preserve"> region” describes them as differing in both intercept and slope.</w:t>
      </w:r>
    </w:p>
    <w:p w14:paraId="08FB22C3" w14:textId="28E756CC" w:rsidR="00E01AE6" w:rsidRDefault="00A465FD">
      <w:pPr>
        <w:pStyle w:val="FirstParagraph"/>
      </w:pPr>
      <w:r>
        <w:rPr>
          <w:rFonts w:eastAsiaTheme="minorEastAsia"/>
        </w:rPr>
        <w:t>We then used m</w:t>
      </w:r>
      <w:r w:rsidR="005F0FFB" w:rsidRPr="00070D03">
        <w:t>ulti</w:t>
      </w:r>
      <w:r w:rsidR="007A5438">
        <w:t xml:space="preserve">ple linear regressions </w:t>
      </w:r>
      <w:r w:rsidR="005F0FFB" w:rsidRPr="00070D03">
        <w:t xml:space="preserve">to </w:t>
      </w:r>
      <w:r w:rsidR="002536E4">
        <w:t>model species</w:t>
      </w:r>
      <w:r w:rsidR="005F0FFB" w:rsidRPr="00070D03">
        <w:t xml:space="preserve"> richness </w:t>
      </w:r>
      <w:r w:rsidR="002536E4">
        <w:t xml:space="preserve">as a function of </w:t>
      </w:r>
      <w:r>
        <w:t xml:space="preserve">region and </w:t>
      </w:r>
      <w:r w:rsidR="007948F4" w:rsidRPr="00070D03">
        <w:t>heterogeneity</w:t>
      </w:r>
      <w:r w:rsidR="005F0FFB" w:rsidRPr="00070D03">
        <w:t xml:space="preserve"> </w:t>
      </w:r>
      <w:r w:rsidR="002536E4">
        <w:t xml:space="preserve">in </w:t>
      </w:r>
      <w:r>
        <w:t>all nine</w:t>
      </w:r>
      <w:r w:rsidR="002536E4">
        <w:t xml:space="preserve"> environmental variables </w:t>
      </w:r>
      <w:r w:rsidR="005F0FFB" w:rsidRPr="00070D03">
        <w:t>simultaneousl</w:t>
      </w:r>
      <w:r w:rsidR="0059394E">
        <w:t xml:space="preserve">y. </w:t>
      </w:r>
      <w:r w:rsidR="00D6426B">
        <w:t xml:space="preserve">As with the simple regressions, this was done at </w:t>
      </w:r>
      <w:r w:rsidR="002536E4">
        <w:t>all three spatial scales</w:t>
      </w:r>
      <w:r w:rsidR="00D6426B">
        <w:t>. Starting from a 19-predictor model</w:t>
      </w:r>
      <w:r w:rsidR="00094CB2">
        <w:t>,</w:t>
      </w:r>
      <w:r w:rsidR="00D6426B">
        <w:t xml:space="preserve"> including region, </w:t>
      </w:r>
      <w:r w:rsidR="005E220D">
        <w:t xml:space="preserve">the </w:t>
      </w:r>
      <w:r w:rsidR="00D6426B">
        <w:t>heterogeneit</w:t>
      </w:r>
      <w:r w:rsidR="005E220D">
        <w:t>ies</w:t>
      </w:r>
      <w:r w:rsidR="00D6426B">
        <w:t xml:space="preserve"> </w:t>
      </w:r>
      <w:r w:rsidR="00094CB2">
        <w:t>of</w:t>
      </w:r>
      <w:r w:rsidR="00D6426B">
        <w:t xml:space="preserve"> all nine environmental variables and the interactions of the latter with region, </w:t>
      </w:r>
      <w:r w:rsidR="005E220D">
        <w:t xml:space="preserve">model simplification was done using </w:t>
      </w:r>
      <w:r w:rsidR="0059394E" w:rsidRPr="0059394E">
        <w:t>reverse stepwise regression model selection</w:t>
      </w:r>
      <w:r w:rsidR="00520D38">
        <w:t xml:space="preserve"> (</w:t>
      </w:r>
      <w:r w:rsidR="00520D38" w:rsidRPr="00520D38">
        <w:rPr>
          <w:highlight w:val="yellow"/>
        </w:rPr>
        <w:t>ref</w:t>
      </w:r>
      <w:r w:rsidR="00520D38">
        <w:t>)</w:t>
      </w:r>
      <w:r w:rsidR="0059394E" w:rsidRPr="0059394E">
        <w:t xml:space="preserve"> </w:t>
      </w:r>
      <w:r w:rsidR="005E220D">
        <w:t>based on</w:t>
      </w:r>
      <w:r w:rsidR="0059394E" w:rsidRPr="0059394E">
        <w:t xml:space="preserve"> </w:t>
      </w:r>
      <w:r w:rsidR="0059394E" w:rsidRPr="0035175F">
        <w:rPr>
          <w:i/>
        </w:rPr>
        <w:t>AIC</w:t>
      </w:r>
      <w:r w:rsidR="0059394E" w:rsidRPr="0059394E">
        <w:t>-scores</w:t>
      </w:r>
      <w:r w:rsidR="005E220D">
        <w:t xml:space="preserve">. </w:t>
      </w:r>
      <w:r w:rsidR="00094CB2">
        <w:t xml:space="preserve">In the final model, the retention of significant heterogeneity-region interaction terms indicates that the dependence of species richness on heterogeneity differs between the two regions. </w:t>
      </w:r>
      <w:r w:rsidR="009D474B">
        <w:t>Conversely</w:t>
      </w:r>
      <w:r w:rsidR="00094CB2">
        <w:t>, where only the main effect</w:t>
      </w:r>
      <w:r w:rsidR="009D474B">
        <w:t xml:space="preserve"> is</w:t>
      </w:r>
      <w:r w:rsidR="00094CB2">
        <w:t xml:space="preserve"> significant</w:t>
      </w:r>
      <w:r w:rsidR="009D474B">
        <w:t xml:space="preserve"> the dependence of species richness on heterogeneity is inferred to be uniform across the two regions.</w:t>
      </w:r>
    </w:p>
    <w:p w14:paraId="22B60912" w14:textId="05E4684D" w:rsidR="00F42EEB" w:rsidRPr="00502524" w:rsidRDefault="00F42EEB" w:rsidP="00C47FAF">
      <w:pPr>
        <w:pStyle w:val="Heading2"/>
        <w:spacing w:line="240" w:lineRule="auto"/>
      </w:pPr>
      <w:r w:rsidRPr="00502524">
        <w:t xml:space="preserve">2.4: </w:t>
      </w:r>
      <w:r w:rsidR="003D2B4F">
        <w:t>S</w:t>
      </w:r>
      <w:r w:rsidRPr="00502524">
        <w:t>pecies richness</w:t>
      </w:r>
      <w:r w:rsidR="003D2B4F">
        <w:t xml:space="preserve"> hotspots</w:t>
      </w:r>
    </w:p>
    <w:p w14:paraId="42F144AD" w14:textId="7BF1585B" w:rsidR="003D2B4F" w:rsidRDefault="00E01AE6">
      <w:pPr>
        <w:pStyle w:val="FirstParagraph"/>
      </w:pPr>
      <w:r>
        <w:t xml:space="preserve">To </w:t>
      </w:r>
      <w:r w:rsidR="00DC385A">
        <w:t>identify</w:t>
      </w:r>
      <w:r>
        <w:t xml:space="preserve"> </w:t>
      </w:r>
      <w:r w:rsidR="00DC385A">
        <w:t>hotspots of exceptional richness, i.e. squares</w:t>
      </w:r>
      <w:r>
        <w:t xml:space="preserve"> whose species richness </w:t>
      </w:r>
      <w:r w:rsidR="00DC385A">
        <w:t xml:space="preserve">exceeds </w:t>
      </w:r>
      <w:r w:rsidR="00887059">
        <w:t>that</w:t>
      </w:r>
      <w:r w:rsidR="00DC385A">
        <w:t xml:space="preserve"> expected on the basis of their environmental heterogeneity, we </w:t>
      </w:r>
      <w:r w:rsidR="00887059">
        <w:t>used</w:t>
      </w:r>
      <w:r w:rsidR="00DC385A">
        <w:t xml:space="preserve"> the residuals </w:t>
      </w:r>
      <w:r w:rsidR="00887059">
        <w:t>associated with</w:t>
      </w:r>
      <w:r w:rsidR="00DC385A">
        <w:t xml:space="preserve"> the PC1-based ANCOVA</w:t>
      </w:r>
      <w:r w:rsidR="00887059">
        <w:t xml:space="preserve"> models</w:t>
      </w:r>
      <w:r w:rsidR="00DC385A">
        <w:t xml:space="preserve"> (Figure 3) and </w:t>
      </w:r>
      <w:r w:rsidR="00887059">
        <w:t xml:space="preserve">the </w:t>
      </w:r>
      <w:r w:rsidR="00DC385A">
        <w:t>multiple regression models (Figure 4)</w:t>
      </w:r>
      <w:r w:rsidR="00887059">
        <w:t>, at all three spatial scales,</w:t>
      </w:r>
      <w:r w:rsidR="00DC385A">
        <w:t xml:space="preserve"> </w:t>
      </w:r>
      <w:r w:rsidR="00887059">
        <w:t xml:space="preserve">to identify outlier points. For this </w:t>
      </w:r>
      <w:proofErr w:type="gramStart"/>
      <w:r w:rsidR="00887059">
        <w:t>purpose</w:t>
      </w:r>
      <w:proofErr w:type="gramEnd"/>
      <w:r w:rsidR="00887059">
        <w:t xml:space="preserve"> outliers </w:t>
      </w:r>
      <w:r w:rsidR="003D2B4F">
        <w:t xml:space="preserve">were defined as any </w:t>
      </w:r>
      <w:r w:rsidR="00887059">
        <w:t xml:space="preserve">points </w:t>
      </w:r>
      <w:r w:rsidR="0072431B">
        <w:t>with residual species richness</w:t>
      </w:r>
      <w:r w:rsidR="00887059">
        <w:t xml:space="preserve"> more than two standard deviations from the mean. We also used an </w:t>
      </w:r>
      <w:r w:rsidR="00887059" w:rsidRPr="00C47FAF">
        <w:rPr>
          <w:i/>
        </w:rPr>
        <w:t>F</w:t>
      </w:r>
      <w:r w:rsidR="00887059">
        <w:t xml:space="preserve">-test to assess whether the </w:t>
      </w:r>
      <w:r w:rsidR="003D2B4F">
        <w:t xml:space="preserve">variances of the </w:t>
      </w:r>
      <w:r w:rsidR="00887059">
        <w:t>residual</w:t>
      </w:r>
      <w:r w:rsidR="003D2B4F">
        <w:t>s associated with ANCOVA and multiple regressions</w:t>
      </w:r>
      <w:r w:rsidR="00887059">
        <w:t xml:space="preserve"> differed between the GCFR and SWAFR. Finally, </w:t>
      </w:r>
      <w:commentRangeStart w:id="22"/>
      <w:r w:rsidR="00265947">
        <w:t>to assess</w:t>
      </w:r>
      <w:r w:rsidR="003D2B4F">
        <w:t xml:space="preserve"> whether the exceptional richness of hotspots is best explained by factors other than environmental heterogeneity</w:t>
      </w:r>
      <w:commentRangeEnd w:id="22"/>
      <w:r w:rsidR="00125C57">
        <w:rPr>
          <w:rStyle w:val="CommentReference"/>
          <w:rFonts w:ascii="Times New Roman" w:hAnsiTheme="minorHAnsi"/>
        </w:rPr>
        <w:commentReference w:id="22"/>
      </w:r>
      <w:r w:rsidR="003D2B4F">
        <w:t>, we repeated the ANCOVA and multiple regression analyses with hotspots omitted, and compared the coefficients of determination.</w:t>
      </w:r>
    </w:p>
    <w:p w14:paraId="5B8B0085" w14:textId="716A78D0" w:rsidR="00D04776" w:rsidRDefault="00DD7307" w:rsidP="008A4E97">
      <w:pPr>
        <w:pStyle w:val="Heading1"/>
        <w:spacing w:line="240" w:lineRule="auto"/>
      </w:pPr>
      <w:bookmarkStart w:id="23" w:name="results"/>
      <w:r>
        <w:lastRenderedPageBreak/>
        <w:t>3</w:t>
      </w:r>
      <w:r w:rsidR="00E4661A">
        <w:t>:</w:t>
      </w:r>
      <w:r>
        <w:t xml:space="preserve"> </w:t>
      </w:r>
      <w:r w:rsidR="00D04776">
        <w:t>Results</w:t>
      </w:r>
      <w:bookmarkEnd w:id="23"/>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2713C102" w14:textId="77777777" w:rsidR="002C32D6" w:rsidRPr="00B332AF" w:rsidRDefault="002C32D6" w:rsidP="002C32D6">
      <w:pPr>
        <w:pStyle w:val="FirstParagraph"/>
        <w:rPr>
          <w:i/>
        </w:rPr>
      </w:pPr>
      <w:r>
        <w:t xml:space="preserve">Vascular plant species richness varies spatially in both the GCFR and SWAFR, with both regions possessing a hotspot of exceptional richness (the </w:t>
      </w:r>
      <w:proofErr w:type="spellStart"/>
      <w:r>
        <w:t>Kogelberg</w:t>
      </w:r>
      <w:proofErr w:type="spellEnd"/>
      <w:r>
        <w:t xml:space="preserve"> Centre in the GCFR; Greater Perth in the SWAFR) and declining species richness towards its interior margin (Figure 5a, b). </w:t>
      </w:r>
      <w:r w:rsidRPr="00B332AF">
        <w:t>Comparison</w:t>
      </w:r>
      <w:r>
        <w:t>s</w:t>
      </w:r>
      <w:r w:rsidRPr="00B332AF">
        <w:t xml:space="preserve"> of species richness</w:t>
      </w:r>
      <w:r>
        <w:t xml:space="preserve"> between the regions</w:t>
      </w:r>
      <w:r w:rsidRPr="00B332AF">
        <w:t xml:space="preserve"> </w:t>
      </w:r>
      <w:r>
        <w:t>using two-sided Mann</w:t>
      </w:r>
      <w:r w:rsidRPr="000E5000">
        <w:t xml:space="preserve">-Whitney </w:t>
      </w:r>
      <w:r w:rsidRPr="000E5000">
        <w:rPr>
          <w:i/>
        </w:rPr>
        <w:t>U</w:t>
      </w:r>
      <w:r>
        <w:t xml:space="preserve"> </w:t>
      </w:r>
      <w:r w:rsidRPr="000E5000">
        <w:t>tests</w:t>
      </w:r>
      <w:r w:rsidRPr="00B332AF">
        <w:t xml:space="preserve"> </w:t>
      </w:r>
      <w:r>
        <w:t>reveal</w:t>
      </w:r>
      <w:r w:rsidRPr="00B332AF">
        <w:t xml:space="preserve"> </w:t>
      </w:r>
      <w:r>
        <w:t xml:space="preserve">that </w:t>
      </w:r>
      <w:commentRangeStart w:id="24"/>
      <w:commentRangeStart w:id="25"/>
      <w:r>
        <w:t>species</w:t>
      </w:r>
      <w:r w:rsidRPr="00B332AF">
        <w:t xml:space="preserve"> richness </w:t>
      </w:r>
      <w:r>
        <w:t>per unit area is similar at the QDS</w:t>
      </w:r>
      <w:commentRangeEnd w:id="24"/>
      <w:r w:rsidR="00CA131C">
        <w:rPr>
          <w:rStyle w:val="CommentReference"/>
          <w:rFonts w:ascii="Times New Roman" w:hAnsiTheme="minorHAnsi"/>
        </w:rPr>
        <w:commentReference w:id="24"/>
      </w:r>
      <w:commentRangeEnd w:id="25"/>
      <w:r w:rsidR="00F77185">
        <w:rPr>
          <w:rStyle w:val="CommentReference"/>
          <w:rFonts w:ascii="Times New Roman" w:hAnsiTheme="minorHAnsi"/>
        </w:rPr>
        <w:commentReference w:id="25"/>
      </w:r>
      <w:r>
        <w:t>- (Figure 2a;</w:t>
      </w:r>
      <w:r w:rsidRPr="000E5000">
        <w:rPr>
          <w:i/>
        </w:rPr>
        <w:t xml:space="preserve"> P</w:t>
      </w:r>
      <w:r w:rsidRPr="000E5000">
        <w:t xml:space="preserve"> </w:t>
      </w:r>
      <w:r>
        <w:t>=</w:t>
      </w:r>
      <w:r w:rsidRPr="000E5000">
        <w:t xml:space="preserve"> 0.</w:t>
      </w:r>
      <w:r>
        <w:t xml:space="preserve">402, </w:t>
      </w:r>
      <w:r w:rsidRPr="00E87AB4">
        <w:rPr>
          <w:i/>
          <w:iCs/>
        </w:rPr>
        <w:t>CLES</w:t>
      </w:r>
      <w:r>
        <w:t xml:space="preserve"> = </w:t>
      </w:r>
      <w:r w:rsidRPr="006C43DF">
        <w:t>0.516</w:t>
      </w:r>
      <w:r>
        <w:t>) and HDS-scales (Figure 2b;</w:t>
      </w:r>
      <w:r w:rsidRPr="000E5000">
        <w:rPr>
          <w:i/>
        </w:rPr>
        <w:t xml:space="preserve"> P</w:t>
      </w:r>
      <w:r w:rsidRPr="000E5000">
        <w:t xml:space="preserve"> </w:t>
      </w:r>
      <w:r>
        <w:t>=</w:t>
      </w:r>
      <w:r w:rsidRPr="000E5000">
        <w:t xml:space="preserve"> 0.</w:t>
      </w:r>
      <w:r>
        <w:t xml:space="preserve">275, </w:t>
      </w:r>
      <w:r w:rsidRPr="00E87AB4">
        <w:rPr>
          <w:i/>
          <w:iCs/>
        </w:rPr>
        <w:t>CLES</w:t>
      </w:r>
      <w:r>
        <w:t xml:space="preserve"> = </w:t>
      </w:r>
      <w:r w:rsidRPr="006C43DF">
        <w:t>0.542</w:t>
      </w:r>
      <w:r>
        <w:t>), but that the GCFR is significantly more species-rich than the SWAFR at the DS-scale (</w:t>
      </w:r>
      <w:commentRangeStart w:id="26"/>
      <w:commentRangeStart w:id="27"/>
      <w:r w:rsidRPr="002C20EB">
        <w:rPr>
          <w:highlight w:val="yellow"/>
        </w:rPr>
        <w:t>SI</w:t>
      </w:r>
      <w:r w:rsidRPr="00503A1D">
        <w:rPr>
          <w:highlight w:val="yellow"/>
        </w:rPr>
        <w:t>, Figure S1</w:t>
      </w:r>
      <w:r w:rsidRPr="002C20EB">
        <w:rPr>
          <w:highlight w:val="yellow"/>
        </w:rPr>
        <w:t>a</w:t>
      </w:r>
      <w:commentRangeEnd w:id="26"/>
      <w:r w:rsidR="00CA131C">
        <w:rPr>
          <w:rStyle w:val="CommentReference"/>
          <w:rFonts w:ascii="Times New Roman" w:hAnsiTheme="minorHAnsi"/>
        </w:rPr>
        <w:commentReference w:id="26"/>
      </w:r>
      <w:commentRangeEnd w:id="27"/>
      <w:r w:rsidR="004E7A80">
        <w:rPr>
          <w:rStyle w:val="CommentReference"/>
          <w:rFonts w:ascii="Times New Roman" w:hAnsiTheme="minorHAnsi"/>
        </w:rPr>
        <w:commentReference w:id="27"/>
      </w:r>
      <w:r>
        <w:t>;</w:t>
      </w:r>
      <w:r w:rsidRPr="002C20EB">
        <w:rPr>
          <w:i/>
        </w:rPr>
        <w:t xml:space="preserve"> P</w:t>
      </w:r>
      <w:r>
        <w:t xml:space="preserve"> = 0.038, </w:t>
      </w:r>
      <w:r w:rsidRPr="002C20EB">
        <w:rPr>
          <w:i/>
        </w:rPr>
        <w:t>CLES</w:t>
      </w:r>
      <w:r>
        <w:t xml:space="preserve"> = 0.658).</w:t>
      </w:r>
    </w:p>
    <w:p w14:paraId="3BE0333B" w14:textId="070839F2" w:rsidR="002C32D6" w:rsidRPr="003F5B2B" w:rsidRDefault="002C32D6" w:rsidP="002C32D6">
      <w:pPr>
        <w:pStyle w:val="BodyText"/>
        <w:rPr>
          <w:i/>
        </w:rPr>
      </w:pPr>
      <w:r>
        <w:t>P</w:t>
      </w:r>
      <w:r w:rsidRPr="00D16E1A">
        <w:t>artition</w:t>
      </w:r>
      <w:r>
        <w:t>ing</w:t>
      </w:r>
      <w:r w:rsidRPr="00D16E1A">
        <w:t xml:space="preserve"> </w:t>
      </w:r>
      <w:r w:rsidRPr="00D16E1A">
        <w:rPr>
          <w:i/>
        </w:rPr>
        <w:t>S</w:t>
      </w:r>
      <w:r w:rsidRPr="00D16E1A">
        <w:rPr>
          <w:vertAlign w:val="subscript"/>
        </w:rPr>
        <w:t>HDS</w:t>
      </w:r>
      <w:r w:rsidRPr="00D16E1A">
        <w:t xml:space="preserve"> into its </w:t>
      </w:r>
      <w:r w:rsidRPr="009A6ABA">
        <w:rPr>
          <w:rFonts w:cstheme="majorBidi"/>
          <w:i/>
        </w:rPr>
        <w:t>α</w:t>
      </w:r>
      <w:r w:rsidRPr="00D16E1A">
        <w:t xml:space="preserve">- and </w:t>
      </w:r>
      <w:r w:rsidRPr="009A6ABA">
        <w:rPr>
          <w:rFonts w:cstheme="majorBidi"/>
          <w:i/>
        </w:rPr>
        <w:t>β</w:t>
      </w:r>
      <w:r w:rsidRPr="00D16E1A">
        <w:t>-components (</w:t>
      </w:r>
      <m:oMath>
        <m:bar>
          <m:barPr>
            <m:pos m:val="top"/>
            <m:ctrlPr>
              <w:rPr>
                <w:rFonts w:ascii="Cambria Math" w:hAnsi="Cambria Math"/>
              </w:rPr>
            </m:ctrlPr>
          </m:barPr>
          <m:e>
            <m:r>
              <w:rPr>
                <w:rFonts w:ascii="Cambria Math" w:hAnsi="Cambria Math"/>
              </w:rPr>
              <m:t>S</m:t>
            </m:r>
          </m:e>
        </m:bar>
      </m:oMath>
      <w:r w:rsidRPr="00D16E1A">
        <w:rPr>
          <w:vertAlign w:val="subscript"/>
        </w:rPr>
        <w:t>QDS</w:t>
      </w:r>
      <w:r w:rsidRPr="00D16E1A">
        <w:t xml:space="preserve"> and </w:t>
      </w:r>
      <w:r w:rsidRPr="00D16E1A">
        <w:rPr>
          <w:i/>
        </w:rPr>
        <w:t>T</w:t>
      </w:r>
      <w:r w:rsidRPr="00D16E1A">
        <w:rPr>
          <w:vertAlign w:val="subscript"/>
        </w:rPr>
        <w:t>QDS</w:t>
      </w:r>
      <w:r w:rsidRPr="00D16E1A">
        <w:t xml:space="preserve"> respectively</w:t>
      </w:r>
      <w:r>
        <w:t>; Figure 2c</w:t>
      </w:r>
      <w:r w:rsidRPr="00D16E1A">
        <w:t>)</w:t>
      </w:r>
      <w:r>
        <w:t>, we</w:t>
      </w:r>
      <w:r w:rsidRPr="00D16E1A">
        <w:t xml:space="preserve"> </w:t>
      </w:r>
      <w:r>
        <w:t>found</w:t>
      </w:r>
      <w:r w:rsidRPr="00D16E1A">
        <w:t xml:space="preserve"> </w:t>
      </w:r>
      <w:r>
        <w:t xml:space="preserve">that the proportional contribution of </w:t>
      </w:r>
      <w:r w:rsidRPr="00D16E1A">
        <w:t>floristic turnover</w:t>
      </w:r>
      <w:r>
        <w:t xml:space="preserve"> (i.e. </w:t>
      </w:r>
      <w:r w:rsidRPr="00D16E1A">
        <w:rPr>
          <w:i/>
        </w:rPr>
        <w:t>T</w:t>
      </w:r>
      <w:r w:rsidRPr="00D16E1A">
        <w:rPr>
          <w:vertAlign w:val="subscript"/>
        </w:rPr>
        <w:t>QDS</w:t>
      </w:r>
      <w:r>
        <w:t>/</w:t>
      </w:r>
      <w:r w:rsidRPr="00D16E1A">
        <w:rPr>
          <w:i/>
        </w:rPr>
        <w:t>S</w:t>
      </w:r>
      <w:r w:rsidRPr="00D16E1A">
        <w:rPr>
          <w:vertAlign w:val="subscript"/>
        </w:rPr>
        <w:t>HDS</w:t>
      </w:r>
      <w:r>
        <w:t xml:space="preserve">; </w:t>
      </w:r>
      <w:r w:rsidRPr="00550A5A">
        <w:t>Figure 2d</w:t>
      </w:r>
      <w:r>
        <w:t>) is greater in the</w:t>
      </w:r>
      <w:r w:rsidRPr="00D16E1A">
        <w:t xml:space="preserve"> GCFR </w:t>
      </w:r>
      <w:r>
        <w:t xml:space="preserve">(0.64) </w:t>
      </w:r>
      <w:r w:rsidRPr="00D16E1A">
        <w:t xml:space="preserve">than in the </w:t>
      </w:r>
      <w:r w:rsidRPr="00550A5A">
        <w:t>SWAFR (</w:t>
      </w:r>
      <w:r>
        <w:t>0.60) (two-sided Mann</w:t>
      </w:r>
      <w:r w:rsidRPr="000E5000">
        <w:t xml:space="preserve">-Whitney </w:t>
      </w:r>
      <w:r w:rsidRPr="000E5000">
        <w:rPr>
          <w:i/>
        </w:rPr>
        <w:t>U</w:t>
      </w:r>
      <w:r>
        <w:t xml:space="preserve"> </w:t>
      </w:r>
      <w:r w:rsidRPr="000E5000">
        <w:t>test</w:t>
      </w:r>
      <w:r>
        <w:t xml:space="preserve">, </w:t>
      </w:r>
      <w:r w:rsidRPr="002C20EB">
        <w:rPr>
          <w:i/>
        </w:rPr>
        <w:t>P</w:t>
      </w:r>
      <w:r>
        <w:t xml:space="preserve"> &lt; 0.001; </w:t>
      </w:r>
      <w:r w:rsidRPr="00017E2E">
        <w:rPr>
          <w:i/>
          <w:iCs/>
        </w:rPr>
        <w:t>CLES</w:t>
      </w:r>
      <w:r>
        <w:t xml:space="preserve"> = </w:t>
      </w:r>
      <w:r w:rsidRPr="00550A5A">
        <w:t>0.696</w:t>
      </w:r>
      <w:r>
        <w:t>). This is also the case at the DS-</w:t>
      </w:r>
      <w:r w:rsidRPr="00C5501E">
        <w:t>scale (</w:t>
      </w:r>
      <w:r w:rsidRPr="009070DE">
        <w:rPr>
          <w:highlight w:val="yellow"/>
        </w:rPr>
        <w:t>SI, Figure S1b</w:t>
      </w:r>
      <w:r w:rsidR="00FE217D">
        <w:t xml:space="preserve">; </w:t>
      </w:r>
      <w:r w:rsidR="00CA131C" w:rsidRPr="00D16E1A">
        <w:rPr>
          <w:i/>
        </w:rPr>
        <w:t>T</w:t>
      </w:r>
      <w:r w:rsidR="00CA131C" w:rsidRPr="00D16E1A">
        <w:rPr>
          <w:vertAlign w:val="subscript"/>
        </w:rPr>
        <w:t>QDS</w:t>
      </w:r>
      <w:r w:rsidR="00CA131C">
        <w:t>/</w:t>
      </w:r>
      <w:r w:rsidR="00CA131C" w:rsidRPr="00D16E1A">
        <w:rPr>
          <w:i/>
        </w:rPr>
        <w:t>S</w:t>
      </w:r>
      <w:r w:rsidR="00CA131C" w:rsidRPr="00D16E1A">
        <w:rPr>
          <w:vertAlign w:val="subscript"/>
        </w:rPr>
        <w:t>HDS</w:t>
      </w:r>
      <w:r w:rsidR="00CA131C">
        <w:t xml:space="preserve">  </w:t>
      </w:r>
      <w:r>
        <w:t>GCFR:</w:t>
      </w:r>
      <w:r w:rsidR="00CA131C" w:rsidRPr="00CA131C">
        <w:rPr>
          <w:i/>
        </w:rPr>
        <w:t xml:space="preserve"> </w:t>
      </w:r>
      <w:r w:rsidRPr="009070DE">
        <w:t>0.55</w:t>
      </w:r>
      <w:r>
        <w:t xml:space="preserve">, SWAFR: </w:t>
      </w:r>
      <w:r w:rsidRPr="009070DE">
        <w:t>0.48</w:t>
      </w:r>
      <w:r>
        <w:t>; two-sided Mann</w:t>
      </w:r>
      <w:r w:rsidRPr="000E5000">
        <w:t xml:space="preserve">-Whitney </w:t>
      </w:r>
      <w:r w:rsidRPr="000E5000">
        <w:rPr>
          <w:i/>
        </w:rPr>
        <w:t>U</w:t>
      </w:r>
      <w:r>
        <w:t xml:space="preserve"> </w:t>
      </w:r>
      <w:r w:rsidRPr="000E5000">
        <w:t>test</w:t>
      </w:r>
      <w:r>
        <w:t xml:space="preserve">, </w:t>
      </w:r>
      <w:r w:rsidRPr="00C5501E">
        <w:rPr>
          <w:i/>
        </w:rPr>
        <w:t>P</w:t>
      </w:r>
      <w:r w:rsidRPr="00C5501E">
        <w:t xml:space="preserve"> = 0.001, </w:t>
      </w:r>
      <w:r w:rsidRPr="00C5501E">
        <w:rPr>
          <w:i/>
        </w:rPr>
        <w:t>CLES</w:t>
      </w:r>
      <w:r w:rsidRPr="00C5501E">
        <w:t xml:space="preserve"> = 0.741</w:t>
      </w:r>
      <w:r w:rsidRPr="00007E6B">
        <w:t>).</w:t>
      </w:r>
    </w:p>
    <w:p w14:paraId="7E9FCA66" w14:textId="3D92E970" w:rsidR="00D04776" w:rsidRDefault="00DD7307">
      <w:pPr>
        <w:pStyle w:val="Heading2"/>
        <w:spacing w:line="240" w:lineRule="auto"/>
      </w:pPr>
      <w:r>
        <w:t>3.2</w:t>
      </w:r>
      <w:r w:rsidR="00462611">
        <w:t>:</w:t>
      </w:r>
      <w:r>
        <w:t xml:space="preserve"> </w:t>
      </w:r>
      <w:r w:rsidR="00D04776">
        <w:t>Comparing environmental heterogeneity</w:t>
      </w:r>
    </w:p>
    <w:p w14:paraId="11E8A663" w14:textId="368DBE43" w:rsidR="00AD4DCC" w:rsidRDefault="00AD1230" w:rsidP="008A4E97">
      <w:pPr>
        <w:pStyle w:val="FirstParagraph"/>
      </w:pPr>
      <w:r>
        <w:t xml:space="preserve">With a few exceptions (MAP, NDVI and CEC at the DS-scale; Figure 1b, e, f), </w:t>
      </w:r>
      <w:r w:rsidR="001A23A6" w:rsidRPr="00916B93">
        <w:rPr>
          <w:i/>
        </w:rPr>
        <w:t>CLES</w:t>
      </w:r>
      <w:r w:rsidR="00776E99">
        <w:t xml:space="preserve"> comparisons revealed</w:t>
      </w:r>
      <w:r w:rsidR="0060601F" w:rsidRPr="00916B93">
        <w:t xml:space="preserve"> the GCFR </w:t>
      </w:r>
      <w:r w:rsidR="00776E99">
        <w:t>to</w:t>
      </w:r>
      <w:r w:rsidR="00776E99" w:rsidRPr="00916B93">
        <w:t xml:space="preserve"> </w:t>
      </w:r>
      <w:r w:rsidR="00776E99">
        <w:t>be</w:t>
      </w:r>
      <w:r w:rsidR="0060601F" w:rsidRPr="00916B93">
        <w:t xml:space="preserve"> more heterogeneous</w:t>
      </w:r>
      <w:r w:rsidR="00AB36BF" w:rsidRPr="009A6ABA">
        <w:rPr>
          <w:lang w:val="en-ZA"/>
        </w:rPr>
        <w:t xml:space="preserve"> </w:t>
      </w:r>
      <w:r w:rsidR="0060601F" w:rsidRPr="00916B93">
        <w:t xml:space="preserve">than the SWAFR </w:t>
      </w:r>
      <w:r w:rsidR="00E32EE7">
        <w:t>in</w:t>
      </w:r>
      <w:r w:rsidR="00E32EE7" w:rsidRPr="00916B93">
        <w:t xml:space="preserve"> </w:t>
      </w:r>
      <w:r w:rsidR="0060601F" w:rsidRPr="00916B93">
        <w:t xml:space="preserve">all nine environmental variables, </w:t>
      </w:r>
      <w:r w:rsidR="00AB21A1">
        <w:t xml:space="preserve">and </w:t>
      </w:r>
      <w:r w:rsidR="0060601F" w:rsidRPr="00916B93">
        <w:t>across the full range of spatial scales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 described by PC1</w:t>
      </w:r>
      <w:r w:rsidR="00AF1477">
        <w:t xml:space="preserve"> (Figure </w:t>
      </w:r>
      <w:r w:rsidR="00EC0576">
        <w:t xml:space="preserve">1j; </w:t>
      </w:r>
      <w:r w:rsidR="00E32EE7">
        <w:t xml:space="preserve">Figure </w:t>
      </w:r>
      <w:r w:rsidR="00AF1477">
        <w:t>5c,</w:t>
      </w:r>
      <w:r w:rsidR="00E32EE7">
        <w:t xml:space="preserve"> </w:t>
      </w:r>
      <w:r w:rsidR="00AF1477">
        <w:t>d)</w:t>
      </w:r>
      <w:r w:rsidR="00FA78DF" w:rsidRPr="00916B93">
        <w:t xml:space="preserve">, which accounted for between </w:t>
      </w:r>
      <w:r w:rsidR="00816F2B" w:rsidRPr="007974D6">
        <w:t>38</w:t>
      </w:r>
      <w:r w:rsidR="00FA78DF" w:rsidRPr="007974D6">
        <w:t>%</w:t>
      </w:r>
      <w:r w:rsidR="00FA78DF" w:rsidRPr="00916B93">
        <w:t xml:space="preserve"> </w:t>
      </w:r>
      <w:r w:rsidR="00C52934">
        <w:t xml:space="preserve">(at the </w:t>
      </w:r>
      <w:r w:rsidR="00F84C1A">
        <w:t>0.10</w:t>
      </w:r>
      <w:r w:rsidR="00F84C1A">
        <w:rPr>
          <w:rFonts w:cstheme="majorBidi"/>
        </w:rPr>
        <w:t>°×</w:t>
      </w:r>
      <w:r w:rsidR="00F84C1A">
        <w:t>0.10</w:t>
      </w:r>
      <w:r w:rsidR="00F84C1A">
        <w:rPr>
          <w:rFonts w:ascii="Times New Roman" w:hAnsi="Times New Roman" w:cs="Times New Roman"/>
        </w:rPr>
        <w:t>°</w:t>
      </w:r>
      <w:r w:rsidR="00C52934">
        <w:t xml:space="preserve">-degree scale) </w:t>
      </w:r>
      <w:r w:rsidR="00FA78DF" w:rsidRPr="00916B93">
        <w:t>and 4</w:t>
      </w:r>
      <w:r w:rsidR="00916B93" w:rsidRPr="00916B93">
        <w:t>2</w:t>
      </w:r>
      <w:r w:rsidR="00FA78DF" w:rsidRPr="00916B93">
        <w:t xml:space="preserve">% </w:t>
      </w:r>
      <w:r w:rsidR="00C52934">
        <w:t xml:space="preserve">(at the QDS-scale) </w:t>
      </w:r>
      <w:r w:rsidR="00FA78DF" w:rsidRPr="00916B93">
        <w:t xml:space="preserve">of the variance in all nine </w:t>
      </w:r>
      <w:r w:rsidR="00D01E0F">
        <w:t xml:space="preserve">heterogeneity </w:t>
      </w:r>
      <w:r w:rsidR="00FA78DF" w:rsidRPr="00916B93">
        <w:t>variables</w:t>
      </w:r>
      <w:r w:rsidR="00220A65">
        <w:t>.</w:t>
      </w:r>
      <w:r w:rsidR="00F45440">
        <w:t xml:space="preserve"> </w:t>
      </w:r>
      <w:r w:rsidR="00EF0EC1">
        <w:t xml:space="preserve">In </w:t>
      </w:r>
      <w:proofErr w:type="gramStart"/>
      <w:r w:rsidR="00EF0EC1">
        <w:t>general</w:t>
      </w:r>
      <w:proofErr w:type="gramEnd"/>
      <w:r w:rsidR="00EF0EC1">
        <w:t xml:space="preserve"> the </w:t>
      </w:r>
      <w:r w:rsidR="00AB21A1" w:rsidRPr="009A6ABA">
        <w:rPr>
          <w:lang w:val="en-ZA"/>
        </w:rPr>
        <w:t xml:space="preserve">disparity in </w:t>
      </w:r>
      <w:r w:rsidR="00AB21A1">
        <w:rPr>
          <w:lang w:val="en-ZA"/>
        </w:rPr>
        <w:t xml:space="preserve">heterogeneity between the two regions </w:t>
      </w:r>
      <w:r w:rsidR="00AB21A1">
        <w:t>is greater for</w:t>
      </w:r>
      <w:r w:rsidR="00E67A7C" w:rsidRPr="009A6ABA">
        <w:rPr>
          <w:lang w:val="en-ZA"/>
        </w:rPr>
        <w:t xml:space="preserve"> topographic and climatic (</w:t>
      </w:r>
      <w:r w:rsidR="00AB0A34" w:rsidRPr="009A6ABA">
        <w:rPr>
          <w:lang w:val="en-ZA"/>
        </w:rPr>
        <w:t xml:space="preserve">all </w:t>
      </w:r>
      <w:r w:rsidR="00AB0A34" w:rsidRPr="00503A1D">
        <w:rPr>
          <w:i/>
          <w:lang w:val="en-ZA"/>
        </w:rPr>
        <w:t>CLES</w:t>
      </w:r>
      <w:r w:rsidR="00AB0A34" w:rsidRPr="009A6ABA">
        <w:rPr>
          <w:lang w:val="en-ZA"/>
        </w:rPr>
        <w:t xml:space="preserve"> &gt; 0.60</w:t>
      </w:r>
      <w:r w:rsidR="00AB0A34">
        <w:rPr>
          <w:lang w:val="en-ZA"/>
        </w:rPr>
        <w:t xml:space="preserve">; </w:t>
      </w:r>
      <w:r w:rsidR="00E67A7C" w:rsidRPr="009A6ABA">
        <w:rPr>
          <w:lang w:val="en-ZA"/>
        </w:rPr>
        <w:t>Figure 1a</w:t>
      </w:r>
      <w:r w:rsidR="00E67A7C" w:rsidRPr="009A6ABA">
        <w:t>–d</w:t>
      </w:r>
      <w:r w:rsidR="00E67A7C" w:rsidRPr="009A6ABA">
        <w:rPr>
          <w:lang w:val="en-ZA"/>
        </w:rPr>
        <w:t xml:space="preserve">) than edaphic </w:t>
      </w:r>
      <w:r w:rsidR="00AB21A1">
        <w:rPr>
          <w:lang w:val="en-ZA"/>
        </w:rPr>
        <w:t>variables</w:t>
      </w:r>
      <w:r w:rsidR="00AB21A1" w:rsidRPr="009A6ABA">
        <w:rPr>
          <w:lang w:val="en-ZA"/>
        </w:rPr>
        <w:t xml:space="preserve"> </w:t>
      </w:r>
      <w:r w:rsidR="00E67A7C" w:rsidRPr="009A6ABA">
        <w:rPr>
          <w:lang w:val="en-ZA"/>
        </w:rPr>
        <w:t>(</w:t>
      </w:r>
      <w:r w:rsidR="00AB0A34" w:rsidRPr="009A6ABA">
        <w:t xml:space="preserve">all </w:t>
      </w:r>
      <w:r w:rsidR="00AB0A34" w:rsidRPr="00503A1D">
        <w:rPr>
          <w:i/>
        </w:rPr>
        <w:t>CLES</w:t>
      </w:r>
      <w:r w:rsidR="00AB0A34" w:rsidRPr="009A6ABA">
        <w:t xml:space="preserve"> &lt; 0.75</w:t>
      </w:r>
      <w:r w:rsidR="00AB0A34">
        <w:t xml:space="preserve">; </w:t>
      </w:r>
      <w:r w:rsidR="00E67A7C" w:rsidRPr="009A6ABA">
        <w:rPr>
          <w:lang w:val="en-ZA"/>
        </w:rPr>
        <w:t>Figure 1f</w:t>
      </w:r>
      <w:r w:rsidR="00E67A7C" w:rsidRPr="009A6ABA">
        <w:t>–</w:t>
      </w:r>
      <w:proofErr w:type="spellStart"/>
      <w:r w:rsidR="000962CB">
        <w:t>i</w:t>
      </w:r>
      <w:proofErr w:type="spellEnd"/>
      <w:r w:rsidR="00E67A7C" w:rsidRPr="009A6ABA">
        <w:t>)</w:t>
      </w:r>
      <w:r w:rsidR="00F3440B">
        <w:rPr>
          <w:lang w:val="en-ZA"/>
        </w:rPr>
        <w:t>.</w:t>
      </w:r>
    </w:p>
    <w:p w14:paraId="5FF97D42" w14:textId="32DFEAD9" w:rsidR="00F45440" w:rsidRPr="00F45440" w:rsidRDefault="00AD1230" w:rsidP="005D1374">
      <w:pPr>
        <w:pStyle w:val="FirstParagraph"/>
      </w:pPr>
      <w:r>
        <w:t xml:space="preserve">Regressions </w:t>
      </w:r>
      <w:r w:rsidR="00CA131C">
        <w:t>indicate</w:t>
      </w:r>
      <w:r>
        <w:t xml:space="preserve"> that t</w:t>
      </w:r>
      <w:r w:rsidR="00880A28">
        <w:t xml:space="preserve">he degree to which the GCFR is more </w:t>
      </w:r>
      <w:r w:rsidR="00BF546E">
        <w:t xml:space="preserve">environmentally </w:t>
      </w:r>
      <w:r w:rsidR="00880A28">
        <w:t>heterogeneous than the SWAFR is largely scale-independent</w:t>
      </w:r>
      <w:r w:rsidR="00346C28">
        <w:t>, with the notable exception</w:t>
      </w:r>
      <w:r w:rsidR="00BF546E">
        <w:t>s</w:t>
      </w:r>
      <w:r w:rsidR="00346C28">
        <w:t xml:space="preserve"> of MAP (Figure 1</w:t>
      </w:r>
      <w:r w:rsidR="0012073A">
        <w:t>b</w:t>
      </w:r>
      <w:r w:rsidR="00346C28">
        <w:t>)</w:t>
      </w:r>
      <w:r w:rsidR="000C5AAD">
        <w:t xml:space="preserve">, </w:t>
      </w:r>
      <w:r>
        <w:t>in</w:t>
      </w:r>
      <w:r w:rsidR="00776E99">
        <w:t xml:space="preserve"> </w:t>
      </w:r>
      <w:r w:rsidR="000C5AAD">
        <w:t xml:space="preserve">which the GCFR </w:t>
      </w:r>
      <w:r w:rsidR="00776E99">
        <w:t xml:space="preserve">is disproportionately more heterogeneous </w:t>
      </w:r>
      <w:r w:rsidR="000C5AAD">
        <w:t xml:space="preserve">at </w:t>
      </w:r>
      <w:r w:rsidR="00776E99">
        <w:t>fine</w:t>
      </w:r>
      <w:r w:rsidR="000C5AAD">
        <w:t xml:space="preserve"> scales</w:t>
      </w:r>
      <w:r w:rsidR="00BF546E">
        <w:t>, and NDVI and clay (Figure 1e,</w:t>
      </w:r>
      <w:r>
        <w:t xml:space="preserve"> </w:t>
      </w:r>
      <w:r w:rsidR="00BF546E">
        <w:t xml:space="preserve">g), </w:t>
      </w:r>
      <w:r>
        <w:t xml:space="preserve">in which the </w:t>
      </w:r>
      <w:r w:rsidR="00BF546E">
        <w:t xml:space="preserve">GCFR </w:t>
      </w:r>
      <w:r>
        <w:t>is disproportionately more heterogeneous</w:t>
      </w:r>
      <w:r w:rsidR="00BF546E">
        <w:t xml:space="preserve"> at coarse spatial scales.</w:t>
      </w:r>
      <w:r w:rsidR="005171EA">
        <w:t xml:space="preserve"> Th</w:t>
      </w:r>
      <w:r w:rsidR="005B1454">
        <w:t>e</w:t>
      </w:r>
      <w:r w:rsidR="005171EA">
        <w:t xml:space="preserve"> major axis</w:t>
      </w:r>
      <w:r w:rsidR="005B1454">
        <w:t xml:space="preserve"> of heterogeneity (PC1)</w:t>
      </w:r>
      <w:r w:rsidR="003F7A46">
        <w:t xml:space="preserve"> reflect</w:t>
      </w:r>
      <w:r w:rsidR="00B14A5F">
        <w:t>s</w:t>
      </w:r>
      <w:r w:rsidR="003F7A46">
        <w:t xml:space="preserve"> the scale-independence</w:t>
      </w:r>
      <w:r w:rsidR="00B14A5F">
        <w:t xml:space="preserve"> of most forms </w:t>
      </w:r>
      <w:r w:rsidR="00FF729E">
        <w:t xml:space="preserve">of </w:t>
      </w:r>
      <w:r w:rsidR="00B14A5F">
        <w:t>heterogeneit</w:t>
      </w:r>
      <w:r w:rsidR="007A0841">
        <w:t>y</w:t>
      </w:r>
      <w:r w:rsidR="00AB21A1">
        <w:t xml:space="preserve">, </w:t>
      </w:r>
      <w:r w:rsidR="00202A32">
        <w:t xml:space="preserve">with </w:t>
      </w:r>
      <w:r w:rsidR="00AB21A1">
        <w:t xml:space="preserve">its </w:t>
      </w:r>
      <w:r w:rsidR="00633C2F" w:rsidRPr="00633C2F">
        <w:rPr>
          <w:i/>
        </w:rPr>
        <w:t>CLES</w:t>
      </w:r>
      <w:r w:rsidR="00633C2F">
        <w:t xml:space="preserve"> </w:t>
      </w:r>
      <w:r w:rsidR="00AB21A1">
        <w:t>being</w:t>
      </w:r>
      <w:r w:rsidR="000F7FB0">
        <w:t xml:space="preserve"> </w:t>
      </w:r>
      <w:r w:rsidR="00AB21A1">
        <w:t>more or less uniform</w:t>
      </w:r>
      <w:r w:rsidR="00633C2F">
        <w:t xml:space="preserve"> </w:t>
      </w:r>
      <w:r w:rsidR="000F7FB0">
        <w:t>across</w:t>
      </w:r>
      <w:r w:rsidR="00633C2F">
        <w:t xml:space="preserve"> spatial</w:t>
      </w:r>
      <w:r w:rsidR="000F7FB0">
        <w:t xml:space="preserve"> scales</w:t>
      </w:r>
      <w:r w:rsidR="00633C2F">
        <w:t xml:space="preserve"> (Figure 1</w:t>
      </w:r>
      <w:r w:rsidR="007755AC">
        <w:t>j</w:t>
      </w:r>
      <w:r w:rsidR="00633C2F">
        <w:t>)</w:t>
      </w:r>
      <w:r w:rsidR="000C5BB8">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13E7AA58" w14:textId="7006884F" w:rsidR="009B180C" w:rsidRPr="00C47FAF" w:rsidRDefault="006B7A26">
      <w:pPr>
        <w:pStyle w:val="FirstParagraph"/>
        <w:rPr>
          <w:rFonts w:eastAsiaTheme="minorEastAsia" w:cstheme="majorBidi"/>
        </w:rPr>
      </w:pPr>
      <w:commentRangeStart w:id="28"/>
      <w:commentRangeStart w:id="29"/>
      <w:r>
        <w:t xml:space="preserve">The </w:t>
      </w:r>
      <w:r w:rsidR="00F554DF">
        <w:t xml:space="preserve">ANCOVA </w:t>
      </w:r>
      <w:r w:rsidR="002C7612">
        <w:t>results show</w:t>
      </w:r>
      <w:r w:rsidR="00F554DF">
        <w:t xml:space="preserve"> that </w:t>
      </w:r>
      <w:r w:rsidR="00F554DF">
        <w:rPr>
          <w:rFonts w:eastAsiaTheme="minorEastAsia"/>
        </w:rPr>
        <w:t>h</w:t>
      </w:r>
      <w:commentRangeEnd w:id="28"/>
      <w:r w:rsidR="0090296A">
        <w:rPr>
          <w:rStyle w:val="CommentReference"/>
          <w:rFonts w:ascii="Times New Roman" w:hAnsiTheme="minorHAnsi"/>
        </w:rPr>
        <w:commentReference w:id="28"/>
      </w:r>
      <w:commentRangeEnd w:id="29"/>
      <w:r w:rsidR="008A19FB">
        <w:rPr>
          <w:rStyle w:val="CommentReference"/>
          <w:rFonts w:ascii="Times New Roman" w:hAnsiTheme="minorHAnsi"/>
        </w:rPr>
        <w:commentReference w:id="29"/>
      </w:r>
      <w:r w:rsidR="00F554DF">
        <w:rPr>
          <w:rFonts w:eastAsiaTheme="minorEastAsia"/>
        </w:rPr>
        <w:t xml:space="preserve">eterogeneity in each of the nine environmental variables, as well as the main axis of heterogeneity (PC1), influence species richness in a consistently positive manner across the two study regions. In addition, </w:t>
      </w:r>
      <w:r w:rsidR="002C7612">
        <w:rPr>
          <w:rFonts w:eastAsiaTheme="minorEastAsia"/>
        </w:rPr>
        <w:t>they</w:t>
      </w:r>
      <w:r w:rsidR="00F554DF">
        <w:rPr>
          <w:rFonts w:eastAsiaTheme="minorEastAsia"/>
        </w:rPr>
        <w:t xml:space="preserve"> show</w:t>
      </w:r>
      <w:r w:rsidR="002C7612">
        <w:rPr>
          <w:rFonts w:eastAsiaTheme="minorEastAsia"/>
        </w:rPr>
        <w:t xml:space="preserve"> that,</w:t>
      </w:r>
      <w:r w:rsidR="003E7233">
        <w:t xml:space="preserve"> at the HDS- and DS-scales</w:t>
      </w:r>
      <w:r w:rsidR="00983D13">
        <w:t>,</w:t>
      </w:r>
      <w:r w:rsidR="003E7233">
        <w:t xml:space="preserve"> </w:t>
      </w:r>
      <w:r w:rsidR="002C7612">
        <w:rPr>
          <w:rFonts w:eastAsiaTheme="minorEastAsia"/>
        </w:rPr>
        <w:t>the effect of</w:t>
      </w:r>
      <w:r w:rsidR="003E7233">
        <w:rPr>
          <w:rFonts w:eastAsiaTheme="minorEastAsia"/>
        </w:rPr>
        <w:t xml:space="preserve"> </w:t>
      </w:r>
      <w:r w:rsidR="002C7612">
        <w:rPr>
          <w:rFonts w:eastAsiaTheme="minorEastAsia"/>
        </w:rPr>
        <w:t xml:space="preserve">heterogeneity in each environmental variable, and of PC1, on </w:t>
      </w:r>
      <w:r w:rsidR="003E7233">
        <w:rPr>
          <w:rFonts w:eastAsiaTheme="minorEastAsia"/>
        </w:rPr>
        <w:t xml:space="preserve">species richness </w:t>
      </w:r>
      <w:r w:rsidR="002C7612">
        <w:rPr>
          <w:rFonts w:eastAsiaTheme="minorEastAsia"/>
        </w:rPr>
        <w:t>is uniform</w:t>
      </w:r>
      <w:r w:rsidR="00E64B6B">
        <w:rPr>
          <w:rFonts w:eastAsiaTheme="minorEastAsia"/>
        </w:rPr>
        <w:t xml:space="preserve"> </w:t>
      </w:r>
      <w:r w:rsidR="003E7233">
        <w:rPr>
          <w:rFonts w:eastAsiaTheme="minorEastAsia"/>
        </w:rPr>
        <w:t>across the two regions</w:t>
      </w:r>
      <w:r w:rsidR="00983D13">
        <w:rPr>
          <w:rFonts w:eastAsiaTheme="minorEastAsia"/>
        </w:rPr>
        <w:t xml:space="preserve"> (</w:t>
      </w:r>
      <w:r w:rsidR="00A23494">
        <w:rPr>
          <w:rFonts w:eastAsiaTheme="minorEastAsia"/>
        </w:rPr>
        <w:t>i.e. “main effect</w:t>
      </w:r>
      <w:r w:rsidR="00EC5B19">
        <w:rPr>
          <w:rFonts w:eastAsiaTheme="minorEastAsia"/>
        </w:rPr>
        <w:t xml:space="preserve"> only</w:t>
      </w:r>
      <w:r w:rsidR="00A23494">
        <w:rPr>
          <w:rFonts w:eastAsiaTheme="minorEastAsia"/>
        </w:rPr>
        <w:t xml:space="preserve">” model </w:t>
      </w:r>
      <w:proofErr w:type="spellStart"/>
      <w:r w:rsidR="00A23494">
        <w:rPr>
          <w:rFonts w:eastAsiaTheme="minorEastAsia"/>
        </w:rPr>
        <w:t>favoured</w:t>
      </w:r>
      <w:proofErr w:type="spellEnd"/>
      <w:r w:rsidR="00A23494">
        <w:rPr>
          <w:rFonts w:eastAsiaTheme="minorEastAsia"/>
        </w:rPr>
        <w:t xml:space="preserve">: </w:t>
      </w:r>
      <w:r w:rsidR="00983D13">
        <w:rPr>
          <w:rFonts w:eastAsiaTheme="minorEastAsia"/>
        </w:rPr>
        <w:t>Table 2b, c; Figure 3b, c)</w:t>
      </w:r>
      <w:r w:rsidR="003E7233">
        <w:rPr>
          <w:rFonts w:eastAsiaTheme="minorEastAsia"/>
        </w:rPr>
        <w:t xml:space="preserve">. </w:t>
      </w:r>
      <w:r w:rsidR="006C19C9">
        <w:rPr>
          <w:rFonts w:eastAsiaTheme="minorEastAsia"/>
        </w:rPr>
        <w:t>By contrast, t</w:t>
      </w:r>
      <w:r w:rsidR="00B9531E">
        <w:t>he</w:t>
      </w:r>
      <w:r w:rsidR="00D874F0">
        <w:t xml:space="preserve"> relationship of species richness to heterogeneity</w:t>
      </w:r>
      <w:r w:rsidR="00A23494">
        <w:t xml:space="preserve"> </w:t>
      </w:r>
      <w:r w:rsidR="001A7D58">
        <w:rPr>
          <w:rFonts w:eastAsiaTheme="minorEastAsia"/>
        </w:rPr>
        <w:t xml:space="preserve">at the </w:t>
      </w:r>
      <w:r w:rsidR="001A7D58">
        <w:t xml:space="preserve">QDS-scale </w:t>
      </w:r>
      <w:r w:rsidR="007D1813">
        <w:t>is</w:t>
      </w:r>
      <w:r w:rsidR="007F71F9">
        <w:t xml:space="preserve"> </w:t>
      </w:r>
      <w:r w:rsidR="006C19C9">
        <w:t>generall</w:t>
      </w:r>
      <w:r w:rsidR="002C7612">
        <w:t>y</w:t>
      </w:r>
      <w:r w:rsidR="007D1813">
        <w:t xml:space="preserve"> region-dependent</w:t>
      </w:r>
      <w:r w:rsidR="00D874F0">
        <w:t xml:space="preserve">, the “main effect </w:t>
      </w:r>
      <w:r w:rsidR="00D874F0">
        <w:rPr>
          <w:rFonts w:eastAsiaTheme="minorEastAsia" w:cstheme="majorBidi"/>
        </w:rPr>
        <w:t xml:space="preserve">× region” model being </w:t>
      </w:r>
      <w:proofErr w:type="spellStart"/>
      <w:r w:rsidR="00D874F0">
        <w:rPr>
          <w:rFonts w:eastAsiaTheme="minorEastAsia" w:cstheme="majorBidi"/>
        </w:rPr>
        <w:t>favoured</w:t>
      </w:r>
      <w:proofErr w:type="spellEnd"/>
      <w:r w:rsidR="00D874F0">
        <w:rPr>
          <w:rFonts w:eastAsiaTheme="minorEastAsia" w:cstheme="majorBidi"/>
        </w:rPr>
        <w:t xml:space="preserve"> for three </w:t>
      </w:r>
      <w:r w:rsidR="006C19C9">
        <w:rPr>
          <w:rFonts w:eastAsiaTheme="minorEastAsia" w:cstheme="majorBidi"/>
        </w:rPr>
        <w:t xml:space="preserve">environmental </w:t>
      </w:r>
      <w:r w:rsidR="007D1813">
        <w:rPr>
          <w:rFonts w:eastAsiaTheme="minorEastAsia" w:cstheme="majorBidi"/>
        </w:rPr>
        <w:t>variables</w:t>
      </w:r>
      <w:r w:rsidR="00D874F0">
        <w:rPr>
          <w:rFonts w:eastAsiaTheme="minorEastAsia" w:cstheme="majorBidi"/>
        </w:rPr>
        <w:t xml:space="preserve"> </w:t>
      </w:r>
      <w:r w:rsidR="006C19C9">
        <w:rPr>
          <w:rFonts w:eastAsiaTheme="minorEastAsia" w:cstheme="majorBidi"/>
        </w:rPr>
        <w:t>and</w:t>
      </w:r>
      <w:r w:rsidR="001A7D58">
        <w:rPr>
          <w:rFonts w:eastAsiaTheme="minorEastAsia" w:cstheme="majorBidi"/>
        </w:rPr>
        <w:t xml:space="preserve"> PC1</w:t>
      </w:r>
      <w:r w:rsidR="002644D2">
        <w:rPr>
          <w:rFonts w:eastAsiaTheme="minorEastAsia" w:cstheme="majorBidi"/>
        </w:rPr>
        <w:t>,</w:t>
      </w:r>
      <w:r w:rsidR="001A7D58">
        <w:rPr>
          <w:rFonts w:eastAsiaTheme="minorEastAsia" w:cstheme="majorBidi"/>
        </w:rPr>
        <w:t xml:space="preserve"> </w:t>
      </w:r>
      <w:r w:rsidR="00D874F0">
        <w:rPr>
          <w:rFonts w:eastAsiaTheme="minorEastAsia" w:cstheme="majorBidi"/>
        </w:rPr>
        <w:t xml:space="preserve">and </w:t>
      </w:r>
      <w:r w:rsidR="00D874F0">
        <w:t xml:space="preserve">the “main effect </w:t>
      </w:r>
      <w:r w:rsidR="00502524">
        <w:rPr>
          <w:rFonts w:eastAsiaTheme="minorEastAsia" w:cstheme="majorBidi"/>
        </w:rPr>
        <w:t>+</w:t>
      </w:r>
      <w:r w:rsidR="00D874F0">
        <w:rPr>
          <w:rFonts w:eastAsiaTheme="minorEastAsia" w:cstheme="majorBidi"/>
        </w:rPr>
        <w:t xml:space="preserve"> region” model </w:t>
      </w:r>
      <w:r w:rsidR="001A7D58">
        <w:rPr>
          <w:rFonts w:eastAsiaTheme="minorEastAsia" w:cstheme="majorBidi"/>
        </w:rPr>
        <w:t>for four</w:t>
      </w:r>
      <w:r w:rsidR="002644D2">
        <w:rPr>
          <w:rFonts w:eastAsiaTheme="minorEastAsia" w:cstheme="majorBidi"/>
        </w:rPr>
        <w:t xml:space="preserve"> variables</w:t>
      </w:r>
      <w:r w:rsidR="001A7D58">
        <w:rPr>
          <w:rFonts w:eastAsiaTheme="minorEastAsia" w:cstheme="majorBidi"/>
        </w:rPr>
        <w:t xml:space="preserve"> (Table 2a)</w:t>
      </w:r>
      <w:r w:rsidR="00827247">
        <w:rPr>
          <w:rFonts w:eastAsiaTheme="minorEastAsia" w:cstheme="majorBidi"/>
        </w:rPr>
        <w:t>. However</w:t>
      </w:r>
      <w:r w:rsidR="001A7D58">
        <w:rPr>
          <w:rFonts w:eastAsiaTheme="minorEastAsia" w:cstheme="majorBidi"/>
        </w:rPr>
        <w:t xml:space="preserve">, the </w:t>
      </w:r>
      <w:r w:rsidR="009F192B">
        <w:rPr>
          <w:rFonts w:eastAsiaTheme="minorEastAsia" w:cstheme="majorBidi"/>
        </w:rPr>
        <w:t>coefficient</w:t>
      </w:r>
      <w:r w:rsidR="006C19C9">
        <w:rPr>
          <w:rFonts w:eastAsiaTheme="minorEastAsia" w:cstheme="majorBidi"/>
        </w:rPr>
        <w:t xml:space="preserve">s </w:t>
      </w:r>
      <w:r w:rsidR="009F192B">
        <w:rPr>
          <w:rFonts w:eastAsiaTheme="minorEastAsia" w:cstheme="majorBidi"/>
        </w:rPr>
        <w:t xml:space="preserve">of </w:t>
      </w:r>
      <w:r w:rsidR="001A7D58">
        <w:rPr>
          <w:rFonts w:eastAsiaTheme="minorEastAsia" w:cstheme="majorBidi"/>
        </w:rPr>
        <w:t xml:space="preserve">the significant interaction </w:t>
      </w:r>
      <w:r w:rsidR="006C19C9">
        <w:rPr>
          <w:rFonts w:eastAsiaTheme="minorEastAsia" w:cstheme="majorBidi"/>
        </w:rPr>
        <w:t xml:space="preserve">(24.6 to 89.4) </w:t>
      </w:r>
      <w:r w:rsidR="001A7D58">
        <w:rPr>
          <w:rFonts w:eastAsiaTheme="minorEastAsia" w:cstheme="majorBidi"/>
        </w:rPr>
        <w:t xml:space="preserve">and region </w:t>
      </w:r>
      <w:r w:rsidR="006C19C9">
        <w:rPr>
          <w:rFonts w:eastAsiaTheme="minorEastAsia" w:cstheme="majorBidi"/>
        </w:rPr>
        <w:t xml:space="preserve">(50.5 to 72.6) </w:t>
      </w:r>
      <w:r w:rsidR="009F192B">
        <w:rPr>
          <w:rFonts w:eastAsiaTheme="minorEastAsia" w:cstheme="majorBidi"/>
        </w:rPr>
        <w:t>terms</w:t>
      </w:r>
      <w:r w:rsidR="001A7D58">
        <w:rPr>
          <w:rFonts w:eastAsiaTheme="minorEastAsia" w:cstheme="majorBidi"/>
        </w:rPr>
        <w:t xml:space="preserve"> are small</w:t>
      </w:r>
      <w:r w:rsidR="003E77D9">
        <w:rPr>
          <w:rFonts w:eastAsiaTheme="minorEastAsia" w:cstheme="majorBidi"/>
        </w:rPr>
        <w:t xml:space="preserve"> in magnitude</w:t>
      </w:r>
      <w:r w:rsidR="001A7D58">
        <w:rPr>
          <w:rFonts w:eastAsiaTheme="minorEastAsia" w:cstheme="majorBidi"/>
        </w:rPr>
        <w:t xml:space="preserve"> relative to the </w:t>
      </w:r>
      <w:r w:rsidR="00827247">
        <w:rPr>
          <w:rFonts w:eastAsiaTheme="minorEastAsia" w:cstheme="majorBidi"/>
        </w:rPr>
        <w:t xml:space="preserve">spread of residual </w:t>
      </w:r>
      <w:r w:rsidR="001A7D58">
        <w:rPr>
          <w:rFonts w:eastAsiaTheme="minorEastAsia" w:cstheme="majorBidi"/>
        </w:rPr>
        <w:t xml:space="preserve">species richness </w:t>
      </w:r>
      <w:r w:rsidR="009E0429">
        <w:rPr>
          <w:rFonts w:eastAsiaTheme="minorEastAsia" w:cstheme="majorBidi"/>
        </w:rPr>
        <w:t xml:space="preserve">at the </w:t>
      </w:r>
      <w:r w:rsidR="001A7D58">
        <w:rPr>
          <w:rFonts w:eastAsiaTheme="minorEastAsia" w:cstheme="majorBidi"/>
        </w:rPr>
        <w:t>QDS</w:t>
      </w:r>
      <w:r w:rsidR="009E0429">
        <w:rPr>
          <w:rFonts w:eastAsiaTheme="minorEastAsia" w:cstheme="majorBidi"/>
        </w:rPr>
        <w:t>-scale within</w:t>
      </w:r>
      <w:r w:rsidR="001A7D58">
        <w:rPr>
          <w:rFonts w:eastAsiaTheme="minorEastAsia" w:cstheme="majorBidi"/>
        </w:rPr>
        <w:t xml:space="preserve"> </w:t>
      </w:r>
      <w:r w:rsidR="009E0429">
        <w:rPr>
          <w:rFonts w:eastAsiaTheme="minorEastAsia" w:cstheme="majorBidi"/>
        </w:rPr>
        <w:t xml:space="preserve">each region </w:t>
      </w:r>
      <w:r w:rsidR="001A7D58">
        <w:t>(</w:t>
      </w:r>
      <w:commentRangeStart w:id="30"/>
      <w:commentRangeStart w:id="31"/>
      <w:r w:rsidR="001A7D58" w:rsidRPr="0087034A">
        <w:rPr>
          <w:i/>
          <w:iCs/>
        </w:rPr>
        <w:t>SD</w:t>
      </w:r>
      <w:r w:rsidR="00827247">
        <w:rPr>
          <w:iCs/>
          <w:vertAlign w:val="subscript"/>
        </w:rPr>
        <w:t>GCFR</w:t>
      </w:r>
      <w:r w:rsidR="001A7D58">
        <w:t xml:space="preserve"> </w:t>
      </w:r>
      <w:commentRangeEnd w:id="30"/>
      <w:r w:rsidR="001A7D58">
        <w:rPr>
          <w:rStyle w:val="CommentReference"/>
          <w:rFonts w:ascii="Times New Roman" w:hAnsiTheme="minorHAnsi"/>
        </w:rPr>
        <w:commentReference w:id="30"/>
      </w:r>
      <w:commentRangeEnd w:id="31"/>
      <w:r w:rsidR="001A7D58">
        <w:rPr>
          <w:rStyle w:val="CommentReference"/>
          <w:rFonts w:ascii="Times New Roman" w:hAnsiTheme="minorHAnsi"/>
        </w:rPr>
        <w:commentReference w:id="31"/>
      </w:r>
      <w:r w:rsidR="001A7D58">
        <w:t xml:space="preserve">= </w:t>
      </w:r>
      <w:r w:rsidR="00827247">
        <w:t>335</w:t>
      </w:r>
      <w:r w:rsidR="001A7D58" w:rsidRPr="0087034A">
        <w:t>.</w:t>
      </w:r>
      <w:r w:rsidR="00827247">
        <w:t xml:space="preserve">2; </w:t>
      </w:r>
      <w:commentRangeStart w:id="32"/>
      <w:commentRangeStart w:id="33"/>
      <w:r w:rsidR="00827247" w:rsidRPr="0087034A">
        <w:rPr>
          <w:i/>
          <w:iCs/>
        </w:rPr>
        <w:t>SD</w:t>
      </w:r>
      <w:r w:rsidR="00827247">
        <w:rPr>
          <w:iCs/>
          <w:vertAlign w:val="subscript"/>
        </w:rPr>
        <w:t>SWAFR</w:t>
      </w:r>
      <w:r w:rsidR="00827247">
        <w:t xml:space="preserve"> </w:t>
      </w:r>
      <w:commentRangeEnd w:id="32"/>
      <w:r w:rsidR="00827247">
        <w:t>= 247.4</w:t>
      </w:r>
      <w:r w:rsidR="00827247">
        <w:rPr>
          <w:rStyle w:val="CommentReference"/>
          <w:rFonts w:ascii="Times New Roman" w:hAnsiTheme="minorHAnsi"/>
        </w:rPr>
        <w:commentReference w:id="32"/>
      </w:r>
      <w:commentRangeEnd w:id="33"/>
      <w:r w:rsidR="00827247">
        <w:rPr>
          <w:rStyle w:val="CommentReference"/>
          <w:rFonts w:ascii="Times New Roman" w:hAnsiTheme="minorHAnsi"/>
        </w:rPr>
        <w:commentReference w:id="33"/>
      </w:r>
      <w:r w:rsidR="001A7D58">
        <w:t>).</w:t>
      </w:r>
      <w:r w:rsidR="007F71F9">
        <w:rPr>
          <w:rFonts w:eastAsiaTheme="minorEastAsia" w:cstheme="majorBidi"/>
        </w:rPr>
        <w:t xml:space="preserve"> </w:t>
      </w:r>
      <w:r w:rsidR="001A7D58">
        <w:rPr>
          <w:rFonts w:eastAsiaTheme="minorEastAsia" w:cstheme="majorBidi"/>
        </w:rPr>
        <w:t xml:space="preserve">This </w:t>
      </w:r>
      <w:r w:rsidR="00A46153">
        <w:rPr>
          <w:rFonts w:eastAsiaTheme="minorEastAsia" w:cstheme="majorBidi"/>
        </w:rPr>
        <w:t>indicates</w:t>
      </w:r>
      <w:r w:rsidR="001A7D58">
        <w:rPr>
          <w:rFonts w:eastAsiaTheme="minorEastAsia" w:cstheme="majorBidi"/>
        </w:rPr>
        <w:t xml:space="preserve"> that </w:t>
      </w:r>
      <w:r w:rsidR="002644D2">
        <w:rPr>
          <w:rFonts w:eastAsiaTheme="minorEastAsia" w:cstheme="majorBidi"/>
        </w:rPr>
        <w:t xml:space="preserve">regional differences in the form of the </w:t>
      </w:r>
      <w:r w:rsidR="009E0429">
        <w:rPr>
          <w:rFonts w:eastAsiaTheme="minorEastAsia" w:cstheme="majorBidi"/>
        </w:rPr>
        <w:t xml:space="preserve">QDS-scale </w:t>
      </w:r>
      <w:r w:rsidR="002644D2">
        <w:rPr>
          <w:rFonts w:eastAsiaTheme="minorEastAsia" w:cstheme="majorBidi"/>
        </w:rPr>
        <w:t>species richness-heterogeneity relationship</w:t>
      </w:r>
      <w:r w:rsidR="00EB3F26">
        <w:t xml:space="preserve">, while statistically significant, </w:t>
      </w:r>
      <w:r w:rsidR="001A7D58">
        <w:rPr>
          <w:rFonts w:eastAsiaTheme="minorEastAsia" w:cstheme="majorBidi"/>
        </w:rPr>
        <w:t xml:space="preserve"> are </w:t>
      </w:r>
      <w:r w:rsidR="009B4280">
        <w:rPr>
          <w:rFonts w:eastAsiaTheme="minorEastAsia" w:cstheme="majorBidi"/>
        </w:rPr>
        <w:t>subtle</w:t>
      </w:r>
      <w:r w:rsidR="00B2312C">
        <w:rPr>
          <w:rFonts w:eastAsiaTheme="minorEastAsia" w:cstheme="majorBidi"/>
        </w:rPr>
        <w:t xml:space="preserve"> (</w:t>
      </w:r>
      <w:commentRangeStart w:id="34"/>
      <w:r w:rsidR="00B2312C">
        <w:rPr>
          <w:rFonts w:eastAsiaTheme="minorEastAsia" w:cstheme="majorBidi"/>
        </w:rPr>
        <w:t xml:space="preserve">see also SI. Figure </w:t>
      </w:r>
      <w:commentRangeStart w:id="35"/>
      <w:r w:rsidR="00B2312C">
        <w:rPr>
          <w:rFonts w:eastAsiaTheme="minorEastAsia" w:cstheme="majorBidi"/>
        </w:rPr>
        <w:t>A</w:t>
      </w:r>
      <w:commentRangeEnd w:id="35"/>
      <w:r w:rsidR="0090296A">
        <w:rPr>
          <w:rStyle w:val="CommentReference"/>
          <w:rFonts w:ascii="Times New Roman" w:hAnsiTheme="minorHAnsi"/>
        </w:rPr>
        <w:commentReference w:id="35"/>
      </w:r>
      <w:commentRangeEnd w:id="34"/>
      <w:r w:rsidR="000F6938">
        <w:rPr>
          <w:rStyle w:val="CommentReference"/>
          <w:rFonts w:ascii="Times New Roman" w:hAnsiTheme="minorHAnsi"/>
        </w:rPr>
        <w:commentReference w:id="34"/>
      </w:r>
      <w:r w:rsidR="00B2312C">
        <w:rPr>
          <w:rFonts w:eastAsiaTheme="minorEastAsia" w:cstheme="majorBidi"/>
        </w:rPr>
        <w:t>)</w:t>
      </w:r>
      <w:r w:rsidR="001A7D58">
        <w:rPr>
          <w:rFonts w:eastAsiaTheme="minorEastAsia" w:cstheme="majorBidi"/>
        </w:rPr>
        <w:t>.</w:t>
      </w:r>
    </w:p>
    <w:p w14:paraId="6B93ECCA" w14:textId="45A83CCE" w:rsidR="00FC1C62" w:rsidRDefault="00B930DF">
      <w:pPr>
        <w:pStyle w:val="FirstParagraph"/>
      </w:pPr>
      <w:r>
        <w:lastRenderedPageBreak/>
        <w:t xml:space="preserve">With the exception of pH at all spatial scales and elevation at the DS-scale, the partial </w:t>
      </w:r>
      <w:r w:rsidR="0064694B">
        <w:t xml:space="preserve">main </w:t>
      </w:r>
      <w:r>
        <w:t xml:space="preserve">effects of all heterogeneity predictors retained in the optimal multiple regression models </w:t>
      </w:r>
      <w:r w:rsidR="00350FE5">
        <w:t>a</w:t>
      </w:r>
      <w:r>
        <w:t>re consistently positive</w:t>
      </w:r>
      <w:r w:rsidR="00350FE5">
        <w:t xml:space="preserve">, </w:t>
      </w:r>
      <w:r w:rsidR="0064694B">
        <w:t>corroborating the</w:t>
      </w:r>
      <w:r w:rsidR="00350FE5">
        <w:t xml:space="preserve"> generally </w:t>
      </w:r>
      <w:r w:rsidR="0090296A">
        <w:t>positive</w:t>
      </w:r>
      <w:r w:rsidR="00350FE5">
        <w:t xml:space="preserve"> influence of heterogeneity on species richness</w:t>
      </w:r>
      <w:r w:rsidR="00684D2A">
        <w:t xml:space="preserve"> (Figure 4)</w:t>
      </w:r>
      <w:r w:rsidR="00350FE5">
        <w:t xml:space="preserve">. Moreover, where </w:t>
      </w:r>
      <w:r w:rsidR="0064694B">
        <w:t>these</w:t>
      </w:r>
      <w:r w:rsidR="00350FE5">
        <w:t xml:space="preserve"> </w:t>
      </w:r>
      <w:r w:rsidR="00230147">
        <w:t xml:space="preserve">partial </w:t>
      </w:r>
      <w:r w:rsidR="00350FE5">
        <w:t>effects are negative this is almost certainly due to collinearities of pH and elevation with the other variables retained in the model</w:t>
      </w:r>
      <w:r w:rsidR="008E779F">
        <w:t>s</w:t>
      </w:r>
      <w:r w:rsidR="0032574D">
        <w:t>, particularly MAP which has the greatest explanatory power in all models (SI Figure)</w:t>
      </w:r>
      <w:r w:rsidR="00350FE5">
        <w:t xml:space="preserve">. </w:t>
      </w:r>
      <w:r w:rsidR="0028338C">
        <w:t xml:space="preserve">In contrast to </w:t>
      </w:r>
      <w:r w:rsidR="00237525">
        <w:t xml:space="preserve">the </w:t>
      </w:r>
      <w:r w:rsidR="006B7A26">
        <w:t xml:space="preserve">optimal </w:t>
      </w:r>
      <w:r>
        <w:t>ANCOVA</w:t>
      </w:r>
      <w:r w:rsidR="006B7A26">
        <w:t xml:space="preserve"> models, multiple</w:t>
      </w:r>
      <w:r w:rsidR="00350FE5">
        <w:t xml:space="preserve"> </w:t>
      </w:r>
      <w:r w:rsidR="00983D13">
        <w:t>regression</w:t>
      </w:r>
      <w:r w:rsidR="00350FE5">
        <w:t xml:space="preserve"> model</w:t>
      </w:r>
      <w:r w:rsidR="009F3EA3">
        <w:t xml:space="preserve">s </w:t>
      </w:r>
      <w:r w:rsidR="00473F34">
        <w:t>suggest</w:t>
      </w:r>
      <w:r w:rsidR="00D06C06">
        <w:t xml:space="preserve"> region-dependence </w:t>
      </w:r>
      <w:r w:rsidR="00262F02">
        <w:t xml:space="preserve">in the relationships of species dependence to environmental heterogeneity </w:t>
      </w:r>
      <w:r w:rsidR="00D06C06">
        <w:t>at all three spatial scales</w:t>
      </w:r>
      <w:r w:rsidR="003115F6">
        <w:t xml:space="preserve"> (Fig</w:t>
      </w:r>
      <w:r w:rsidR="00CA688A">
        <w:t>ure 4)</w:t>
      </w:r>
      <w:r w:rsidR="00473F34">
        <w:t>. However,</w:t>
      </w:r>
      <w:r w:rsidR="003E77D9">
        <w:t xml:space="preserve"> the coefficients associated with the significant interaction terms are small in </w:t>
      </w:r>
      <w:r w:rsidR="00473F34">
        <w:t>magnitude</w:t>
      </w:r>
      <w:r w:rsidR="003E77D9">
        <w:t xml:space="preserve"> at </w:t>
      </w:r>
      <w:r w:rsidR="00473F34">
        <w:t xml:space="preserve">both </w:t>
      </w:r>
      <w:r w:rsidR="003E77D9">
        <w:t>the QDS- (54.2 to 65.8) and HDS-scale</w:t>
      </w:r>
      <w:r w:rsidR="0032574D">
        <w:t>s</w:t>
      </w:r>
      <w:r w:rsidR="003E77D9">
        <w:t xml:space="preserve"> (200.8, 210.8)</w:t>
      </w:r>
      <w:r w:rsidR="00EB3F26">
        <w:t>,</w:t>
      </w:r>
      <w:r w:rsidR="003E77D9">
        <w:t xml:space="preserve"> relative to the spread of residual species richness within each region (QDS: </w:t>
      </w:r>
      <w:commentRangeStart w:id="36"/>
      <w:commentRangeStart w:id="37"/>
      <w:r w:rsidR="003E77D9" w:rsidRPr="0087034A">
        <w:rPr>
          <w:i/>
          <w:iCs/>
        </w:rPr>
        <w:t>SD</w:t>
      </w:r>
      <w:r w:rsidR="003E77D9">
        <w:rPr>
          <w:iCs/>
          <w:vertAlign w:val="subscript"/>
        </w:rPr>
        <w:t>GCFR</w:t>
      </w:r>
      <w:r w:rsidR="003E77D9">
        <w:t xml:space="preserve"> </w:t>
      </w:r>
      <w:commentRangeEnd w:id="36"/>
      <w:r w:rsidR="003E77D9">
        <w:rPr>
          <w:rStyle w:val="CommentReference"/>
          <w:rFonts w:ascii="Times New Roman" w:hAnsiTheme="minorHAnsi"/>
        </w:rPr>
        <w:commentReference w:id="36"/>
      </w:r>
      <w:commentRangeEnd w:id="37"/>
      <w:r w:rsidR="003E77D9">
        <w:rPr>
          <w:rStyle w:val="CommentReference"/>
          <w:rFonts w:ascii="Times New Roman" w:hAnsiTheme="minorHAnsi"/>
        </w:rPr>
        <w:commentReference w:id="37"/>
      </w:r>
      <w:r w:rsidR="003E77D9">
        <w:t xml:space="preserve">= 315.5; </w:t>
      </w:r>
      <w:r w:rsidR="003E77D9" w:rsidRPr="0087034A">
        <w:rPr>
          <w:i/>
          <w:iCs/>
        </w:rPr>
        <w:t>SD</w:t>
      </w:r>
      <w:r w:rsidR="003E77D9">
        <w:rPr>
          <w:iCs/>
          <w:vertAlign w:val="subscript"/>
        </w:rPr>
        <w:t>SWAFR</w:t>
      </w:r>
      <w:r w:rsidR="003E77D9">
        <w:t xml:space="preserve"> = 230.1; HDS: </w:t>
      </w:r>
      <w:commentRangeStart w:id="38"/>
      <w:commentRangeStart w:id="39"/>
      <w:r w:rsidR="003E77D9" w:rsidRPr="0087034A">
        <w:rPr>
          <w:i/>
          <w:iCs/>
        </w:rPr>
        <w:t>SD</w:t>
      </w:r>
      <w:r w:rsidR="003E77D9">
        <w:rPr>
          <w:iCs/>
          <w:vertAlign w:val="subscript"/>
        </w:rPr>
        <w:t>GCFR</w:t>
      </w:r>
      <w:r w:rsidR="003E77D9">
        <w:t xml:space="preserve"> </w:t>
      </w:r>
      <w:commentRangeEnd w:id="38"/>
      <w:r w:rsidR="003E77D9">
        <w:rPr>
          <w:rStyle w:val="CommentReference"/>
          <w:rFonts w:ascii="Times New Roman" w:hAnsiTheme="minorHAnsi"/>
        </w:rPr>
        <w:commentReference w:id="38"/>
      </w:r>
      <w:commentRangeEnd w:id="39"/>
      <w:r w:rsidR="003E77D9">
        <w:rPr>
          <w:rStyle w:val="CommentReference"/>
          <w:rFonts w:ascii="Times New Roman" w:hAnsiTheme="minorHAnsi"/>
        </w:rPr>
        <w:commentReference w:id="39"/>
      </w:r>
      <w:r w:rsidR="003E77D9">
        <w:t xml:space="preserve">= </w:t>
      </w:r>
      <w:r w:rsidR="00473F34">
        <w:t>540.2</w:t>
      </w:r>
      <w:r w:rsidR="003E77D9">
        <w:t xml:space="preserve">; </w:t>
      </w:r>
      <w:r w:rsidR="003E77D9" w:rsidRPr="0087034A">
        <w:rPr>
          <w:i/>
          <w:iCs/>
        </w:rPr>
        <w:t>SD</w:t>
      </w:r>
      <w:r w:rsidR="003E77D9">
        <w:rPr>
          <w:iCs/>
          <w:vertAlign w:val="subscript"/>
        </w:rPr>
        <w:t>SWAFR</w:t>
      </w:r>
      <w:r w:rsidR="003E77D9">
        <w:t xml:space="preserve"> = </w:t>
      </w:r>
      <w:r w:rsidR="00473F34">
        <w:t>337.3</w:t>
      </w:r>
      <w:r w:rsidR="003E77D9">
        <w:t>)</w:t>
      </w:r>
      <w:r w:rsidR="00473F34">
        <w:t>. As before, this suggests that regional differences in the relationship of species richness to heterogeneity</w:t>
      </w:r>
      <w:r w:rsidR="000B2398">
        <w:t xml:space="preserve"> at these scales</w:t>
      </w:r>
      <w:r w:rsidR="00473F34">
        <w:t xml:space="preserve">, while statistically significant, are subtle. At the DS-scale, however, the </w:t>
      </w:r>
      <w:r w:rsidR="00C96F57">
        <w:t xml:space="preserve">significant </w:t>
      </w:r>
      <w:r w:rsidR="00473F34">
        <w:t>coefficients are</w:t>
      </w:r>
      <w:r w:rsidR="0032574D">
        <w:t xml:space="preserve"> </w:t>
      </w:r>
      <w:r w:rsidR="00C96F57">
        <w:t>large (500.0 to 1622.9) relative to the spread of residual species richness within each region (</w:t>
      </w:r>
      <w:commentRangeStart w:id="40"/>
      <w:commentRangeStart w:id="41"/>
      <w:r w:rsidR="00C96F57" w:rsidRPr="0087034A">
        <w:rPr>
          <w:i/>
          <w:iCs/>
        </w:rPr>
        <w:t>SD</w:t>
      </w:r>
      <w:r w:rsidR="00C96F57">
        <w:rPr>
          <w:iCs/>
          <w:vertAlign w:val="subscript"/>
        </w:rPr>
        <w:t>GCFR</w:t>
      </w:r>
      <w:r w:rsidR="00C96F57">
        <w:t xml:space="preserve"> </w:t>
      </w:r>
      <w:commentRangeEnd w:id="40"/>
      <w:r w:rsidR="00C96F57">
        <w:rPr>
          <w:rStyle w:val="CommentReference"/>
          <w:rFonts w:ascii="Times New Roman" w:hAnsiTheme="minorHAnsi"/>
        </w:rPr>
        <w:commentReference w:id="40"/>
      </w:r>
      <w:commentRangeEnd w:id="41"/>
      <w:r w:rsidR="00C96F57">
        <w:rPr>
          <w:rStyle w:val="CommentReference"/>
          <w:rFonts w:ascii="Times New Roman" w:hAnsiTheme="minorHAnsi"/>
        </w:rPr>
        <w:commentReference w:id="41"/>
      </w:r>
      <w:r w:rsidR="00C96F57">
        <w:t xml:space="preserve">= 638.4; </w:t>
      </w:r>
      <w:r w:rsidR="00C96F57" w:rsidRPr="0087034A">
        <w:rPr>
          <w:i/>
          <w:iCs/>
        </w:rPr>
        <w:t>SD</w:t>
      </w:r>
      <w:r w:rsidR="00C96F57">
        <w:rPr>
          <w:iCs/>
          <w:vertAlign w:val="subscript"/>
        </w:rPr>
        <w:t>SWAFR</w:t>
      </w:r>
      <w:r w:rsidR="00C96F57">
        <w:t xml:space="preserve"> = 353.9)</w:t>
      </w:r>
      <w:r w:rsidR="0032574D">
        <w:t xml:space="preserve">. </w:t>
      </w:r>
      <w:commentRangeStart w:id="42"/>
      <w:commentRangeStart w:id="43"/>
      <w:r w:rsidR="00C96F57">
        <w:t xml:space="preserve">Where the </w:t>
      </w:r>
      <w:r w:rsidR="00230147">
        <w:t xml:space="preserve">significant </w:t>
      </w:r>
      <w:r w:rsidR="00C96F57">
        <w:t>negative coefficients</w:t>
      </w:r>
      <w:r w:rsidR="00230147">
        <w:t xml:space="preserve"> associated with</w:t>
      </w:r>
      <w:r w:rsidR="00C96F57">
        <w:t xml:space="preserve"> surface T and clay heterogeneity </w:t>
      </w:r>
      <w:r w:rsidR="00230147">
        <w:t xml:space="preserve">imply that these variables </w:t>
      </w:r>
      <w:r w:rsidR="00C96F57">
        <w:t xml:space="preserve">exert a greater positive influence on species richness in the GCFR </w:t>
      </w:r>
      <w:r w:rsidR="00230147">
        <w:t>than</w:t>
      </w:r>
      <w:r w:rsidR="00C96F57">
        <w:t xml:space="preserve"> in the SWAFR, the positive coefficients </w:t>
      </w:r>
      <w:r w:rsidR="00230147">
        <w:t>associated with elevation and pH</w:t>
      </w:r>
      <w:r w:rsidR="00FC1C62">
        <w:t xml:space="preserve"> heterogeneity</w:t>
      </w:r>
      <w:r w:rsidR="00230147">
        <w:t xml:space="preserve"> have the effect of cancelling (in the SWAFR) the partial main effects of these variables, both of which are a consequence of collinearities. </w:t>
      </w:r>
      <w:commentRangeEnd w:id="42"/>
      <w:r w:rsidR="0090296A">
        <w:rPr>
          <w:rStyle w:val="CommentReference"/>
          <w:rFonts w:ascii="Times New Roman" w:hAnsiTheme="minorHAnsi"/>
        </w:rPr>
        <w:commentReference w:id="42"/>
      </w:r>
      <w:commentRangeEnd w:id="43"/>
      <w:r w:rsidR="00C30EFE">
        <w:rPr>
          <w:rStyle w:val="CommentReference"/>
          <w:rFonts w:ascii="Times New Roman" w:hAnsiTheme="minorHAnsi"/>
        </w:rPr>
        <w:commentReference w:id="43"/>
      </w:r>
    </w:p>
    <w:p w14:paraId="2C47BF37" w14:textId="186C100D" w:rsidR="00350FE5" w:rsidRDefault="00E81245">
      <w:pPr>
        <w:pStyle w:val="FirstParagraph"/>
      </w:pPr>
      <w:r>
        <w:t>That the coefficients of determi</w:t>
      </w:r>
      <w:r w:rsidR="006F4CB8">
        <w:t>nation associated with the opti</w:t>
      </w:r>
      <w:r>
        <w:t>mum regression models</w:t>
      </w:r>
      <w:r w:rsidR="006F4CB8">
        <w:t xml:space="preserve"> (</w:t>
      </w:r>
      <w:commentRangeStart w:id="44"/>
      <w:commentRangeStart w:id="45"/>
      <w:r w:rsidR="006F4CB8">
        <w:t>Figure 4</w:t>
      </w:r>
      <w:commentRangeEnd w:id="44"/>
      <w:r w:rsidR="00103D7E">
        <w:rPr>
          <w:rStyle w:val="CommentReference"/>
          <w:rFonts w:ascii="Times New Roman" w:hAnsiTheme="minorHAnsi"/>
        </w:rPr>
        <w:commentReference w:id="44"/>
      </w:r>
      <w:commentRangeEnd w:id="45"/>
      <w:r w:rsidR="00EF443E">
        <w:rPr>
          <w:rStyle w:val="CommentReference"/>
          <w:rFonts w:ascii="Times New Roman" w:hAnsiTheme="minorHAnsi"/>
        </w:rPr>
        <w:commentReference w:id="45"/>
      </w:r>
      <w:r w:rsidR="00BA3932">
        <w:t xml:space="preserve">: </w:t>
      </w:r>
      <w:r w:rsidR="00BA3932" w:rsidRPr="00095788">
        <w:rPr>
          <w:i/>
          <w:iCs/>
        </w:rPr>
        <w:t>R</w:t>
      </w:r>
      <w:r w:rsidR="00BA3932">
        <w:softHyphen/>
      </w:r>
      <w:r w:rsidR="00BA3932">
        <w:rPr>
          <w:vertAlign w:val="superscript"/>
        </w:rPr>
        <w:t>2</w:t>
      </w:r>
      <w:r w:rsidR="00BA3932">
        <w:t xml:space="preserve"> = 0.24, 0.33 and 0.61</w:t>
      </w:r>
      <w:r w:rsidR="006F4CB8">
        <w:t>)</w:t>
      </w:r>
      <w:r>
        <w:t xml:space="preserve"> </w:t>
      </w:r>
      <w:r w:rsidR="006F4CB8">
        <w:t>are consistently</w:t>
      </w:r>
      <w:r>
        <w:t xml:space="preserve"> greate</w:t>
      </w:r>
      <w:r w:rsidR="006F4CB8">
        <w:t>r than those associated with the optimal ANCOVA models based on PC1 (Figure 3</w:t>
      </w:r>
      <w:r w:rsidR="00BA3932">
        <w:t xml:space="preserve">: </w:t>
      </w:r>
      <w:r w:rsidR="00BA3932" w:rsidRPr="00095788">
        <w:rPr>
          <w:i/>
          <w:iCs/>
        </w:rPr>
        <w:t>R</w:t>
      </w:r>
      <w:r w:rsidR="00BA3932">
        <w:softHyphen/>
      </w:r>
      <w:r w:rsidR="00BA3932">
        <w:rPr>
          <w:vertAlign w:val="superscript"/>
        </w:rPr>
        <w:t>2</w:t>
      </w:r>
      <w:r w:rsidR="00BA3932">
        <w:t xml:space="preserve"> = 0.14, 0.19 and 0.28</w:t>
      </w:r>
      <w:r w:rsidR="006F4CB8">
        <w:t xml:space="preserve">) </w:t>
      </w:r>
      <w:r w:rsidR="0090296A">
        <w:t xml:space="preserve">is because </w:t>
      </w:r>
      <w:r w:rsidR="006F4CB8">
        <w:t xml:space="preserve">PC1 </w:t>
      </w:r>
      <w:r w:rsidR="0090296A">
        <w:t xml:space="preserve">does not </w:t>
      </w:r>
      <w:r w:rsidR="006F4CB8">
        <w:t xml:space="preserve"> capture </w:t>
      </w:r>
      <w:r w:rsidR="000075FC">
        <w:t xml:space="preserve">some </w:t>
      </w:r>
      <w:r w:rsidR="0090296A">
        <w:t xml:space="preserve">environmental heterogeneity </w:t>
      </w:r>
      <w:r w:rsidR="006F4CB8">
        <w:t>relevant to the prediction of species richness.</w:t>
      </w:r>
    </w:p>
    <w:p w14:paraId="4DC1AF30" w14:textId="7AD6C6A2" w:rsidR="00BA3932" w:rsidRPr="002F6163" w:rsidRDefault="00272E07" w:rsidP="00BA3932">
      <w:pPr>
        <w:pStyle w:val="Heading2"/>
        <w:spacing w:line="240" w:lineRule="auto"/>
      </w:pPr>
      <w:r>
        <w:t>3</w:t>
      </w:r>
      <w:r w:rsidR="00BA3932" w:rsidRPr="002F6163">
        <w:t xml:space="preserve">.4: </w:t>
      </w:r>
      <w:r w:rsidR="00BA3932">
        <w:t>S</w:t>
      </w:r>
      <w:r w:rsidR="00BA3932" w:rsidRPr="002F6163">
        <w:t>pecies richness</w:t>
      </w:r>
      <w:r w:rsidR="00BA3932">
        <w:t xml:space="preserve"> hotspots</w:t>
      </w:r>
    </w:p>
    <w:p w14:paraId="3B4BD914" w14:textId="4C42F5C3" w:rsidR="00D06C06" w:rsidRDefault="00390A5D" w:rsidP="00C47FAF">
      <w:pPr>
        <w:pStyle w:val="BodyText"/>
      </w:pPr>
      <w:r>
        <w:t xml:space="preserve">Residual-based </w:t>
      </w:r>
      <w:r w:rsidR="00EF067C">
        <w:t xml:space="preserve">outlier </w:t>
      </w:r>
      <w:r>
        <w:t xml:space="preserve">identification </w:t>
      </w:r>
      <w:r w:rsidR="006B7A26">
        <w:t>yielded very similar results for the PC1-based ANCOVA and multiple regression models at all spatial scales</w:t>
      </w:r>
      <w:r w:rsidR="001B4B9F">
        <w:t xml:space="preserve"> (Figure 5; Suppl. Figure ***)</w:t>
      </w:r>
      <w:r w:rsidR="006B7A26">
        <w:t xml:space="preserve">. For both the GCFR and SWAFR, outliers </w:t>
      </w:r>
      <w:r w:rsidR="00123A7A">
        <w:t>a</w:t>
      </w:r>
      <w:r w:rsidR="006B7A26">
        <w:t>r</w:t>
      </w:r>
      <w:r w:rsidR="00C64450">
        <w:t xml:space="preserve">e geographically clustered, in areas corresponding to recognized diversity </w:t>
      </w:r>
      <w:proofErr w:type="spellStart"/>
      <w:r w:rsidR="00C64450">
        <w:t>centres</w:t>
      </w:r>
      <w:proofErr w:type="spellEnd"/>
      <w:r w:rsidR="00C64450">
        <w:t xml:space="preserve">. At the QDS-scale, for example, GCFR outliers </w:t>
      </w:r>
      <w:r w:rsidR="00123A7A">
        <w:t>a</w:t>
      </w:r>
      <w:r w:rsidR="00C64450">
        <w:t xml:space="preserve">re concentrated in the </w:t>
      </w:r>
      <w:proofErr w:type="spellStart"/>
      <w:r w:rsidR="00C64450">
        <w:t>Kogelberg</w:t>
      </w:r>
      <w:proofErr w:type="spellEnd"/>
      <w:r w:rsidR="00C64450">
        <w:t>-Hottentots</w:t>
      </w:r>
      <w:r w:rsidR="000C33EC">
        <w:t>-</w:t>
      </w:r>
      <w:r w:rsidR="00C64450">
        <w:t xml:space="preserve">Holland and Cederberg </w:t>
      </w:r>
      <w:r w:rsidR="0028496B">
        <w:t>area</w:t>
      </w:r>
      <w:r w:rsidR="00C64450">
        <w:t xml:space="preserve">s, while SWAFR outliers </w:t>
      </w:r>
      <w:r w:rsidR="00123A7A">
        <w:t>a</w:t>
      </w:r>
      <w:r w:rsidR="00C64450">
        <w:t xml:space="preserve">re concentrated in the Mt </w:t>
      </w:r>
      <w:proofErr w:type="spellStart"/>
      <w:r w:rsidR="00C64450">
        <w:t>Lesueur</w:t>
      </w:r>
      <w:proofErr w:type="spellEnd"/>
      <w:r w:rsidR="00C64450">
        <w:t xml:space="preserve">, Perth, Stirling-Albany and Fitzgerald River </w:t>
      </w:r>
      <w:r w:rsidR="0028496B">
        <w:t>area</w:t>
      </w:r>
      <w:r w:rsidR="00C64450">
        <w:t>s.</w:t>
      </w:r>
      <w:r w:rsidR="006B0D68">
        <w:t xml:space="preserve"> </w:t>
      </w:r>
      <w:r w:rsidR="00123A7A">
        <w:t xml:space="preserve">Fewer hotspots are </w:t>
      </w:r>
      <w:r w:rsidR="00A57067">
        <w:t xml:space="preserve">necessarily </w:t>
      </w:r>
      <w:r w:rsidR="00123A7A">
        <w:t>resolved a</w:t>
      </w:r>
      <w:r w:rsidR="006B0D68">
        <w:t xml:space="preserve">t the HDS-scale </w:t>
      </w:r>
      <w:r w:rsidR="00123A7A">
        <w:t>(i.e. the</w:t>
      </w:r>
      <w:r w:rsidR="006B0D68">
        <w:t xml:space="preserve"> </w:t>
      </w:r>
      <w:proofErr w:type="spellStart"/>
      <w:r w:rsidR="006B0D68">
        <w:t>Kogelberg</w:t>
      </w:r>
      <w:proofErr w:type="spellEnd"/>
      <w:r w:rsidR="006B0D68">
        <w:t>-Hottentots</w:t>
      </w:r>
      <w:r w:rsidR="000C33EC">
        <w:t>-</w:t>
      </w:r>
      <w:r w:rsidR="006B0D68">
        <w:t xml:space="preserve">Holland </w:t>
      </w:r>
      <w:r w:rsidR="0028496B">
        <w:t>area</w:t>
      </w:r>
      <w:r w:rsidR="006B0D68">
        <w:t xml:space="preserve"> in the GCFR and the Perth </w:t>
      </w:r>
      <w:r w:rsidR="0028496B">
        <w:t>area</w:t>
      </w:r>
      <w:r w:rsidR="006B0D68">
        <w:t xml:space="preserve"> in the SWAFR</w:t>
      </w:r>
      <w:r w:rsidR="00123A7A">
        <w:t>) and only one a</w:t>
      </w:r>
      <w:r w:rsidR="000C33EC">
        <w:t>t</w:t>
      </w:r>
      <w:r w:rsidR="001B4B9F">
        <w:t xml:space="preserve"> </w:t>
      </w:r>
      <w:r w:rsidR="006B0D68">
        <w:t xml:space="preserve">the DS-scale </w:t>
      </w:r>
      <w:r w:rsidR="00123A7A">
        <w:t>(the</w:t>
      </w:r>
      <w:r w:rsidR="006B0D68">
        <w:t xml:space="preserve"> Hottentots Holland </w:t>
      </w:r>
      <w:r w:rsidR="00123A7A">
        <w:t>area</w:t>
      </w:r>
      <w:r w:rsidR="000D6FAE">
        <w:t xml:space="preserve"> in the GCFR</w:t>
      </w:r>
      <w:r w:rsidR="00123A7A">
        <w:t>)</w:t>
      </w:r>
      <w:r w:rsidR="0040353B">
        <w:t>.</w:t>
      </w:r>
      <w:r w:rsidR="00C4302C">
        <w:t xml:space="preserve"> </w:t>
      </w:r>
      <w:r w:rsidR="003047D0">
        <w:t>Omission of outlier</w:t>
      </w:r>
      <w:r w:rsidR="00EF067C">
        <w:t>s</w:t>
      </w:r>
      <w:r w:rsidR="003047D0">
        <w:t xml:space="preserve"> from the ANCOVA and multiple regression</w:t>
      </w:r>
      <w:r w:rsidR="00301369">
        <w:t>s</w:t>
      </w:r>
      <w:r w:rsidR="003047D0">
        <w:t xml:space="preserve"> yielded </w:t>
      </w:r>
      <w:r w:rsidR="00C4302C">
        <w:t xml:space="preserve">qualitatively similar </w:t>
      </w:r>
      <w:r w:rsidR="003047D0">
        <w:t>models</w:t>
      </w:r>
      <w:r w:rsidR="00EC5B19">
        <w:t xml:space="preserve"> </w:t>
      </w:r>
      <w:r w:rsidR="00EF067C">
        <w:t xml:space="preserve">as before, but </w:t>
      </w:r>
      <w:r w:rsidR="00EC5B19">
        <w:t xml:space="preserve">generally </w:t>
      </w:r>
      <w:r w:rsidR="00FC7DE5">
        <w:t xml:space="preserve">with slightly </w:t>
      </w:r>
      <w:r w:rsidR="00EC5B19">
        <w:t>improved coefficients of determination</w:t>
      </w:r>
      <w:r w:rsidR="00664EED">
        <w:t xml:space="preserve"> (Suppl. Materials)</w:t>
      </w:r>
      <w:r w:rsidR="003047D0">
        <w:t>.</w:t>
      </w:r>
    </w:p>
    <w:p w14:paraId="573F5A1A" w14:textId="04268AD5" w:rsidR="00F8593E" w:rsidRDefault="00DD7307">
      <w:pPr>
        <w:pStyle w:val="Heading1"/>
        <w:spacing w:line="240" w:lineRule="auto"/>
      </w:pPr>
      <w:r>
        <w:t>4</w:t>
      </w:r>
      <w:r w:rsidR="00765FAE">
        <w:t>:</w:t>
      </w:r>
      <w:r>
        <w:t xml:space="preserve"> </w:t>
      </w:r>
      <w:r w:rsidR="00F8593E" w:rsidRPr="00891FE6">
        <w:t>Discussion</w:t>
      </w:r>
    </w:p>
    <w:p w14:paraId="6DC64564" w14:textId="5C1D97A0" w:rsidR="001E1442" w:rsidRDefault="006A4B08" w:rsidP="002C20EB">
      <w:pPr>
        <w:pStyle w:val="BodyText"/>
        <w:tabs>
          <w:tab w:val="left" w:pos="6189"/>
        </w:tabs>
      </w:pPr>
      <w:bookmarkStart w:id="46" w:name="tables"/>
      <w:r>
        <w:t>Consistent with a recent meta-analysis identifying environmental heterogeneity as a universal driver of species richness</w:t>
      </w:r>
      <w:r w:rsidR="00925DAC">
        <w:t xml:space="preserve"> (Stein et al. 2014)</w:t>
      </w:r>
      <w:r>
        <w:t xml:space="preserve">, </w:t>
      </w:r>
      <w:r w:rsidR="00186541">
        <w:t>we found</w:t>
      </w:r>
      <w:r w:rsidR="00925DAC">
        <w:t xml:space="preserve"> heterogeneity to have a consistently positive influence on species richness in the GCFR and SWAFR.</w:t>
      </w:r>
      <w:r w:rsidR="003A63A6">
        <w:t xml:space="preserve"> </w:t>
      </w:r>
      <w:r w:rsidR="006435FF">
        <w:t xml:space="preserve">Except for the </w:t>
      </w:r>
      <w:r w:rsidR="00A2083E">
        <w:t xml:space="preserve">partial </w:t>
      </w:r>
      <w:r w:rsidR="007A7C1E">
        <w:t>coefficient</w:t>
      </w:r>
      <w:r w:rsidR="006435FF">
        <w:t>s of pH and elevation</w:t>
      </w:r>
      <w:r w:rsidR="00D839BD" w:rsidRPr="00D839BD">
        <w:t xml:space="preserve"> </w:t>
      </w:r>
      <w:r w:rsidR="00D839BD">
        <w:t>in the multiple regressions</w:t>
      </w:r>
      <w:r w:rsidR="006435FF">
        <w:t xml:space="preserve">, which </w:t>
      </w:r>
      <w:r w:rsidR="00DB42AF">
        <w:t>a</w:t>
      </w:r>
      <w:r w:rsidR="006435FF">
        <w:t xml:space="preserve">re negative on account of their collinearity with other variables, all </w:t>
      </w:r>
      <w:r w:rsidR="00186541">
        <w:t xml:space="preserve">significant </w:t>
      </w:r>
      <w:r w:rsidR="006435FF">
        <w:t>coefficients associated with environmental heterogeneity</w:t>
      </w:r>
      <w:r w:rsidR="002376C5">
        <w:t xml:space="preserve"> terms</w:t>
      </w:r>
      <w:r w:rsidR="006435FF">
        <w:t xml:space="preserve"> in our </w:t>
      </w:r>
      <w:r w:rsidR="00186541">
        <w:t xml:space="preserve">ANCOVA and multiple regression </w:t>
      </w:r>
      <w:r w:rsidR="006435FF">
        <w:t xml:space="preserve">models </w:t>
      </w:r>
      <w:r w:rsidR="00DB42AF">
        <w:t>a</w:t>
      </w:r>
      <w:r w:rsidR="006435FF">
        <w:t>re positive. Thus, we f</w:t>
      </w:r>
      <w:r w:rsidR="00DB42AF">
        <w:t>i</w:t>
      </w:r>
      <w:r w:rsidR="006435FF">
        <w:t xml:space="preserve">nd no evidence </w:t>
      </w:r>
      <w:r w:rsidR="00D13C71">
        <w:t>for</w:t>
      </w:r>
      <w:r w:rsidR="007A7C1E">
        <w:t xml:space="preserve"> </w:t>
      </w:r>
      <w:r w:rsidR="00D13C71">
        <w:t>the</w:t>
      </w:r>
      <w:r w:rsidR="007A7C1E">
        <w:t xml:space="preserve"> hump-backed </w:t>
      </w:r>
      <w:r w:rsidR="00D13C71">
        <w:t xml:space="preserve">response of </w:t>
      </w:r>
      <w:r w:rsidR="007A7C1E">
        <w:t xml:space="preserve">species richness </w:t>
      </w:r>
      <w:r w:rsidR="00D13C71">
        <w:t xml:space="preserve">to heterogeneity </w:t>
      </w:r>
      <w:r w:rsidR="007F0700">
        <w:t>anticipat</w:t>
      </w:r>
      <w:r w:rsidR="00D13C71">
        <w:t xml:space="preserve">ed by </w:t>
      </w:r>
      <w:r w:rsidR="00D13C71">
        <w:lastRenderedPageBreak/>
        <w:t>some authors</w:t>
      </w:r>
      <w:r w:rsidR="007A7C1E">
        <w:t xml:space="preserve"> (</w:t>
      </w:r>
      <w:proofErr w:type="spellStart"/>
      <w:r w:rsidR="007A7C1E">
        <w:t>Allouche</w:t>
      </w:r>
      <w:proofErr w:type="spellEnd"/>
      <w:r w:rsidR="007A7C1E">
        <w:t xml:space="preserve"> et al. 2012; </w:t>
      </w:r>
      <w:proofErr w:type="spellStart"/>
      <w:r w:rsidR="007A7C1E">
        <w:t>Carnicer</w:t>
      </w:r>
      <w:proofErr w:type="spellEnd"/>
      <w:r w:rsidR="007A7C1E">
        <w:t xml:space="preserve"> et al. 2013)</w:t>
      </w:r>
      <w:r w:rsidR="00004BFE">
        <w:t xml:space="preserve">. </w:t>
      </w:r>
      <w:r w:rsidR="002376C5">
        <w:t xml:space="preserve">Additionally, and </w:t>
      </w:r>
      <w:r w:rsidR="00670FB5">
        <w:t xml:space="preserve">also </w:t>
      </w:r>
      <w:r w:rsidR="00D13C71">
        <w:t>consistent with Stein et al. (2014),</w:t>
      </w:r>
      <w:r w:rsidR="00A2083E">
        <w:t xml:space="preserve"> </w:t>
      </w:r>
      <w:r w:rsidR="00186541">
        <w:t>we f</w:t>
      </w:r>
      <w:r w:rsidR="00DB42AF">
        <w:t>i</w:t>
      </w:r>
      <w:r w:rsidR="00186541">
        <w:t>nd</w:t>
      </w:r>
      <w:r w:rsidR="002376C5">
        <w:t xml:space="preserve"> </w:t>
      </w:r>
      <w:r w:rsidR="00D839BD">
        <w:t xml:space="preserve">the strength of the heterogeneity-species richness relationship </w:t>
      </w:r>
      <w:r w:rsidR="00186541">
        <w:t xml:space="preserve">to </w:t>
      </w:r>
      <w:r w:rsidR="00FC548E">
        <w:t>assoc</w:t>
      </w:r>
      <w:r w:rsidR="00D839BD">
        <w:t>i</w:t>
      </w:r>
      <w:r w:rsidR="00FC548E">
        <w:t>ate</w:t>
      </w:r>
      <w:r w:rsidR="00186541">
        <w:t xml:space="preserve"> positively with</w:t>
      </w:r>
      <w:r w:rsidR="00D839BD" w:rsidRPr="00D839BD">
        <w:t xml:space="preserve"> </w:t>
      </w:r>
      <w:r w:rsidR="00D839BD">
        <w:t>spatial scale (grain)</w:t>
      </w:r>
      <w:r w:rsidR="001E1442">
        <w:t xml:space="preserve">, </w:t>
      </w:r>
      <w:r w:rsidR="0090296A">
        <w:t xml:space="preserve">as evidenced by that fact that </w:t>
      </w:r>
      <w:r w:rsidR="001E1442">
        <w:t xml:space="preserve">the coefficients of determination associated with </w:t>
      </w:r>
      <w:r w:rsidR="00186541">
        <w:t>our ANCOVA and multiple regression models</w:t>
      </w:r>
      <w:r w:rsidR="001E1442">
        <w:t xml:space="preserve"> </w:t>
      </w:r>
      <w:r w:rsidR="0090296A">
        <w:t>were</w:t>
      </w:r>
      <w:r w:rsidR="00186541">
        <w:t xml:space="preserve"> greatest at the DS-scale and smallest at the QDS-scale.</w:t>
      </w:r>
      <w:r w:rsidR="002376C5">
        <w:t xml:space="preserve"> </w:t>
      </w:r>
      <w:r w:rsidR="00C85C59">
        <w:t xml:space="preserve">One </w:t>
      </w:r>
      <w:r w:rsidR="001F0A16">
        <w:t>possible</w:t>
      </w:r>
      <w:r w:rsidR="000A7820">
        <w:t xml:space="preserve"> </w:t>
      </w:r>
      <w:r w:rsidR="00C85C59">
        <w:t>explanation of</w:t>
      </w:r>
      <w:r w:rsidR="000A7820">
        <w:t xml:space="preserve"> t</w:t>
      </w:r>
      <w:r w:rsidR="00A22281">
        <w:t>his effect</w:t>
      </w:r>
      <w:r w:rsidR="00C85C59">
        <w:t xml:space="preserve"> is</w:t>
      </w:r>
      <w:r w:rsidR="00485517">
        <w:t xml:space="preserve"> </w:t>
      </w:r>
      <w:r w:rsidR="000A7820">
        <w:t xml:space="preserve">the </w:t>
      </w:r>
      <w:r w:rsidR="00A57067">
        <w:t>fact</w:t>
      </w:r>
      <w:r w:rsidR="000A7820">
        <w:t xml:space="preserve"> </w:t>
      </w:r>
      <w:r w:rsidR="00485517">
        <w:t xml:space="preserve">that larger </w:t>
      </w:r>
      <w:r w:rsidR="00A22281">
        <w:t>areas</w:t>
      </w:r>
      <w:r w:rsidR="00485517">
        <w:t xml:space="preserve"> </w:t>
      </w:r>
      <w:r w:rsidR="00213749">
        <w:t>accommodate</w:t>
      </w:r>
      <w:r w:rsidR="00485517">
        <w:t xml:space="preserve"> more </w:t>
      </w:r>
      <w:r w:rsidR="00213749">
        <w:t xml:space="preserve">environmental </w:t>
      </w:r>
      <w:r w:rsidR="00485517">
        <w:t>variability</w:t>
      </w:r>
      <w:r w:rsidR="001F0A16">
        <w:t xml:space="preserve"> (</w:t>
      </w:r>
      <w:proofErr w:type="spellStart"/>
      <w:r w:rsidR="001F0A16">
        <w:t>Wuest</w:t>
      </w:r>
      <w:proofErr w:type="spellEnd"/>
      <w:r w:rsidR="001F0A16">
        <w:t xml:space="preserve"> et al. 2019), </w:t>
      </w:r>
      <w:r w:rsidR="00485517">
        <w:t>and so facilitate stronger heterogeneity-species richness relationships (</w:t>
      </w:r>
      <w:r w:rsidR="000F6938">
        <w:t>V</w:t>
      </w:r>
      <w:r w:rsidR="00485517">
        <w:t>an Rensburg et al. 2002)</w:t>
      </w:r>
      <w:r w:rsidR="000A7820">
        <w:t>.</w:t>
      </w:r>
      <w:r w:rsidR="00670FB5">
        <w:t xml:space="preserve"> </w:t>
      </w:r>
      <w:r w:rsidR="000A7820">
        <w:t>I</w:t>
      </w:r>
      <w:r w:rsidR="00B24543">
        <w:t>n speciation hotspot</w:t>
      </w:r>
      <w:r w:rsidR="00D839BD">
        <w:t>s</w:t>
      </w:r>
      <w:r w:rsidR="00B24543">
        <w:t xml:space="preserve"> like the GCFR </w:t>
      </w:r>
      <w:r w:rsidR="00A22281">
        <w:t xml:space="preserve">or the SWAFR, </w:t>
      </w:r>
      <w:r w:rsidR="000A7820">
        <w:t>however, a</w:t>
      </w:r>
      <w:r w:rsidR="00C85C59">
        <w:t>n</w:t>
      </w:r>
      <w:r w:rsidR="000A7820">
        <w:t xml:space="preserve"> important </w:t>
      </w:r>
      <w:r w:rsidR="00C85C59">
        <w:t xml:space="preserve">additional </w:t>
      </w:r>
      <w:r w:rsidR="000A7820">
        <w:t xml:space="preserve">consideration </w:t>
      </w:r>
      <w:r w:rsidR="00C85C59">
        <w:t>is</w:t>
      </w:r>
      <w:r w:rsidR="000A7820">
        <w:t xml:space="preserve"> the </w:t>
      </w:r>
      <w:r w:rsidR="00A22281">
        <w:t>spatial scale of speciation (Stein et al. 2014)</w:t>
      </w:r>
      <w:r w:rsidR="00D839BD">
        <w:t xml:space="preserve">, </w:t>
      </w:r>
      <w:commentRangeStart w:id="47"/>
      <w:r w:rsidR="00D839BD">
        <w:t>with the stronger coupling of species richness</w:t>
      </w:r>
      <w:r w:rsidR="003617CF">
        <w:t xml:space="preserve"> to heterogeneity </w:t>
      </w:r>
      <w:r w:rsidR="000A7820">
        <w:t xml:space="preserve">at the DS-scale </w:t>
      </w:r>
      <w:r w:rsidR="00C85C59">
        <w:t xml:space="preserve">possibly </w:t>
      </w:r>
      <w:r w:rsidR="00D839BD">
        <w:t>arising</w:t>
      </w:r>
      <w:r w:rsidR="003617CF">
        <w:t xml:space="preserve"> because </w:t>
      </w:r>
      <w:r w:rsidR="00C85C59">
        <w:t>the DS, in contrast to the QDS and HDS,</w:t>
      </w:r>
      <w:r w:rsidR="00BE7B44">
        <w:t xml:space="preserve"> </w:t>
      </w:r>
      <w:r w:rsidR="003617CF">
        <w:t>is sufficiently large</w:t>
      </w:r>
      <w:r w:rsidR="00D13C71">
        <w:t xml:space="preserve"> </w:t>
      </w:r>
      <w:r w:rsidR="00BE7B44">
        <w:t xml:space="preserve">to </w:t>
      </w:r>
      <w:r w:rsidR="00896B4A">
        <w:t>capture</w:t>
      </w:r>
      <w:r w:rsidR="00BE7B44">
        <w:t xml:space="preserve"> allopatric speci</w:t>
      </w:r>
      <w:r w:rsidR="00C85C59">
        <w:t>ation processes</w:t>
      </w:r>
      <w:r w:rsidR="00BE7B44">
        <w:t>.</w:t>
      </w:r>
      <w:commentRangeEnd w:id="47"/>
      <w:r w:rsidR="00A57067">
        <w:rPr>
          <w:rStyle w:val="CommentReference"/>
          <w:rFonts w:ascii="Times New Roman" w:hAnsiTheme="minorHAnsi"/>
        </w:rPr>
        <w:commentReference w:id="47"/>
      </w:r>
    </w:p>
    <w:p w14:paraId="3B792383" w14:textId="400E278E" w:rsidR="00E3070E" w:rsidRDefault="0016731D" w:rsidP="00E3070E">
      <w:pPr>
        <w:pStyle w:val="BodyText"/>
        <w:tabs>
          <w:tab w:val="left" w:pos="6189"/>
        </w:tabs>
      </w:pPr>
      <w:r>
        <w:t>The</w:t>
      </w:r>
      <w:r w:rsidR="001E1442">
        <w:t xml:space="preserve"> observation that species richness </w:t>
      </w:r>
      <w:r w:rsidR="004F61BD">
        <w:t>r</w:t>
      </w:r>
      <w:r w:rsidR="005048A3">
        <w:t xml:space="preserve">esponds to environmental heterogeneity in </w:t>
      </w:r>
      <w:r w:rsidR="00B53C15">
        <w:t>a uniform</w:t>
      </w:r>
      <w:r w:rsidR="005048A3">
        <w:t xml:space="preserve"> manner </w:t>
      </w:r>
      <w:r w:rsidR="001E1442">
        <w:t>across the GCFR and SWAFR</w:t>
      </w:r>
      <w:r w:rsidR="005048A3">
        <w:t xml:space="preserve"> </w:t>
      </w:r>
      <w:r w:rsidR="00A342A8">
        <w:t>or</w:t>
      </w:r>
      <w:r w:rsidR="00BB20AD">
        <w:t xml:space="preserve"> at least</w:t>
      </w:r>
      <w:r w:rsidR="00B26384">
        <w:t>, where this is not the case,</w:t>
      </w:r>
      <w:r w:rsidR="005048A3">
        <w:t xml:space="preserve"> </w:t>
      </w:r>
      <w:r w:rsidR="004F61BD">
        <w:t xml:space="preserve">that </w:t>
      </w:r>
      <w:r w:rsidR="005048A3">
        <w:t>regional differences in the form of the richness-heterogeneity relationship are subtle, suggests that the greater vascular plant species richness of the GCFR</w:t>
      </w:r>
      <w:r w:rsidR="001E1442">
        <w:t xml:space="preserve"> </w:t>
      </w:r>
      <w:r w:rsidR="005048A3">
        <w:t xml:space="preserve">is partly attributable to </w:t>
      </w:r>
      <w:r w:rsidR="00A342A8">
        <w:t>the</w:t>
      </w:r>
      <w:r w:rsidR="005048A3">
        <w:t xml:space="preserve"> greater physiographic heterogeneity</w:t>
      </w:r>
      <w:r w:rsidR="00A342A8">
        <w:t xml:space="preserve"> of this region</w:t>
      </w:r>
      <w:r w:rsidR="005048A3">
        <w:t>.</w:t>
      </w:r>
      <w:r w:rsidR="00B26384">
        <w:t xml:space="preserve"> As noted by Cowling et al. (2015) the lower heterogeneity of SWAFR, both now and during the Tertiary, would have constrained opportunities for radiation</w:t>
      </w:r>
      <w:r w:rsidR="00E3070E">
        <w:t>, thereby</w:t>
      </w:r>
      <w:r w:rsidR="00B26384">
        <w:t xml:space="preserve"> produc</w:t>
      </w:r>
      <w:r w:rsidR="00E3070E">
        <w:t>ing</w:t>
      </w:r>
      <w:r w:rsidR="00B26384">
        <w:t xml:space="preserve"> a flora that is generally less diverse. </w:t>
      </w:r>
      <w:r w:rsidR="00E3070E">
        <w:t xml:space="preserve">In addition, the greater heterogeneity of the GCFR might facilitate denser species packing, through the provision of greater niche diversity, at a range of scales (refs). </w:t>
      </w:r>
      <w:r w:rsidR="00B00A94">
        <w:t>O</w:t>
      </w:r>
      <w:r w:rsidR="00E3070E">
        <w:t xml:space="preserve">ur </w:t>
      </w:r>
      <w:r w:rsidR="000804E8">
        <w:t xml:space="preserve">data </w:t>
      </w:r>
      <w:r w:rsidR="00E3070E">
        <w:t>reveal</w:t>
      </w:r>
      <w:r w:rsidR="00B26384">
        <w:t xml:space="preserve"> </w:t>
      </w:r>
      <w:r w:rsidR="00E3070E">
        <w:t xml:space="preserve">that, despite </w:t>
      </w:r>
      <w:r w:rsidR="004F61BD">
        <w:t>its</w:t>
      </w:r>
      <w:r w:rsidR="00B00A94">
        <w:t xml:space="preserve"> </w:t>
      </w:r>
      <w:r w:rsidR="00E3070E">
        <w:t xml:space="preserve">significantly </w:t>
      </w:r>
      <w:r w:rsidR="00B00A94">
        <w:t>greater</w:t>
      </w:r>
      <w:r w:rsidR="004F61BD">
        <w:t xml:space="preserve"> DS-scale</w:t>
      </w:r>
      <w:r w:rsidR="00B00A94">
        <w:t xml:space="preserve"> species richness</w:t>
      </w:r>
      <w:r w:rsidR="00E3070E">
        <w:t>, the</w:t>
      </w:r>
      <w:r w:rsidR="00B00A94">
        <w:t xml:space="preserve"> GCFR does not </w:t>
      </w:r>
      <w:r w:rsidR="003252BC">
        <w:t>have significantly greater</w:t>
      </w:r>
      <w:r w:rsidR="00B00A94">
        <w:t xml:space="preserve"> </w:t>
      </w:r>
      <w:r w:rsidR="003252BC">
        <w:t xml:space="preserve">QDS- and HDS-scale species richness than </w:t>
      </w:r>
      <w:r w:rsidR="00B00A94">
        <w:t xml:space="preserve">the SWAFR. This </w:t>
      </w:r>
      <w:r w:rsidR="008B5685">
        <w:t>pattern</w:t>
      </w:r>
      <w:r w:rsidR="00BB20AD">
        <w:t>, which reflects</w:t>
      </w:r>
      <w:r w:rsidR="004F61BD">
        <w:t xml:space="preserve"> higher </w:t>
      </w:r>
      <w:r w:rsidR="00BB20AD">
        <w:t xml:space="preserve">rates of </w:t>
      </w:r>
      <w:r w:rsidR="00274581">
        <w:t xml:space="preserve">QDS- and HDS-scale </w:t>
      </w:r>
      <w:r w:rsidR="00BB20AD">
        <w:t xml:space="preserve">species turnover </w:t>
      </w:r>
      <w:r w:rsidR="00274581">
        <w:t>in the GCFR</w:t>
      </w:r>
      <w:r w:rsidR="00BB20AD">
        <w:t xml:space="preserve">, implies </w:t>
      </w:r>
      <w:r w:rsidR="007149DA">
        <w:t xml:space="preserve">a greater role for dispersal limitation and </w:t>
      </w:r>
      <w:r w:rsidR="00BB20AD">
        <w:t xml:space="preserve">local </w:t>
      </w:r>
      <w:r w:rsidR="007149DA">
        <w:t>species differentiation</w:t>
      </w:r>
      <w:r w:rsidR="009A709A">
        <w:t xml:space="preserve"> in </w:t>
      </w:r>
      <w:r w:rsidR="0072106C">
        <w:t>driving</w:t>
      </w:r>
      <w:r w:rsidR="009A709A">
        <w:t xml:space="preserve"> high DS-scale richness</w:t>
      </w:r>
      <w:r w:rsidR="007149DA">
        <w:t xml:space="preserve"> </w:t>
      </w:r>
      <w:r w:rsidR="0072106C">
        <w:t>in the Cape. This interpretation is consistent with evidence for a much high</w:t>
      </w:r>
      <w:r w:rsidR="0058677B">
        <w:t>er</w:t>
      </w:r>
      <w:r w:rsidR="0072106C">
        <w:t xml:space="preserve"> frequency of single-site endemic taxa in the Cape than in the Australian flora (Linder 2019).</w:t>
      </w:r>
    </w:p>
    <w:p w14:paraId="2B259CB7" w14:textId="4F031E4F" w:rsidR="00DE487A" w:rsidRDefault="005F5881" w:rsidP="00E3070E">
      <w:pPr>
        <w:pStyle w:val="BodyText"/>
        <w:tabs>
          <w:tab w:val="left" w:pos="6189"/>
        </w:tabs>
      </w:pPr>
      <w:r>
        <w:t xml:space="preserve">Although </w:t>
      </w:r>
      <w:r w:rsidR="00653FBE">
        <w:t xml:space="preserve">our data </w:t>
      </w:r>
      <w:r w:rsidR="001F48A1">
        <w:t xml:space="preserve">confirm </w:t>
      </w:r>
      <w:r w:rsidR="0029777A">
        <w:t>a broad</w:t>
      </w:r>
      <w:r w:rsidR="001F48A1">
        <w:t xml:space="preserve"> dependence of</w:t>
      </w:r>
      <w:r w:rsidR="00653FBE">
        <w:t xml:space="preserve"> </w:t>
      </w:r>
      <w:r w:rsidR="003362FE">
        <w:t xml:space="preserve">GCFR and SWAFR plant </w:t>
      </w:r>
      <w:r>
        <w:t xml:space="preserve">species richness </w:t>
      </w:r>
      <w:r w:rsidR="001F48A1">
        <w:t>on</w:t>
      </w:r>
      <w:r w:rsidR="000C6E98">
        <w:t xml:space="preserve"> </w:t>
      </w:r>
      <w:r>
        <w:t xml:space="preserve">environmental heterogeneity, as defined by the nine environmental variables examined, </w:t>
      </w:r>
      <w:r w:rsidR="007B1FA8">
        <w:t xml:space="preserve">the generally low coefficients of determination associated with these relationships indicate </w:t>
      </w:r>
      <w:r w:rsidR="00653FBE">
        <w:t xml:space="preserve">a </w:t>
      </w:r>
      <w:r w:rsidR="008B5685">
        <w:t>role for other</w:t>
      </w:r>
      <w:r w:rsidR="007B1FA8">
        <w:t xml:space="preserve"> factors.</w:t>
      </w:r>
      <w:r w:rsidR="00B461C6">
        <w:t xml:space="preserve"> </w:t>
      </w:r>
      <w:r w:rsidR="00653FBE">
        <w:t>First</w:t>
      </w:r>
      <w:r w:rsidR="000C6E98">
        <w:t>ly</w:t>
      </w:r>
      <w:r w:rsidR="00653FBE">
        <w:t xml:space="preserve">, </w:t>
      </w:r>
      <w:r w:rsidR="0074652D">
        <w:t xml:space="preserve">species richness is </w:t>
      </w:r>
      <w:r w:rsidR="000C6E98">
        <w:t>almost certainly</w:t>
      </w:r>
      <w:r w:rsidR="008D30F0">
        <w:t xml:space="preserve"> influenced by </w:t>
      </w:r>
      <w:r w:rsidR="00FD7934">
        <w:t>heterogeneity</w:t>
      </w:r>
      <w:r w:rsidR="0074652D">
        <w:t xml:space="preserve"> </w:t>
      </w:r>
      <w:r w:rsidR="008D30F0">
        <w:t xml:space="preserve">in </w:t>
      </w:r>
      <w:r w:rsidR="00A234EE">
        <w:t>other</w:t>
      </w:r>
      <w:r w:rsidR="000C6E98">
        <w:t xml:space="preserve"> </w:t>
      </w:r>
      <w:r w:rsidR="008D30F0">
        <w:t>environmental variables</w:t>
      </w:r>
      <w:r w:rsidR="000C6E98">
        <w:t xml:space="preserve">, some of which </w:t>
      </w:r>
      <w:r w:rsidR="00A234EE">
        <w:t xml:space="preserve">may </w:t>
      </w:r>
      <w:r w:rsidR="001F48A1">
        <w:t xml:space="preserve">vary at spatial scales beyond the resolution of </w:t>
      </w:r>
      <w:r w:rsidR="003362FE">
        <w:t>available</w:t>
      </w:r>
      <w:r w:rsidR="001F48A1">
        <w:t xml:space="preserve"> environmental layers. </w:t>
      </w:r>
      <w:r w:rsidR="00FD7934">
        <w:t>Cramer et al. (2019), for example, recently highlighted the superiority of locally-modelled soil layers</w:t>
      </w:r>
      <w:r w:rsidR="008D30F0">
        <w:t xml:space="preserve">, which also </w:t>
      </w:r>
      <w:r w:rsidR="001F48A1">
        <w:t>include aspects of</w:t>
      </w:r>
      <w:r w:rsidR="008D30F0">
        <w:t xml:space="preserve"> soil chemistry,</w:t>
      </w:r>
      <w:r w:rsidR="00FD7934">
        <w:t xml:space="preserve"> as predictors of vegetation type in the GCFR,</w:t>
      </w:r>
      <w:r w:rsidR="00BD7A0C">
        <w:t xml:space="preserve"> compared with the globally-modelled layers used </w:t>
      </w:r>
      <w:r w:rsidR="003362FE">
        <w:t>in this study</w:t>
      </w:r>
      <w:r w:rsidR="00BD7A0C">
        <w:t xml:space="preserve">. Unfortunately, </w:t>
      </w:r>
      <w:r w:rsidR="0074652D">
        <w:t xml:space="preserve">we </w:t>
      </w:r>
      <w:r w:rsidR="00FD7934">
        <w:t xml:space="preserve">were unable to </w:t>
      </w:r>
      <w:r w:rsidR="00164E10">
        <w:t xml:space="preserve">make </w:t>
      </w:r>
      <w:r w:rsidR="003362FE">
        <w:t>use</w:t>
      </w:r>
      <w:r w:rsidR="00FD7934">
        <w:t xml:space="preserve"> </w:t>
      </w:r>
      <w:r w:rsidR="00164E10">
        <w:t xml:space="preserve">of </w:t>
      </w:r>
      <w:r w:rsidR="00FD7934">
        <w:t xml:space="preserve">these </w:t>
      </w:r>
      <w:r w:rsidR="008D30F0">
        <w:t>layers</w:t>
      </w:r>
      <w:r w:rsidR="00164E10">
        <w:t xml:space="preserve"> as</w:t>
      </w:r>
      <w:r w:rsidR="00FD7934">
        <w:t xml:space="preserve"> comparable </w:t>
      </w:r>
      <w:r w:rsidR="007F3925">
        <w:t>data</w:t>
      </w:r>
      <w:r w:rsidR="00FD7934">
        <w:t xml:space="preserve"> are </w:t>
      </w:r>
      <w:r w:rsidR="008D30F0">
        <w:t>lacking</w:t>
      </w:r>
      <w:r w:rsidR="00FD7934">
        <w:t xml:space="preserve"> for the SWAFR.</w:t>
      </w:r>
      <w:r w:rsidR="0074652D">
        <w:t xml:space="preserve"> </w:t>
      </w:r>
      <w:r w:rsidR="00BD7A0C">
        <w:t>I</w:t>
      </w:r>
      <w:r w:rsidR="00F06213">
        <w:t xml:space="preserve">n any </w:t>
      </w:r>
      <w:r w:rsidR="001F48A1">
        <w:t>event</w:t>
      </w:r>
      <w:r w:rsidR="00F06213">
        <w:t xml:space="preserve">, </w:t>
      </w:r>
      <w:r w:rsidR="00BD7A0C">
        <w:t>despite the</w:t>
      </w:r>
      <w:r w:rsidR="003362FE">
        <w:t xml:space="preserve"> obvious importance of soil variables</w:t>
      </w:r>
      <w:r w:rsidR="00BD7A0C">
        <w:t xml:space="preserve"> as determinants of plant distribution, </w:t>
      </w:r>
      <w:r w:rsidR="003362FE">
        <w:t xml:space="preserve">their inclusion </w:t>
      </w:r>
      <w:r w:rsidR="00F06213">
        <w:t xml:space="preserve">in broad-scale spatial modelling exercises </w:t>
      </w:r>
      <w:r w:rsidR="003362FE">
        <w:t xml:space="preserve">remains problematic </w:t>
      </w:r>
      <w:r w:rsidR="00A234EE">
        <w:t>since</w:t>
      </w:r>
      <w:r w:rsidR="00F06213">
        <w:t xml:space="preserve"> </w:t>
      </w:r>
      <w:r w:rsidR="00BD7A0C">
        <w:t xml:space="preserve">the spatial scale at which </w:t>
      </w:r>
      <w:r w:rsidR="00164E10">
        <w:t>soils</w:t>
      </w:r>
      <w:r w:rsidR="00BD7A0C">
        <w:t xml:space="preserve"> vary is typically much finer than the spatial </w:t>
      </w:r>
      <w:r w:rsidR="00164E10">
        <w:t>resolution of modelled</w:t>
      </w:r>
      <w:r w:rsidR="00BD7A0C">
        <w:t xml:space="preserve"> layers </w:t>
      </w:r>
      <w:r w:rsidR="00F06213">
        <w:t>(</w:t>
      </w:r>
      <w:proofErr w:type="spellStart"/>
      <w:r w:rsidR="008D30F0">
        <w:t>Figueiredo</w:t>
      </w:r>
      <w:proofErr w:type="spellEnd"/>
      <w:r w:rsidR="008D30F0">
        <w:t xml:space="preserve"> et al. 2018</w:t>
      </w:r>
      <w:r w:rsidR="00F06213">
        <w:t xml:space="preserve">). </w:t>
      </w:r>
      <w:r w:rsidR="00E806A3">
        <w:t>Similarly</w:t>
      </w:r>
      <w:r w:rsidR="003362FE">
        <w:t>, the association of many point</w:t>
      </w:r>
      <w:r w:rsidR="00A179C9">
        <w:t>-</w:t>
      </w:r>
      <w:r w:rsidR="00BC31F1">
        <w:t xml:space="preserve">endemics in the GCFR </w:t>
      </w:r>
      <w:r w:rsidR="003362FE">
        <w:t xml:space="preserve">with </w:t>
      </w:r>
      <w:r w:rsidR="008B5685">
        <w:t>highly-</w:t>
      </w:r>
      <w:r w:rsidR="00E806A3">
        <w:t xml:space="preserve">localized </w:t>
      </w:r>
      <w:r w:rsidR="00A179C9">
        <w:t>bogs</w:t>
      </w:r>
      <w:r w:rsidR="00E806A3">
        <w:t>,</w:t>
      </w:r>
      <w:r w:rsidR="003362FE">
        <w:t xml:space="preserve"> whose distribution</w:t>
      </w:r>
      <w:r w:rsidR="00E806A3">
        <w:t>s</w:t>
      </w:r>
      <w:r w:rsidR="003362FE">
        <w:t xml:space="preserve"> </w:t>
      </w:r>
      <w:r w:rsidR="00E806A3">
        <w:t>are</w:t>
      </w:r>
      <w:r w:rsidR="00D65C79">
        <w:t xml:space="preserve"> </w:t>
      </w:r>
      <w:r w:rsidR="003362FE">
        <w:t>geo</w:t>
      </w:r>
      <w:r w:rsidR="00AD171B">
        <w:t>morpho</w:t>
      </w:r>
      <w:r w:rsidR="003362FE">
        <w:t>logically- rather than climatically-determined</w:t>
      </w:r>
      <w:r w:rsidR="00E806A3">
        <w:t>,</w:t>
      </w:r>
      <w:r w:rsidR="00164E10">
        <w:t xml:space="preserve"> presents challenges </w:t>
      </w:r>
      <w:r w:rsidR="00E806A3">
        <w:t xml:space="preserve">for species distribution modelling </w:t>
      </w:r>
      <w:r w:rsidR="003B08CE">
        <w:t>on account of their small size</w:t>
      </w:r>
      <w:r w:rsidR="00120FD9">
        <w:t xml:space="preserve"> (Born and Linder 2019)</w:t>
      </w:r>
      <w:r w:rsidR="00164E10">
        <w:t>.</w:t>
      </w:r>
      <w:r w:rsidR="00996D75">
        <w:t xml:space="preserve"> The same may </w:t>
      </w:r>
      <w:r w:rsidR="00B31A36">
        <w:t xml:space="preserve">well </w:t>
      </w:r>
      <w:r w:rsidR="00996D75">
        <w:t>be true for the SWAFR flora where phylogenetically-</w:t>
      </w:r>
      <w:proofErr w:type="spellStart"/>
      <w:r w:rsidR="00996D75">
        <w:t>relictual</w:t>
      </w:r>
      <w:proofErr w:type="spellEnd"/>
      <w:r w:rsidR="00996D75">
        <w:t xml:space="preserve"> species typically inhabit waterlogged situations (Hopper and </w:t>
      </w:r>
      <w:proofErr w:type="spellStart"/>
      <w:r w:rsidR="00996D75">
        <w:t>Gioia</w:t>
      </w:r>
      <w:proofErr w:type="spellEnd"/>
      <w:r w:rsidR="00996D75">
        <w:t xml:space="preserve"> 2004).</w:t>
      </w:r>
    </w:p>
    <w:p w14:paraId="67982DFE" w14:textId="65FC132A" w:rsidR="00CF6AF3" w:rsidRDefault="00DE487A" w:rsidP="00E3070E">
      <w:pPr>
        <w:pStyle w:val="BodyText"/>
        <w:tabs>
          <w:tab w:val="left" w:pos="6189"/>
        </w:tabs>
      </w:pPr>
      <w:r>
        <w:t>A second</w:t>
      </w:r>
      <w:r w:rsidR="00164E10">
        <w:t xml:space="preserve"> </w:t>
      </w:r>
      <w:r w:rsidR="00B718C1">
        <w:t xml:space="preserve">factor </w:t>
      </w:r>
      <w:r w:rsidR="00A646E1">
        <w:t xml:space="preserve">potentially </w:t>
      </w:r>
      <w:r w:rsidR="004940AD">
        <w:t>compromising</w:t>
      </w:r>
      <w:r w:rsidR="00B718C1">
        <w:t xml:space="preserve"> the </w:t>
      </w:r>
      <w:r w:rsidR="00A646E1">
        <w:t>explanatory power of our models</w:t>
      </w:r>
      <w:r w:rsidR="003362FE">
        <w:t xml:space="preserve"> </w:t>
      </w:r>
      <w:r w:rsidR="009B7312">
        <w:t xml:space="preserve">is the inclusion of only </w:t>
      </w:r>
      <w:r w:rsidR="00FA12E2">
        <w:t>the</w:t>
      </w:r>
      <w:r w:rsidR="009B7312">
        <w:t xml:space="preserve"> hete</w:t>
      </w:r>
      <w:r w:rsidR="00D96E88">
        <w:t>rogeneities</w:t>
      </w:r>
      <w:r w:rsidR="00FA12E2">
        <w:t xml:space="preserve"> of environmental variables</w:t>
      </w:r>
      <w:r w:rsidR="00D96E88">
        <w:t xml:space="preserve"> and not the</w:t>
      </w:r>
      <w:r w:rsidR="008353FD">
        <w:t>ir</w:t>
      </w:r>
      <w:r w:rsidR="00D96E88">
        <w:t xml:space="preserve"> </w:t>
      </w:r>
      <w:r w:rsidR="008353FD">
        <w:t>absolute</w:t>
      </w:r>
      <w:r w:rsidR="00D96E88">
        <w:t xml:space="preserve"> va</w:t>
      </w:r>
      <w:r w:rsidR="008353FD">
        <w:t>lues</w:t>
      </w:r>
      <w:r w:rsidR="00D96E88">
        <w:t xml:space="preserve">. </w:t>
      </w:r>
      <w:r w:rsidR="008353FD">
        <w:t xml:space="preserve">Although the absolute values of </w:t>
      </w:r>
      <w:r w:rsidR="00C55DCA">
        <w:t>certain</w:t>
      </w:r>
      <w:r w:rsidR="0065333D">
        <w:t xml:space="preserve"> environmental </w:t>
      </w:r>
      <w:r w:rsidR="008353FD">
        <w:t xml:space="preserve">variables, particularly those </w:t>
      </w:r>
      <w:r w:rsidR="0065333D">
        <w:t>influencing</w:t>
      </w:r>
      <w:r w:rsidR="008353FD">
        <w:t xml:space="preserve"> </w:t>
      </w:r>
      <w:r w:rsidR="0065333D">
        <w:t>biological</w:t>
      </w:r>
      <w:r w:rsidR="008353FD">
        <w:t xml:space="preserve"> </w:t>
      </w:r>
      <w:r w:rsidR="008353FD">
        <w:lastRenderedPageBreak/>
        <w:t>productivity</w:t>
      </w:r>
      <w:r w:rsidR="00873A2C">
        <w:t xml:space="preserve"> (</w:t>
      </w:r>
      <w:r w:rsidR="00A82266">
        <w:t xml:space="preserve">i.e. </w:t>
      </w:r>
      <w:r w:rsidR="00873A2C">
        <w:t>energy-water theory)</w:t>
      </w:r>
      <w:r w:rsidR="008353FD">
        <w:t xml:space="preserve">, have often been </w:t>
      </w:r>
      <w:r w:rsidR="00FA12E2">
        <w:t>found</w:t>
      </w:r>
      <w:r w:rsidR="008353FD">
        <w:t xml:space="preserve"> to </w:t>
      </w:r>
      <w:r w:rsidR="00C55DCA">
        <w:t>correlate positively with</w:t>
      </w:r>
      <w:r w:rsidR="008353FD">
        <w:t xml:space="preserve"> species richness</w:t>
      </w:r>
      <w:r w:rsidR="00C55DCA">
        <w:t xml:space="preserve"> at broad scales</w:t>
      </w:r>
      <w:r w:rsidR="0065333D">
        <w:t xml:space="preserve"> (</w:t>
      </w:r>
      <w:r w:rsidR="00873A2C">
        <w:t xml:space="preserve">Currie 1991; Hawkins et al. 2003; </w:t>
      </w:r>
      <w:proofErr w:type="spellStart"/>
      <w:r w:rsidR="00873A2C">
        <w:t>Kreft</w:t>
      </w:r>
      <w:proofErr w:type="spellEnd"/>
      <w:r w:rsidR="00873A2C">
        <w:t xml:space="preserve"> and </w:t>
      </w:r>
      <w:proofErr w:type="spellStart"/>
      <w:r w:rsidR="00873A2C">
        <w:t>Jetz</w:t>
      </w:r>
      <w:proofErr w:type="spellEnd"/>
      <w:r w:rsidR="00873A2C">
        <w:t xml:space="preserve"> 2008</w:t>
      </w:r>
      <w:r w:rsidR="0065333D">
        <w:t>)</w:t>
      </w:r>
      <w:r w:rsidR="008353FD">
        <w:t xml:space="preserve">, we elected to omit these variables from our analyses because </w:t>
      </w:r>
      <w:r w:rsidR="002D35E5">
        <w:t>we</w:t>
      </w:r>
      <w:r w:rsidR="0065333D">
        <w:t xml:space="preserve"> </w:t>
      </w:r>
      <w:r w:rsidR="008B6F00">
        <w:t>wished</w:t>
      </w:r>
      <w:r w:rsidR="0065333D">
        <w:t xml:space="preserve"> explicitly </w:t>
      </w:r>
      <w:r w:rsidR="00873A2C">
        <w:t>to assess</w:t>
      </w:r>
      <w:r w:rsidR="00C55DCA">
        <w:t xml:space="preserve"> the </w:t>
      </w:r>
      <w:r w:rsidR="008B6F00">
        <w:t>ability</w:t>
      </w:r>
      <w:r w:rsidR="00C55DCA">
        <w:t xml:space="preserve"> of heterogeneity </w:t>
      </w:r>
      <w:r w:rsidR="008B6F00">
        <w:t>to account for</w:t>
      </w:r>
      <w:r w:rsidR="00C55DCA">
        <w:t xml:space="preserve"> species richness variation across the GCFR and SWAFR. </w:t>
      </w:r>
      <w:r w:rsidR="00B31A36">
        <w:t>Besides</w:t>
      </w:r>
      <w:r w:rsidR="00C55DCA">
        <w:t xml:space="preserve">, </w:t>
      </w:r>
      <w:r w:rsidR="001B750B">
        <w:t xml:space="preserve">as noted by </w:t>
      </w:r>
      <w:r w:rsidR="00873A2C">
        <w:t>Cowling et al. (2017)</w:t>
      </w:r>
      <w:r w:rsidR="001B750B">
        <w:t>,</w:t>
      </w:r>
      <w:r w:rsidR="00873A2C">
        <w:t xml:space="preserve"> ene</w:t>
      </w:r>
      <w:r w:rsidR="00E929F6">
        <w:t xml:space="preserve">rgy-water theory does not </w:t>
      </w:r>
      <w:r w:rsidR="008B6F00">
        <w:t>appear to hold</w:t>
      </w:r>
      <w:r w:rsidR="00E929F6">
        <w:t xml:space="preserve"> in the GCFR where species richness is </w:t>
      </w:r>
      <w:r w:rsidR="00DA7104">
        <w:t>maximized</w:t>
      </w:r>
      <w:r w:rsidR="00E929F6">
        <w:t xml:space="preserve"> in cool</w:t>
      </w:r>
      <w:r w:rsidR="008B6F00">
        <w:t>,</w:t>
      </w:r>
      <w:r w:rsidR="00E929F6">
        <w:t xml:space="preserve"> nutrient-impoverished</w:t>
      </w:r>
      <w:r w:rsidR="008B6F00">
        <w:t xml:space="preserve"> areas</w:t>
      </w:r>
      <w:r w:rsidR="00E929F6">
        <w:t>.</w:t>
      </w:r>
      <w:r w:rsidR="00DA7104">
        <w:t xml:space="preserve"> </w:t>
      </w:r>
      <w:r w:rsidR="004F2596">
        <w:t>The same appears to be true for the</w:t>
      </w:r>
      <w:r w:rsidR="00CF6AF3">
        <w:t xml:space="preserve"> SWAFR</w:t>
      </w:r>
      <w:r w:rsidR="004F2596">
        <w:t xml:space="preserve"> (ref***)</w:t>
      </w:r>
      <w:r w:rsidR="00CF6AF3">
        <w:t>.</w:t>
      </w:r>
    </w:p>
    <w:p w14:paraId="0610530F" w14:textId="341713CC" w:rsidR="00375621" w:rsidRDefault="001C321C" w:rsidP="00E3070E">
      <w:pPr>
        <w:pStyle w:val="BodyText"/>
        <w:tabs>
          <w:tab w:val="left" w:pos="6189"/>
        </w:tabs>
      </w:pPr>
      <w:r>
        <w:t xml:space="preserve">A third factor underpinning the unexplained variance in our models is spatial variation in collection effort and its consequences for </w:t>
      </w:r>
      <w:r w:rsidR="00F83A4F">
        <w:t>species richness estimates.</w:t>
      </w:r>
      <w:r w:rsidR="008353FD">
        <w:t xml:space="preserve"> </w:t>
      </w:r>
      <w:r w:rsidR="00E823D6">
        <w:t xml:space="preserve">Although some </w:t>
      </w:r>
      <w:r w:rsidR="00841F89">
        <w:t>a</w:t>
      </w:r>
      <w:r w:rsidR="00E823D6">
        <w:t xml:space="preserve">uthors </w:t>
      </w:r>
      <w:r w:rsidR="004F2596">
        <w:t>have argued for</w:t>
      </w:r>
      <w:r w:rsidR="00E823D6">
        <w:t xml:space="preserve"> the</w:t>
      </w:r>
      <w:r w:rsidR="002D35E5">
        <w:t xml:space="preserve"> application of </w:t>
      </w:r>
      <w:r w:rsidR="00375621" w:rsidRPr="003C5ACF">
        <w:rPr>
          <w:rFonts w:ascii="Times New Roman" w:hAnsi="Times New Roman" w:cs="Times New Roman"/>
          <w:noProof/>
          <w:lang w:val="en-GB"/>
        </w:rPr>
        <w:t xml:space="preserve">sample- (Gotelli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Colwell, 2001) or coverage-based rarefaction techniques (Chao </w:t>
      </w:r>
      <w:r w:rsidR="00375621">
        <w:rPr>
          <w:rFonts w:ascii="Times New Roman" w:hAnsi="Times New Roman" w:cs="Times New Roman"/>
          <w:noProof/>
          <w:lang w:val="en-GB"/>
        </w:rPr>
        <w:t>and</w:t>
      </w:r>
      <w:r w:rsidR="00375621" w:rsidRPr="003C5ACF">
        <w:rPr>
          <w:rFonts w:ascii="Times New Roman" w:hAnsi="Times New Roman" w:cs="Times New Roman"/>
          <w:noProof/>
          <w:lang w:val="en-GB"/>
        </w:rPr>
        <w:t xml:space="preserve"> Jost, 2012) </w:t>
      </w:r>
      <w:r w:rsidR="00E823D6">
        <w:t xml:space="preserve">to correct for </w:t>
      </w:r>
      <w:r w:rsidR="002D35E5">
        <w:t xml:space="preserve">variable </w:t>
      </w:r>
      <w:r w:rsidR="00E823D6">
        <w:t>collection effort</w:t>
      </w:r>
      <w:r w:rsidR="002D35E5">
        <w:t xml:space="preserve"> (</w:t>
      </w:r>
      <w:r w:rsidR="00375621" w:rsidRPr="003C5ACF">
        <w:rPr>
          <w:rFonts w:ascii="Times New Roman" w:hAnsi="Times New Roman" w:cs="Times New Roman"/>
          <w:noProof/>
          <w:lang w:val="en-GB"/>
        </w:rPr>
        <w:t>Engemann et al., 2015</w:t>
      </w:r>
      <w:r w:rsidR="002D35E5">
        <w:t>)</w:t>
      </w:r>
      <w:r w:rsidR="00E823D6">
        <w:t xml:space="preserve">, </w:t>
      </w:r>
      <w:r w:rsidR="00B053CB">
        <w:t xml:space="preserve">the application of these approaches to systematically-biased collection data is </w:t>
      </w:r>
      <w:r w:rsidR="0092446E">
        <w:t xml:space="preserve">potentially </w:t>
      </w:r>
      <w:r w:rsidR="00B053CB">
        <w:t>problematic (refs)</w:t>
      </w:r>
      <w:r w:rsidR="00375621">
        <w:t xml:space="preserve">. </w:t>
      </w:r>
      <w:r w:rsidR="00375621" w:rsidRPr="003C5ACF">
        <w:rPr>
          <w:rFonts w:ascii="Times New Roman" w:hAnsi="Times New Roman" w:cs="Times New Roman"/>
          <w:noProof/>
          <w:lang w:val="en-GB"/>
        </w:rPr>
        <w:t>These techniques, however, assume that the relationship between the true species richness and sampling effort is weak. In contrast, herbarium collectors commonly focus their efforts on rare species, and many herbaria do not accept material indiscriminately, being reluctant to accept multiple accessions of the same species from a single area</w:t>
      </w:r>
      <w:r w:rsidR="00375621">
        <w:rPr>
          <w:rFonts w:ascii="Times New Roman" w:hAnsi="Times New Roman" w:cs="Times New Roman"/>
          <w:noProof/>
          <w:lang w:val="en-GB"/>
        </w:rPr>
        <w:t>. W</w:t>
      </w:r>
      <w:proofErr w:type="spellStart"/>
      <w:r w:rsidR="00E823D6">
        <w:t>e</w:t>
      </w:r>
      <w:proofErr w:type="spellEnd"/>
      <w:r w:rsidR="00E823D6">
        <w:t xml:space="preserve"> have desisted from </w:t>
      </w:r>
      <w:r w:rsidR="00375621">
        <w:t xml:space="preserve">applying these techniques </w:t>
      </w:r>
      <w:r w:rsidR="00E823D6">
        <w:t>because</w:t>
      </w:r>
      <w:r w:rsidR="00F85B67">
        <w:t xml:space="preserve">, </w:t>
      </w:r>
      <w:r w:rsidR="00375621">
        <w:t xml:space="preserve">at least </w:t>
      </w:r>
      <w:r w:rsidR="00F85B67">
        <w:t>for the South African flora,</w:t>
      </w:r>
      <w:r w:rsidR="00E823D6">
        <w:t xml:space="preserve"> </w:t>
      </w:r>
      <w:r w:rsidR="002D35E5">
        <w:t xml:space="preserve">these methods severely distort known species richness (Cramer and </w:t>
      </w:r>
      <w:proofErr w:type="spellStart"/>
      <w:r w:rsidR="002D35E5">
        <w:t>Verboom</w:t>
      </w:r>
      <w:proofErr w:type="spellEnd"/>
      <w:r w:rsidR="00D6081B">
        <w:t>,</w:t>
      </w:r>
      <w:r w:rsidR="002D35E5">
        <w:t xml:space="preserve"> </w:t>
      </w:r>
      <w:commentRangeStart w:id="48"/>
      <w:r w:rsidR="002D35E5">
        <w:t>2017</w:t>
      </w:r>
      <w:commentRangeEnd w:id="48"/>
      <w:r w:rsidR="00AD171B">
        <w:rPr>
          <w:rStyle w:val="CommentReference"/>
          <w:rFonts w:ascii="Times New Roman" w:hAnsiTheme="minorHAnsi"/>
        </w:rPr>
        <w:commentReference w:id="48"/>
      </w:r>
      <w:r w:rsidR="002D35E5">
        <w:t>).</w:t>
      </w:r>
      <w:r w:rsidR="00375621">
        <w:t xml:space="preserve"> </w:t>
      </w:r>
      <w:r w:rsidR="002F32A1">
        <w:rPr>
          <w:rFonts w:ascii="Times New Roman" w:hAnsi="Times New Roman" w:cs="Times New Roman"/>
          <w:lang w:val="en-GB"/>
        </w:rPr>
        <w:t xml:space="preserve">Use of rarefaction may artificially inflate species richness in areas of low collection, where collections are low not because of </w:t>
      </w:r>
      <w:r w:rsidR="001576DD">
        <w:rPr>
          <w:rFonts w:ascii="Times New Roman" w:hAnsi="Times New Roman" w:cs="Times New Roman"/>
          <w:lang w:val="en-GB"/>
        </w:rPr>
        <w:t>inaccessibility</w:t>
      </w:r>
      <w:r w:rsidR="002F32A1">
        <w:rPr>
          <w:rFonts w:ascii="Times New Roman" w:hAnsi="Times New Roman" w:cs="Times New Roman"/>
          <w:lang w:val="en-GB"/>
        </w:rPr>
        <w:t xml:space="preserve">, but because species richness is low. </w:t>
      </w:r>
      <w:r w:rsidR="00375621">
        <w:t xml:space="preserve">Indeed, </w:t>
      </w:r>
      <w:r w:rsidR="002F32A1">
        <w:t xml:space="preserve">Cramer and </w:t>
      </w:r>
      <w:proofErr w:type="spellStart"/>
      <w:r w:rsidR="002F32A1">
        <w:t>Verboom</w:t>
      </w:r>
      <w:proofErr w:type="spellEnd"/>
      <w:r w:rsidR="002F32A1">
        <w:t xml:space="preserve"> (2017) </w:t>
      </w:r>
      <w:r w:rsidR="00375621">
        <w:t xml:space="preserve">found that the cumulative species </w:t>
      </w:r>
      <w:r w:rsidR="005F7C7C">
        <w:t xml:space="preserve">richness </w:t>
      </w:r>
      <w:r w:rsidR="00375621">
        <w:t xml:space="preserve">provided a reasonable estimate of the </w:t>
      </w:r>
      <w:r w:rsidR="005F7C7C">
        <w:t xml:space="preserve">biome-level </w:t>
      </w:r>
      <w:r w:rsidR="00375621">
        <w:t xml:space="preserve">floral richness, </w:t>
      </w:r>
      <w:r w:rsidR="002F32A1">
        <w:t xml:space="preserve">and </w:t>
      </w:r>
      <w:r w:rsidR="00375621">
        <w:t xml:space="preserve">that these numbers were consistent with results from an exhaustive </w:t>
      </w:r>
      <w:proofErr w:type="spellStart"/>
      <w:r w:rsidR="00375621">
        <w:t>atlassing</w:t>
      </w:r>
      <w:proofErr w:type="spellEnd"/>
      <w:r w:rsidR="00375621">
        <w:t xml:space="preserve"> project (i.e. </w:t>
      </w:r>
      <w:r w:rsidR="00375621" w:rsidRPr="003C5ACF">
        <w:rPr>
          <w:rFonts w:ascii="Times New Roman" w:hAnsi="Times New Roman" w:cs="Times New Roman"/>
          <w:lang w:val="en-GB"/>
        </w:rPr>
        <w:t>Protea Atlas</w:t>
      </w:r>
      <w:r w:rsidR="00375621">
        <w:rPr>
          <w:rFonts w:ascii="Times New Roman" w:hAnsi="Times New Roman" w:cs="Times New Roman"/>
          <w:lang w:val="en-GB"/>
        </w:rPr>
        <w:t xml:space="preserve">; </w:t>
      </w:r>
      <w:proofErr w:type="spellStart"/>
      <w:r w:rsidR="00375621" w:rsidRPr="003C5ACF">
        <w:rPr>
          <w:rFonts w:ascii="Times New Roman" w:hAnsi="Times New Roman" w:cs="Times New Roman"/>
          <w:lang w:val="en-GB"/>
        </w:rPr>
        <w:t>Rebelo</w:t>
      </w:r>
      <w:proofErr w:type="spellEnd"/>
      <w:r w:rsidR="00375621" w:rsidRPr="003C5ACF">
        <w:rPr>
          <w:rFonts w:ascii="Times New Roman" w:hAnsi="Times New Roman" w:cs="Times New Roman"/>
          <w:lang w:val="en-GB"/>
        </w:rPr>
        <w:t>, 200</w:t>
      </w:r>
      <w:r w:rsidR="00375621">
        <w:rPr>
          <w:rFonts w:ascii="Times New Roman" w:hAnsi="Times New Roman" w:cs="Times New Roman"/>
          <w:lang w:val="en-GB"/>
        </w:rPr>
        <w:t>1</w:t>
      </w:r>
      <w:r w:rsidR="00375621" w:rsidRPr="003C5ACF">
        <w:rPr>
          <w:rFonts w:ascii="Times New Roman" w:hAnsi="Times New Roman" w:cs="Times New Roman"/>
          <w:lang w:val="en-GB"/>
        </w:rPr>
        <w:t>)</w:t>
      </w:r>
      <w:r w:rsidR="002F32A1">
        <w:rPr>
          <w:rFonts w:ascii="Times New Roman" w:hAnsi="Times New Roman" w:cs="Times New Roman"/>
          <w:lang w:val="en-GB"/>
        </w:rPr>
        <w:t xml:space="preserve"> with low collecting bias (</w:t>
      </w:r>
      <w:proofErr w:type="spellStart"/>
      <w:r w:rsidR="002F32A1">
        <w:rPr>
          <w:rFonts w:ascii="Times New Roman" w:hAnsi="Times New Roman" w:cs="Times New Roman"/>
          <w:lang w:val="en-GB"/>
        </w:rPr>
        <w:t>Merow</w:t>
      </w:r>
      <w:proofErr w:type="spellEnd"/>
      <w:r w:rsidR="002F32A1">
        <w:rPr>
          <w:rFonts w:ascii="Times New Roman" w:hAnsi="Times New Roman" w:cs="Times New Roman"/>
          <w:lang w:val="en-GB"/>
        </w:rPr>
        <w:t xml:space="preserve"> et al 2013). </w:t>
      </w:r>
    </w:p>
    <w:p w14:paraId="73FD09B2" w14:textId="1367E68B" w:rsidR="005C0E41" w:rsidRDefault="007535ED">
      <w:pPr>
        <w:pStyle w:val="BodyText"/>
        <w:tabs>
          <w:tab w:val="left" w:pos="6189"/>
        </w:tabs>
      </w:pPr>
      <w:r>
        <w:t xml:space="preserve">A fourth and final factor </w:t>
      </w:r>
      <w:r w:rsidR="003C1D3C">
        <w:t xml:space="preserve">potentially </w:t>
      </w:r>
      <w:r>
        <w:t>compromising</w:t>
      </w:r>
      <w:r w:rsidR="00022A4F">
        <w:t xml:space="preserve"> </w:t>
      </w:r>
      <w:r w:rsidR="0039482B">
        <w:t xml:space="preserve">the strength of the species richness-heterogeneity relationship </w:t>
      </w:r>
      <w:r>
        <w:t>is the</w:t>
      </w:r>
      <w:r w:rsidR="00022A4F">
        <w:t xml:space="preserve"> existence of diversity hotspots </w:t>
      </w:r>
      <w:r>
        <w:t>whose</w:t>
      </w:r>
      <w:r w:rsidR="00022A4F">
        <w:t xml:space="preserve"> high species richness </w:t>
      </w:r>
      <w:r>
        <w:t xml:space="preserve">is not </w:t>
      </w:r>
      <w:r w:rsidR="00E41E17">
        <w:t xml:space="preserve">directly </w:t>
      </w:r>
      <w:r>
        <w:t>linked to</w:t>
      </w:r>
      <w:r w:rsidR="005C0E41">
        <w:t xml:space="preserve"> </w:t>
      </w:r>
      <w:r w:rsidR="00422E7C">
        <w:t>physiographic</w:t>
      </w:r>
      <w:r w:rsidR="00022A4F">
        <w:t xml:space="preserve"> heterogeneity</w:t>
      </w:r>
      <w:r w:rsidR="0039482B">
        <w:t xml:space="preserve">. </w:t>
      </w:r>
      <w:r w:rsidR="00B053CB">
        <w:t>This is a</w:t>
      </w:r>
      <w:r w:rsidR="00EC2B93">
        <w:t xml:space="preserve"> potentially significant</w:t>
      </w:r>
      <w:r w:rsidR="00B053CB">
        <w:t xml:space="preserve"> issue in </w:t>
      </w:r>
      <w:r w:rsidR="000C16A6">
        <w:t xml:space="preserve">both </w:t>
      </w:r>
      <w:r w:rsidR="00B053CB">
        <w:t xml:space="preserve">the </w:t>
      </w:r>
      <w:r w:rsidR="00E41E17">
        <w:t>GCFR</w:t>
      </w:r>
      <w:r w:rsidR="0092446E">
        <w:t xml:space="preserve"> and SWAFR</w:t>
      </w:r>
      <w:r w:rsidR="00422E7C">
        <w:t xml:space="preserve"> </w:t>
      </w:r>
      <w:r w:rsidR="00B053CB">
        <w:t>where</w:t>
      </w:r>
      <w:r w:rsidR="0092446E">
        <w:t xml:space="preserve"> species richness</w:t>
      </w:r>
      <w:r w:rsidR="00AF591A">
        <w:t xml:space="preserve"> </w:t>
      </w:r>
      <w:r w:rsidR="005C5C96">
        <w:t xml:space="preserve">is often concentrated in </w:t>
      </w:r>
      <w:r w:rsidR="00AF591A">
        <w:t>hotspots</w:t>
      </w:r>
      <w:r w:rsidR="0092446E">
        <w:t xml:space="preserve"> (cf. Oliver et al. 1983; </w:t>
      </w:r>
      <w:proofErr w:type="spellStart"/>
      <w:r w:rsidR="0092446E">
        <w:t>Gioia</w:t>
      </w:r>
      <w:proofErr w:type="spellEnd"/>
      <w:r w:rsidR="0092446E">
        <w:t xml:space="preserve"> and Hopper 2017) </w:t>
      </w:r>
      <w:r w:rsidR="005C5C96">
        <w:t xml:space="preserve">whose exceptional richness, at least in some instances, may be a consequence of </w:t>
      </w:r>
      <w:r w:rsidR="00F600D2">
        <w:t>paleo</w:t>
      </w:r>
      <w:r w:rsidR="005C5C96">
        <w:t>environmental history</w:t>
      </w:r>
      <w:r w:rsidR="0092446E">
        <w:t xml:space="preserve">. </w:t>
      </w:r>
      <w:r w:rsidR="00422E7C">
        <w:t xml:space="preserve">In the Cape Floristic Region (CFR; </w:t>
      </w:r>
      <w:proofErr w:type="spellStart"/>
      <w:r w:rsidR="00422E7C">
        <w:rPr>
          <w:i/>
        </w:rPr>
        <w:t>sensu</w:t>
      </w:r>
      <w:proofErr w:type="spellEnd"/>
      <w:r w:rsidR="00422E7C">
        <w:t xml:space="preserve"> Goldblatt 1978), for example,</w:t>
      </w:r>
      <w:r w:rsidR="00EC2B93">
        <w:t xml:space="preserve"> </w:t>
      </w:r>
      <w:r w:rsidR="00654E88">
        <w:t>high</w:t>
      </w:r>
      <w:r w:rsidR="00EC2B93">
        <w:t>er</w:t>
      </w:r>
      <w:r w:rsidR="00422E7C">
        <w:t xml:space="preserve"> species richness </w:t>
      </w:r>
      <w:r w:rsidR="00EC2B93">
        <w:t>in</w:t>
      </w:r>
      <w:r w:rsidR="00422E7C">
        <w:t xml:space="preserve"> the west </w:t>
      </w:r>
      <w:r w:rsidR="00C5195B">
        <w:t xml:space="preserve">has been attributed to </w:t>
      </w:r>
      <w:r w:rsidR="009959BB">
        <w:t>reduced rates of extinction</w:t>
      </w:r>
      <w:r w:rsidR="00340481">
        <w:t>,</w:t>
      </w:r>
      <w:r w:rsidR="009959BB">
        <w:t xml:space="preserve"> associated with greater climatic stability through the Pleistocene</w:t>
      </w:r>
      <w:r w:rsidR="00C5195B">
        <w:t xml:space="preserve"> (Cowling and Lombard 2002; Cowling et al. 2017)</w:t>
      </w:r>
      <w:r w:rsidR="00422E7C">
        <w:t>.</w:t>
      </w:r>
      <w:r w:rsidR="00B876DB">
        <w:t xml:space="preserve"> </w:t>
      </w:r>
      <w:r w:rsidR="005C5C96">
        <w:t>In this study, w</w:t>
      </w:r>
      <w:r w:rsidR="003C6BD9">
        <w:t xml:space="preserve">e used the residuals </w:t>
      </w:r>
      <w:r w:rsidR="00FB1888">
        <w:t>derived from</w:t>
      </w:r>
      <w:r w:rsidR="003C6BD9">
        <w:t xml:space="preserve"> PC1-based ANCOVA and multiple regression models to identify </w:t>
      </w:r>
      <w:r w:rsidR="005C5C96">
        <w:t>hotspots</w:t>
      </w:r>
      <w:r w:rsidR="00E17461">
        <w:t xml:space="preserve"> </w:t>
      </w:r>
      <w:r w:rsidR="003C6BD9">
        <w:t>whose species richness exceeds that expected on the basis of their underlying heterogeneities.</w:t>
      </w:r>
      <w:r w:rsidR="004B237D">
        <w:t xml:space="preserve"> </w:t>
      </w:r>
      <w:r w:rsidR="002E03CA">
        <w:t xml:space="preserve">At least some of the hotspots identified in this manner correspond to </w:t>
      </w:r>
      <w:proofErr w:type="spellStart"/>
      <w:r w:rsidR="002E03CA">
        <w:t>centres</w:t>
      </w:r>
      <w:proofErr w:type="spellEnd"/>
      <w:r w:rsidR="002E03CA">
        <w:t xml:space="preserve"> of long</w:t>
      </w:r>
      <w:r w:rsidR="00F600D2">
        <w:t>-</w:t>
      </w:r>
      <w:r w:rsidR="002E03CA">
        <w:t>ter</w:t>
      </w:r>
      <w:r w:rsidR="00F600D2">
        <w:t xml:space="preserve">m environmental </w:t>
      </w:r>
      <w:r w:rsidR="00FB1888">
        <w:t>stability</w:t>
      </w:r>
      <w:r w:rsidR="00F600D2">
        <w:t xml:space="preserve">. In the GCFR, for example, the </w:t>
      </w:r>
      <w:r w:rsidR="00865292">
        <w:t>southwestern mountains (</w:t>
      </w:r>
      <w:proofErr w:type="spellStart"/>
      <w:r w:rsidR="00F600D2">
        <w:t>Kogelberg</w:t>
      </w:r>
      <w:proofErr w:type="spellEnd"/>
      <w:r w:rsidR="00D279AB">
        <w:t>-Hottentots Holland</w:t>
      </w:r>
      <w:r w:rsidR="00865292">
        <w:t>)</w:t>
      </w:r>
      <w:r w:rsidR="00F600D2">
        <w:t xml:space="preserve"> ha</w:t>
      </w:r>
      <w:r w:rsidR="00865292">
        <w:t>ve</w:t>
      </w:r>
      <w:r w:rsidR="00F600D2">
        <w:t xml:space="preserve"> been identified as a </w:t>
      </w:r>
      <w:r w:rsidR="00D279AB">
        <w:t>long-term climatic</w:t>
      </w:r>
      <w:r w:rsidR="005143E0">
        <w:t xml:space="preserve"> and hydrological</w:t>
      </w:r>
      <w:r w:rsidR="00F600D2">
        <w:t xml:space="preserve"> refugium</w:t>
      </w:r>
      <w:r w:rsidR="00D279AB">
        <w:t>, especially</w:t>
      </w:r>
      <w:r w:rsidR="00F600D2">
        <w:t xml:space="preserve"> for </w:t>
      </w:r>
      <w:r w:rsidR="00670FB5">
        <w:t>moisture-loving species</w:t>
      </w:r>
      <w:r w:rsidR="005143E0">
        <w:t xml:space="preserve"> which inhabit the numerous bogs and seeps found there</w:t>
      </w:r>
      <w:r w:rsidR="00670FB5">
        <w:t xml:space="preserve"> </w:t>
      </w:r>
      <w:r w:rsidR="00FB1888">
        <w:t>(</w:t>
      </w:r>
      <w:proofErr w:type="spellStart"/>
      <w:r w:rsidR="00D279AB">
        <w:t>Wuest</w:t>
      </w:r>
      <w:proofErr w:type="spellEnd"/>
      <w:r w:rsidR="00D279AB">
        <w:t xml:space="preserve"> et al. 2019; Linder 2019). Similarly, </w:t>
      </w:r>
      <w:r w:rsidR="008E7CC7">
        <w:t>pollen and midden-based isotope data provide evidence of relatively muted Pleistocene climate change</w:t>
      </w:r>
      <w:r w:rsidR="002B7852">
        <w:t xml:space="preserve"> in </w:t>
      </w:r>
      <w:r w:rsidR="008E7CC7">
        <w:t xml:space="preserve">the </w:t>
      </w:r>
      <w:r w:rsidR="00803F65">
        <w:t>Cederberg</w:t>
      </w:r>
      <w:r w:rsidR="008E7CC7">
        <w:t xml:space="preserve"> (Meadows and </w:t>
      </w:r>
      <w:proofErr w:type="spellStart"/>
      <w:r w:rsidR="008E7CC7">
        <w:t>Sugden</w:t>
      </w:r>
      <w:proofErr w:type="spellEnd"/>
      <w:r w:rsidR="008E7CC7">
        <w:t xml:space="preserve"> 1991, 1993; Meadows et al. 2010).</w:t>
      </w:r>
      <w:r w:rsidR="00B419FD">
        <w:t xml:space="preserve"> </w:t>
      </w:r>
      <w:r w:rsidR="00865292">
        <w:t xml:space="preserve">Although the biota of the SWAFR </w:t>
      </w:r>
      <w:r w:rsidR="005143E0">
        <w:t xml:space="preserve">also </w:t>
      </w:r>
      <w:r w:rsidR="00865292">
        <w:t>shows evidence of climatically-forced range contraction</w:t>
      </w:r>
      <w:r w:rsidR="00AA210A">
        <w:t xml:space="preserve"> in the Pleistocene</w:t>
      </w:r>
      <w:r w:rsidR="0084063D">
        <w:t xml:space="preserve"> (Byrne and Hines 2004; Byrne 2008)</w:t>
      </w:r>
      <w:r w:rsidR="00865292">
        <w:t xml:space="preserve">, the </w:t>
      </w:r>
      <w:r w:rsidR="0084063D">
        <w:t>exact posi</w:t>
      </w:r>
      <w:r w:rsidR="005143E0">
        <w:t xml:space="preserve">tion of putative refugia </w:t>
      </w:r>
      <w:r w:rsidR="00A44F62">
        <w:t xml:space="preserve">in the SWAFR </w:t>
      </w:r>
      <w:r w:rsidR="005143E0">
        <w:t>is somewhat un</w:t>
      </w:r>
      <w:r w:rsidR="0084063D">
        <w:t xml:space="preserve">clear. </w:t>
      </w:r>
      <w:r w:rsidR="0005522C">
        <w:t xml:space="preserve">Maps in Byrne (2008; Fig. 2), however, </w:t>
      </w:r>
      <w:r w:rsidR="00A44F62">
        <w:t>identify</w:t>
      </w:r>
      <w:r w:rsidR="0005522C">
        <w:t xml:space="preserve"> one </w:t>
      </w:r>
      <w:r w:rsidR="00AA210A">
        <w:t>refugium in the vicinity of Perth and a second in the vicinity of Fitzgerald River.</w:t>
      </w:r>
    </w:p>
    <w:p w14:paraId="1CF39377" w14:textId="5FBC7A79" w:rsidR="006665D2" w:rsidRDefault="00FF5125">
      <w:pPr>
        <w:pStyle w:val="BodyText"/>
        <w:tabs>
          <w:tab w:val="left" w:pos="6189"/>
        </w:tabs>
      </w:pPr>
      <w:r>
        <w:t xml:space="preserve">In summary, although the existence of a common species richness-environmental heterogeneity relationship across the GCFR and SWAFR suggests that the greater species richness of the </w:t>
      </w:r>
      <w:r>
        <w:lastRenderedPageBreak/>
        <w:t xml:space="preserve">GCFR is partly attributable to it greater physiographic heterogeneity, the generally low coefficients of determination associated with this relationship indicate a </w:t>
      </w:r>
      <w:r w:rsidR="005143E0">
        <w:t xml:space="preserve">significant </w:t>
      </w:r>
      <w:r>
        <w:t>role for other factors.</w:t>
      </w:r>
      <w:r w:rsidR="005143E0">
        <w:t xml:space="preserve"> Foremost amongst these, </w:t>
      </w:r>
      <w:commentRangeStart w:id="49"/>
      <w:r w:rsidR="005143E0">
        <w:t>perhaps</w:t>
      </w:r>
      <w:commentRangeEnd w:id="49"/>
      <w:r w:rsidR="009A2AB2">
        <w:rPr>
          <w:rStyle w:val="CommentReference"/>
          <w:rFonts w:ascii="Times New Roman" w:hAnsiTheme="minorHAnsi"/>
        </w:rPr>
        <w:commentReference w:id="49"/>
      </w:r>
      <w:r w:rsidR="005143E0">
        <w:t xml:space="preserve">, is the influence of </w:t>
      </w:r>
      <w:proofErr w:type="spellStart"/>
      <w:r w:rsidR="005143E0">
        <w:t>locali</w:t>
      </w:r>
      <w:r w:rsidR="001548E4">
        <w:t>s</w:t>
      </w:r>
      <w:r w:rsidR="005143E0">
        <w:t>ed</w:t>
      </w:r>
      <w:proofErr w:type="spellEnd"/>
      <w:r w:rsidR="005143E0">
        <w:t xml:space="preserve"> diversity hotspots whose richness is a consequence of long-term climatic and hydrological stability. </w:t>
      </w:r>
      <w:r w:rsidR="00A828D7">
        <w:t>Given that</w:t>
      </w:r>
      <w:r w:rsidR="00024506">
        <w:t xml:space="preserve"> such hotspots are essential for the long-term persistence of plant species</w:t>
      </w:r>
      <w:r w:rsidR="00A828D7">
        <w:t xml:space="preserve"> richness</w:t>
      </w:r>
      <w:r w:rsidR="00901D65">
        <w:t xml:space="preserve"> (McLaughlin et al. (2017)</w:t>
      </w:r>
      <w:r w:rsidR="00024506">
        <w:t>, the</w:t>
      </w:r>
      <w:r w:rsidR="00A828D7">
        <w:t>ir</w:t>
      </w:r>
      <w:r w:rsidR="00024506">
        <w:t xml:space="preserve"> accurate identification and effective protection </w:t>
      </w:r>
      <w:r w:rsidR="00273150">
        <w:t>is</w:t>
      </w:r>
      <w:r w:rsidR="00A828D7">
        <w:t xml:space="preserve"> an important conservation objective</w:t>
      </w:r>
      <w:r w:rsidR="00273150">
        <w:t xml:space="preserve">, particularly in the </w:t>
      </w:r>
      <w:r w:rsidR="00B357CB">
        <w:t>face</w:t>
      </w:r>
      <w:r w:rsidR="00273150">
        <w:t xml:space="preserve"> of contemporary climatic deterioration. </w:t>
      </w:r>
      <w:r w:rsidR="007A4238">
        <w:t xml:space="preserve">In </w:t>
      </w:r>
      <w:r w:rsidR="006A1997">
        <w:t xml:space="preserve">the context of the GCFR or CFR, therefore, it is important to </w:t>
      </w:r>
      <w:r w:rsidR="007C1274">
        <w:t>establi</w:t>
      </w:r>
      <w:r w:rsidR="006A1997">
        <w:t xml:space="preserve">sh whether the </w:t>
      </w:r>
      <w:r w:rsidR="007C1274">
        <w:t>high</w:t>
      </w:r>
      <w:r w:rsidR="006A1997">
        <w:t xml:space="preserve"> species richness i</w:t>
      </w:r>
      <w:r w:rsidR="007C1274">
        <w:t>n the west i</w:t>
      </w:r>
      <w:r w:rsidR="006A1997">
        <w:t xml:space="preserve">s </w:t>
      </w:r>
      <w:r w:rsidR="0047615F">
        <w:t xml:space="preserve">in fact attributable </w:t>
      </w:r>
      <w:r w:rsidR="007C1274">
        <w:t>to</w:t>
      </w:r>
      <w:r w:rsidR="006A1997">
        <w:t xml:space="preserve"> a broad longitudinal effect, as </w:t>
      </w:r>
      <w:r w:rsidR="008C42F3">
        <w:t>impli</w:t>
      </w:r>
      <w:r w:rsidR="006A1997">
        <w:t xml:space="preserve">ed by some authors (Cowling and Lombard 2002; </w:t>
      </w:r>
      <w:proofErr w:type="spellStart"/>
      <w:r w:rsidR="006A1997">
        <w:t>Verboom</w:t>
      </w:r>
      <w:proofErr w:type="spellEnd"/>
      <w:r w:rsidR="006A1997">
        <w:t xml:space="preserve"> et al. 2014; Cowling et al. 2017), or whether it is </w:t>
      </w:r>
      <w:r w:rsidR="00E63877">
        <w:t>tied</w:t>
      </w:r>
      <w:r w:rsidR="00017D5E">
        <w:t xml:space="preserve"> to the </w:t>
      </w:r>
      <w:r w:rsidR="007C1274">
        <w:t>presence of</w:t>
      </w:r>
      <w:r w:rsidR="006A1997">
        <w:t xml:space="preserve"> hotspots </w:t>
      </w:r>
      <w:r w:rsidR="007C1274">
        <w:t xml:space="preserve">whose exceptional richness is attributable to </w:t>
      </w:r>
      <w:r w:rsidR="008C42F3">
        <w:t>effects that are more local in nature</w:t>
      </w:r>
      <w:r w:rsidR="007C1274">
        <w:t>.</w:t>
      </w:r>
      <w:r w:rsidR="003C7229">
        <w:t xml:space="preserve"> </w:t>
      </w:r>
      <w:r w:rsidR="00E63877">
        <w:t>O</w:t>
      </w:r>
      <w:r w:rsidR="003C7229">
        <w:t>ur data</w:t>
      </w:r>
      <w:r w:rsidR="0020179E">
        <w:t xml:space="preserve">, perhaps, </w:t>
      </w:r>
      <w:r w:rsidR="00E63877">
        <w:t>point</w:t>
      </w:r>
      <w:r w:rsidR="0020179E">
        <w:t xml:space="preserve"> </w:t>
      </w:r>
      <w:r w:rsidR="003C7229">
        <w:t xml:space="preserve">towards the second interpretation, with the </w:t>
      </w:r>
      <w:proofErr w:type="spellStart"/>
      <w:r w:rsidR="003C7229">
        <w:t>Kogelberg</w:t>
      </w:r>
      <w:proofErr w:type="spellEnd"/>
      <w:r w:rsidR="003C7229">
        <w:t>-Hottentots Holland area emerging as a particularly important refugium</w:t>
      </w:r>
      <w:r w:rsidR="00E63877">
        <w:t xml:space="preserve"> for Cape plant diversity.</w:t>
      </w:r>
      <w:r w:rsidR="009555F6">
        <w:t xml:space="preserve"> Given that much of the locally-endemic diversity of this area is associated </w:t>
      </w:r>
      <w:r w:rsidR="003E5F41">
        <w:t xml:space="preserve">with </w:t>
      </w:r>
      <w:r w:rsidR="009555F6">
        <w:t xml:space="preserve">bog and seepage habitats (Linder 2019), </w:t>
      </w:r>
      <w:r w:rsidR="003E5F41">
        <w:t>recent proposals to abstract water from the Table Mountain Group aquifer which feeds these bogs, present a serious threat to the continued persistence of Cape floristic diversity, particularly since the hydrological consequences of such abstraction remain poorly understood</w:t>
      </w:r>
      <w:r w:rsidR="00C250BB">
        <w:t xml:space="preserve"> (</w:t>
      </w:r>
      <w:proofErr w:type="spellStart"/>
      <w:r w:rsidR="00C250BB">
        <w:t>Slingsby</w:t>
      </w:r>
      <w:proofErr w:type="spellEnd"/>
      <w:r w:rsidR="00C250BB">
        <w:t xml:space="preserve"> et al. </w:t>
      </w:r>
      <w:commentRangeStart w:id="50"/>
      <w:r w:rsidR="00C250BB">
        <w:t>2018</w:t>
      </w:r>
      <w:commentRangeEnd w:id="50"/>
      <w:r w:rsidR="00D72F4D">
        <w:rPr>
          <w:rStyle w:val="CommentReference"/>
          <w:rFonts w:ascii="Times New Roman" w:hAnsiTheme="minorHAnsi"/>
        </w:rPr>
        <w:commentReference w:id="50"/>
      </w:r>
      <w:r w:rsidR="00C250BB">
        <w:t>)</w:t>
      </w:r>
      <w:r w:rsidR="003E5F41">
        <w:t>.</w:t>
      </w:r>
    </w:p>
    <w:p w14:paraId="25BEE771" w14:textId="2415403E" w:rsidR="00E3070E" w:rsidRDefault="00C45889" w:rsidP="00E3070E">
      <w:pPr>
        <w:pStyle w:val="BodyText"/>
        <w:tabs>
          <w:tab w:val="left" w:pos="6189"/>
        </w:tabs>
      </w:pPr>
      <w:r>
        <w:t>END</w:t>
      </w:r>
    </w:p>
    <w:p w14:paraId="6F08AFD4" w14:textId="77777777" w:rsidR="00317DAF" w:rsidRPr="00E97920" w:rsidRDefault="00317DAF" w:rsidP="00317DAF">
      <w:pPr>
        <w:pStyle w:val="CommentText"/>
        <w:rPr>
          <w:sz w:val="24"/>
        </w:rPr>
      </w:pPr>
      <w:r>
        <w:rPr>
          <w:rStyle w:val="CommentReference"/>
        </w:rPr>
        <w:annotationRef/>
      </w:r>
      <w:r w:rsidRPr="00E97920">
        <w:rPr>
          <w:sz w:val="24"/>
        </w:rPr>
        <w:t>Conclusion?</w:t>
      </w:r>
    </w:p>
    <w:p w14:paraId="73EE69CB" w14:textId="3F1A9AEA" w:rsidR="004B3DF5" w:rsidRPr="002C20EB" w:rsidRDefault="00317DAF" w:rsidP="00C47FAF">
      <w:pPr>
        <w:pStyle w:val="CommentText"/>
      </w:pPr>
      <w:r w:rsidRPr="00E97920">
        <w:rPr>
          <w:sz w:val="24"/>
        </w:rPr>
        <w:t>Overall, the GCFR and the SWAFR represent geographically distinct examples of floras, the species richness of which exist along a similar continuum of environmental heterogeneity that is required to enable species coexistence. While regional environmental and evolutionary history and rates of speciation/extinction are clearly important, without environmental heterogeneity the species pool cannot persist. Therefore, the smaller scale heterogeneity of the GCFR results in a greater density of species richness, whereas the larger scale heterogeneity of the SWAFR results in lower density, but a wider area of species richness. This therefore represents an attempt at unification of conceptual thinking about the drivers of species richness between the two regions, without disregarding the important regional peculiarities, such as the hotspots of species richness.</w:t>
      </w:r>
      <w:r w:rsidR="004B3DF5">
        <w:br w:type="page"/>
      </w:r>
    </w:p>
    <w:p w14:paraId="18D025C9" w14:textId="77777777" w:rsidR="00DD7CD4" w:rsidRDefault="00D04776">
      <w:pPr>
        <w:pStyle w:val="Heading1"/>
      </w:pPr>
      <w:r w:rsidRPr="008A4E97">
        <w:lastRenderedPageBreak/>
        <w:t>Tables</w:t>
      </w:r>
      <w:bookmarkEnd w:id="46"/>
    </w:p>
    <w:p w14:paraId="71033F34" w14:textId="08072B34" w:rsidR="00146F57" w:rsidRDefault="00D04776" w:rsidP="002C20EB">
      <w:pPr>
        <w:spacing w:after="0"/>
      </w:pPr>
      <w:r w:rsidRPr="00643806">
        <w:rPr>
          <w:b/>
        </w:rPr>
        <w:t>Table 2:</w:t>
      </w:r>
      <w:r w:rsidRPr="00FE718A">
        <w:t xml:space="preserve"> </w:t>
      </w:r>
      <w:r w:rsidR="00F75284">
        <w:t>Signs and significances</w:t>
      </w:r>
      <w:r w:rsidR="00F75284">
        <w:rPr>
          <w:vertAlign w:val="superscript"/>
        </w:rPr>
        <w:t>1</w:t>
      </w:r>
      <w:r w:rsidR="00F75284">
        <w:t xml:space="preserve"> of</w:t>
      </w:r>
      <w:r w:rsidR="00F75284" w:rsidRPr="00FE718A">
        <w:t xml:space="preserve"> </w:t>
      </w:r>
      <w:r w:rsidR="003F76AF">
        <w:t>coefficients</w:t>
      </w:r>
      <w:r w:rsidR="003F76AF" w:rsidRPr="00FE718A">
        <w:t xml:space="preserve"> </w:t>
      </w:r>
      <w:r w:rsidR="003F76AF">
        <w:t>from</w:t>
      </w:r>
      <w:r w:rsidRPr="00FE718A">
        <w:t xml:space="preserve"> univariate regressions of vascular plant species richness against </w:t>
      </w:r>
      <w:r w:rsidR="00AB5AE8" w:rsidRPr="00FE718A">
        <w:t>different</w:t>
      </w:r>
      <w:r w:rsidRPr="00FE718A">
        <w:t xml:space="preserve"> axes of </w:t>
      </w:r>
      <w:r w:rsidR="007948F4" w:rsidRPr="00FE718A">
        <w:t>environmental heterogeneity</w:t>
      </w:r>
      <w:r w:rsidR="00F75284">
        <w:rPr>
          <w:vertAlign w:val="superscript"/>
        </w:rPr>
        <w:t>2</w:t>
      </w:r>
      <w:r w:rsidRPr="00FE718A">
        <w:t xml:space="preserve"> </w:t>
      </w:r>
      <w:r w:rsidR="00EB2BE1">
        <w:t>(log</w:t>
      </w:r>
      <w:r w:rsidR="00EB2BE1" w:rsidRPr="00EB2BE1">
        <w:rPr>
          <w:vertAlign w:val="subscript"/>
        </w:rPr>
        <w:t>10</w:t>
      </w:r>
      <w:r w:rsidR="00EB2BE1">
        <w:t xml:space="preserve">-transformed) </w:t>
      </w:r>
      <w:r w:rsidRPr="00FE718A">
        <w:t xml:space="preserve">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134"/>
        <w:gridCol w:w="2268"/>
        <w:gridCol w:w="1418"/>
        <w:gridCol w:w="712"/>
        <w:gridCol w:w="705"/>
        <w:gridCol w:w="1276"/>
        <w:gridCol w:w="851"/>
        <w:gridCol w:w="1278"/>
        <w:gridCol w:w="701"/>
      </w:tblGrid>
      <w:tr w:rsidR="00750943" w:rsidRPr="00AE51EB" w14:paraId="68C1A1ED" w14:textId="426C9F16" w:rsidTr="0091420C">
        <w:tc>
          <w:tcPr>
            <w:tcW w:w="1134" w:type="dxa"/>
            <w:tcBorders>
              <w:top w:val="single" w:sz="4" w:space="0" w:color="auto"/>
              <w:bottom w:val="single" w:sz="2" w:space="0" w:color="auto"/>
            </w:tcBorders>
            <w:vAlign w:val="bottom"/>
          </w:tcPr>
          <w:p w14:paraId="62EBEFA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Response</w:t>
            </w:r>
          </w:p>
        </w:tc>
        <w:tc>
          <w:tcPr>
            <w:tcW w:w="2268" w:type="dxa"/>
            <w:tcBorders>
              <w:top w:val="single" w:sz="4" w:space="0" w:color="auto"/>
              <w:bottom w:val="single" w:sz="2" w:space="0" w:color="auto"/>
            </w:tcBorders>
            <w:vAlign w:val="bottom"/>
          </w:tcPr>
          <w:p w14:paraId="1057092F" w14:textId="77777777"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Model type</w:t>
            </w:r>
          </w:p>
        </w:tc>
        <w:tc>
          <w:tcPr>
            <w:tcW w:w="1418" w:type="dxa"/>
            <w:tcBorders>
              <w:top w:val="single" w:sz="4" w:space="0" w:color="auto"/>
              <w:bottom w:val="single" w:sz="2" w:space="0" w:color="auto"/>
            </w:tcBorders>
            <w:vAlign w:val="bottom"/>
          </w:tcPr>
          <w:p w14:paraId="7608062B" w14:textId="23B856CA" w:rsidR="00750943" w:rsidRPr="0091420C" w:rsidRDefault="00750943" w:rsidP="0018462C">
            <w:pPr>
              <w:pStyle w:val="Compact"/>
              <w:rPr>
                <w:rFonts w:ascii="Times New Roman" w:hAnsi="Times New Roman" w:cs="Times New Roman"/>
                <w:sz w:val="22"/>
                <w:szCs w:val="22"/>
              </w:rPr>
            </w:pPr>
            <w:r w:rsidRPr="0091420C">
              <w:rPr>
                <w:rFonts w:ascii="Times New Roman" w:hAnsi="Times New Roman" w:cs="Times New Roman"/>
                <w:sz w:val="22"/>
                <w:szCs w:val="22"/>
              </w:rPr>
              <w:t>Predictor</w:t>
            </w:r>
          </w:p>
        </w:tc>
        <w:tc>
          <w:tcPr>
            <w:tcW w:w="1417" w:type="dxa"/>
            <w:gridSpan w:val="2"/>
            <w:tcBorders>
              <w:top w:val="single" w:sz="4" w:space="0" w:color="auto"/>
              <w:bottom w:val="single" w:sz="2" w:space="0" w:color="auto"/>
            </w:tcBorders>
            <w:vAlign w:val="bottom"/>
          </w:tcPr>
          <w:p w14:paraId="6791E9D4" w14:textId="2864D8E1"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Main effect</w:t>
            </w:r>
          </w:p>
        </w:tc>
        <w:tc>
          <w:tcPr>
            <w:tcW w:w="2127" w:type="dxa"/>
            <w:gridSpan w:val="2"/>
            <w:tcBorders>
              <w:top w:val="single" w:sz="4" w:space="0" w:color="auto"/>
              <w:bottom w:val="single" w:sz="2" w:space="0" w:color="auto"/>
            </w:tcBorders>
            <w:vAlign w:val="bottom"/>
          </w:tcPr>
          <w:p w14:paraId="7CB0CB9D" w14:textId="6549483C" w:rsidR="00750943" w:rsidRPr="0091420C" w:rsidRDefault="00750943" w:rsidP="008041FB">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effect</w:t>
            </w:r>
          </w:p>
        </w:tc>
        <w:tc>
          <w:tcPr>
            <w:tcW w:w="1979" w:type="dxa"/>
            <w:gridSpan w:val="2"/>
            <w:tcBorders>
              <w:top w:val="single" w:sz="4" w:space="0" w:color="auto"/>
              <w:bottom w:val="single" w:sz="2" w:space="0" w:color="auto"/>
            </w:tcBorders>
          </w:tcPr>
          <w:p w14:paraId="5C1FEF33" w14:textId="0F98C276" w:rsidR="00750943" w:rsidRPr="0091420C" w:rsidRDefault="00750943" w:rsidP="00750943">
            <w:pPr>
              <w:pStyle w:val="Compact"/>
              <w:jc w:val="center"/>
              <w:rPr>
                <w:rFonts w:ascii="Times New Roman" w:hAnsi="Times New Roman" w:cs="Times New Roman"/>
                <w:sz w:val="22"/>
                <w:szCs w:val="22"/>
              </w:rPr>
            </w:pPr>
            <w:r w:rsidRPr="0091420C">
              <w:rPr>
                <w:rFonts w:ascii="Times New Roman" w:hAnsi="Times New Roman" w:cs="Times New Roman"/>
                <w:sz w:val="22"/>
                <w:szCs w:val="22"/>
              </w:rPr>
              <w:t>SWAFR interaction</w:t>
            </w:r>
          </w:p>
        </w:tc>
      </w:tr>
      <w:tr w:rsidR="00D51F88" w:rsidRPr="00AE51EB" w14:paraId="5E236C3F" w14:textId="50285A0F" w:rsidTr="0091420C">
        <w:tc>
          <w:tcPr>
            <w:tcW w:w="1134" w:type="dxa"/>
            <w:tcBorders>
              <w:top w:val="single" w:sz="4" w:space="0" w:color="auto"/>
            </w:tcBorders>
          </w:tcPr>
          <w:p w14:paraId="7FDF71C7" w14:textId="65BB2C33" w:rsidR="00D51F88" w:rsidRPr="0091420C" w:rsidRDefault="00D51F88" w:rsidP="00D51F88">
            <w:pPr>
              <w:pStyle w:val="Compact"/>
              <w:rPr>
                <w:rFonts w:ascii="Times New Roman" w:hAnsi="Times New Roman" w:cs="Times New Roman"/>
                <w:sz w:val="22"/>
                <w:szCs w:val="22"/>
              </w:rPr>
            </w:pPr>
            <w:r w:rsidRPr="0091420C">
              <w:rPr>
                <w:rFonts w:ascii="Times New Roman" w:hAnsi="Times New Roman" w:cs="Times New Roman"/>
                <w:sz w:val="22"/>
                <w:szCs w:val="22"/>
              </w:rPr>
              <w:t xml:space="preserve">(a) </w:t>
            </w:r>
            <w:r w:rsidRPr="0091420C">
              <w:rPr>
                <w:rFonts w:ascii="Times New Roman" w:hAnsi="Times New Roman" w:cs="Times New Roman"/>
                <w:i/>
                <w:sz w:val="22"/>
                <w:szCs w:val="22"/>
              </w:rPr>
              <w:t>S</w:t>
            </w:r>
            <w:r w:rsidRPr="0091420C">
              <w:rPr>
                <w:rFonts w:ascii="Times New Roman" w:hAnsi="Times New Roman" w:cs="Times New Roman"/>
                <w:sz w:val="22"/>
                <w:szCs w:val="22"/>
                <w:vertAlign w:val="subscript"/>
              </w:rPr>
              <w:t>QDS</w:t>
            </w:r>
          </w:p>
        </w:tc>
        <w:tc>
          <w:tcPr>
            <w:tcW w:w="2268" w:type="dxa"/>
            <w:tcBorders>
              <w:top w:val="single" w:sz="4" w:space="0" w:color="auto"/>
            </w:tcBorders>
          </w:tcPr>
          <w:p w14:paraId="3A1CD0A9" w14:textId="53405389" w:rsidR="00D51F88" w:rsidRPr="0091420C" w:rsidRDefault="00D51F88" w:rsidP="00D51F88">
            <w:pPr>
              <w:pStyle w:val="Compact"/>
              <w:rPr>
                <w:rFonts w:ascii="Times New Roman" w:hAnsi="Times New Roman" w:cs="Times New Roman"/>
                <w:sz w:val="22"/>
                <w:szCs w:val="22"/>
              </w:rPr>
            </w:pPr>
            <w:r w:rsidRPr="0091420C">
              <w:rPr>
                <w:sz w:val="22"/>
                <w:szCs w:val="22"/>
              </w:rPr>
              <w:t xml:space="preserve">Main effect </w:t>
            </w:r>
            <w:r w:rsidR="00A46338" w:rsidRPr="0091420C">
              <w:rPr>
                <w:rFonts w:cstheme="majorBidi"/>
                <w:sz w:val="22"/>
                <w:szCs w:val="22"/>
              </w:rPr>
              <w:t>×</w:t>
            </w:r>
            <w:r w:rsidRPr="0091420C">
              <w:rPr>
                <w:sz w:val="22"/>
                <w:szCs w:val="22"/>
              </w:rPr>
              <w:t xml:space="preserve"> region</w:t>
            </w:r>
          </w:p>
        </w:tc>
        <w:tc>
          <w:tcPr>
            <w:tcW w:w="1418" w:type="dxa"/>
            <w:tcBorders>
              <w:top w:val="single" w:sz="4" w:space="0" w:color="auto"/>
            </w:tcBorders>
          </w:tcPr>
          <w:p w14:paraId="7E7DB67D" w14:textId="2547FEF0" w:rsidR="00D51F88" w:rsidRPr="0091420C" w:rsidRDefault="00D51F88" w:rsidP="00D51F88">
            <w:pPr>
              <w:pStyle w:val="Compact"/>
              <w:rPr>
                <w:rFonts w:ascii="Times New Roman" w:hAnsi="Times New Roman" w:cs="Times New Roman"/>
                <w:sz w:val="22"/>
                <w:szCs w:val="22"/>
              </w:rPr>
            </w:pPr>
            <w:r w:rsidRPr="0091420C">
              <w:rPr>
                <w:sz w:val="22"/>
                <w:szCs w:val="22"/>
              </w:rPr>
              <w:t>MAP</w:t>
            </w:r>
          </w:p>
        </w:tc>
        <w:tc>
          <w:tcPr>
            <w:tcW w:w="712" w:type="dxa"/>
            <w:tcBorders>
              <w:top w:val="single" w:sz="4" w:space="0" w:color="auto"/>
            </w:tcBorders>
          </w:tcPr>
          <w:p w14:paraId="37CEC41C" w14:textId="01C7317B" w:rsidR="00D51F88" w:rsidRPr="0091420C" w:rsidRDefault="00AE51EB">
            <w:pPr>
              <w:pStyle w:val="Compact"/>
              <w:jc w:val="right"/>
              <w:rPr>
                <w:rFonts w:ascii="Times New Roman" w:hAnsi="Times New Roman" w:cs="Times New Roman"/>
                <w:sz w:val="22"/>
                <w:szCs w:val="22"/>
              </w:rPr>
            </w:pPr>
            <w:r w:rsidRPr="0091420C">
              <w:rPr>
                <w:sz w:val="22"/>
                <w:szCs w:val="22"/>
              </w:rPr>
              <w:t>192.1</w:t>
            </w:r>
          </w:p>
        </w:tc>
        <w:tc>
          <w:tcPr>
            <w:tcW w:w="705" w:type="dxa"/>
            <w:tcBorders>
              <w:top w:val="single" w:sz="4" w:space="0" w:color="auto"/>
            </w:tcBorders>
          </w:tcPr>
          <w:p w14:paraId="124632D4" w14:textId="61F0FA12" w:rsidR="00D51F88" w:rsidRPr="0091420C" w:rsidRDefault="00D51F88" w:rsidP="00D51F88">
            <w:pPr>
              <w:pStyle w:val="Compact"/>
              <w:rPr>
                <w:rFonts w:ascii="Times New Roman" w:hAnsi="Times New Roman" w:cs="Times New Roman"/>
                <w:sz w:val="22"/>
                <w:szCs w:val="22"/>
              </w:rPr>
            </w:pPr>
            <w:r w:rsidRPr="0091420C">
              <w:rPr>
                <w:sz w:val="22"/>
                <w:szCs w:val="22"/>
              </w:rPr>
              <w:t>***</w:t>
            </w:r>
          </w:p>
        </w:tc>
        <w:tc>
          <w:tcPr>
            <w:tcW w:w="1276" w:type="dxa"/>
            <w:tcBorders>
              <w:top w:val="single" w:sz="4" w:space="0" w:color="auto"/>
            </w:tcBorders>
          </w:tcPr>
          <w:p w14:paraId="2A189B86" w14:textId="061D8C8F" w:rsidR="00D51F88" w:rsidRPr="00C47FAF" w:rsidRDefault="00AE51EB" w:rsidP="00D51F88">
            <w:pPr>
              <w:pStyle w:val="Compact"/>
              <w:jc w:val="right"/>
              <w:rPr>
                <w:rFonts w:ascii="Times New Roman" w:hAnsi="Times New Roman" w:cs="Times New Roman"/>
                <w:sz w:val="22"/>
                <w:szCs w:val="22"/>
              </w:rPr>
            </w:pPr>
            <w:r>
              <w:rPr>
                <w:sz w:val="22"/>
                <w:szCs w:val="22"/>
              </w:rPr>
              <w:t>66.4</w:t>
            </w:r>
          </w:p>
        </w:tc>
        <w:tc>
          <w:tcPr>
            <w:tcW w:w="851" w:type="dxa"/>
            <w:tcBorders>
              <w:top w:val="single" w:sz="4" w:space="0" w:color="auto"/>
            </w:tcBorders>
          </w:tcPr>
          <w:p w14:paraId="0D13397A" w14:textId="479067F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single" w:sz="4" w:space="0" w:color="auto"/>
            </w:tcBorders>
          </w:tcPr>
          <w:p w14:paraId="1933196D" w14:textId="36A60123" w:rsidR="00D51F88" w:rsidRPr="00C47FAF" w:rsidRDefault="00AE51EB" w:rsidP="00D51F88">
            <w:pPr>
              <w:pStyle w:val="Compact"/>
              <w:jc w:val="right"/>
              <w:rPr>
                <w:rFonts w:ascii="Times New Roman" w:hAnsi="Times New Roman" w:cs="Times New Roman"/>
                <w:sz w:val="22"/>
                <w:szCs w:val="22"/>
              </w:rPr>
            </w:pPr>
            <w:r>
              <w:rPr>
                <w:sz w:val="22"/>
                <w:szCs w:val="22"/>
              </w:rPr>
              <w:t>-74.0</w:t>
            </w:r>
          </w:p>
        </w:tc>
        <w:tc>
          <w:tcPr>
            <w:tcW w:w="701" w:type="dxa"/>
            <w:tcBorders>
              <w:top w:val="single" w:sz="4" w:space="0" w:color="auto"/>
            </w:tcBorders>
          </w:tcPr>
          <w:p w14:paraId="3713C5D2" w14:textId="312B0609"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33C511" w14:textId="0C98D100" w:rsidTr="0091420C">
        <w:tc>
          <w:tcPr>
            <w:tcW w:w="1134" w:type="dxa"/>
          </w:tcPr>
          <w:p w14:paraId="0FFC9D5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92D782F" w14:textId="5A93554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06891E5" w14:textId="32AC1D22" w:rsidR="00D51F88" w:rsidRPr="00C47FAF" w:rsidRDefault="00D51F88" w:rsidP="00D51F88">
            <w:pPr>
              <w:pStyle w:val="Compact"/>
              <w:rPr>
                <w:rFonts w:ascii="Times New Roman" w:hAnsi="Times New Roman" w:cs="Times New Roman"/>
                <w:sz w:val="22"/>
                <w:szCs w:val="22"/>
              </w:rPr>
            </w:pPr>
            <w:r w:rsidRPr="00C47FAF">
              <w:rPr>
                <w:sz w:val="22"/>
                <w:szCs w:val="22"/>
              </w:rPr>
              <w:t>NDVI</w:t>
            </w:r>
          </w:p>
        </w:tc>
        <w:tc>
          <w:tcPr>
            <w:tcW w:w="712" w:type="dxa"/>
          </w:tcPr>
          <w:p w14:paraId="16B1CA79" w14:textId="33E57F82" w:rsidR="00D51F88" w:rsidRPr="00C47FAF" w:rsidRDefault="00AE51EB" w:rsidP="00D51F88">
            <w:pPr>
              <w:pStyle w:val="Compact"/>
              <w:jc w:val="right"/>
              <w:rPr>
                <w:rFonts w:ascii="Times New Roman" w:hAnsi="Times New Roman" w:cs="Times New Roman"/>
                <w:sz w:val="22"/>
                <w:szCs w:val="22"/>
              </w:rPr>
            </w:pPr>
            <w:r>
              <w:rPr>
                <w:sz w:val="22"/>
                <w:szCs w:val="22"/>
              </w:rPr>
              <w:t>137.5</w:t>
            </w:r>
          </w:p>
        </w:tc>
        <w:tc>
          <w:tcPr>
            <w:tcW w:w="705" w:type="dxa"/>
          </w:tcPr>
          <w:p w14:paraId="3DB133FD" w14:textId="0FDBAB94"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522434F2" w14:textId="065966B0" w:rsidR="00D51F88" w:rsidRPr="00C47FAF" w:rsidRDefault="00AE51EB" w:rsidP="00D51F88">
            <w:pPr>
              <w:pStyle w:val="Compact"/>
              <w:jc w:val="right"/>
              <w:rPr>
                <w:rFonts w:ascii="Times New Roman" w:hAnsi="Times New Roman" w:cs="Times New Roman"/>
                <w:sz w:val="22"/>
                <w:szCs w:val="22"/>
              </w:rPr>
            </w:pPr>
            <w:r>
              <w:rPr>
                <w:sz w:val="22"/>
                <w:szCs w:val="22"/>
              </w:rPr>
              <w:t>-42.1</w:t>
            </w:r>
          </w:p>
        </w:tc>
        <w:tc>
          <w:tcPr>
            <w:tcW w:w="851" w:type="dxa"/>
          </w:tcPr>
          <w:p w14:paraId="520FFF0E" w14:textId="6335A43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6D0CD601" w14:textId="2EC513DA" w:rsidR="00D51F88" w:rsidRPr="00C47FAF" w:rsidRDefault="00AE51EB" w:rsidP="00D51F88">
            <w:pPr>
              <w:pStyle w:val="Compact"/>
              <w:jc w:val="right"/>
              <w:rPr>
                <w:rFonts w:ascii="Times New Roman" w:hAnsi="Times New Roman" w:cs="Times New Roman"/>
                <w:sz w:val="22"/>
                <w:szCs w:val="22"/>
              </w:rPr>
            </w:pPr>
            <w:r>
              <w:rPr>
                <w:sz w:val="22"/>
                <w:szCs w:val="22"/>
              </w:rPr>
              <w:t>-89.4</w:t>
            </w:r>
          </w:p>
        </w:tc>
        <w:tc>
          <w:tcPr>
            <w:tcW w:w="701" w:type="dxa"/>
          </w:tcPr>
          <w:p w14:paraId="5D9699F5" w14:textId="77C8FD5C"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791B7B7E" w14:textId="759D253E" w:rsidTr="0091420C">
        <w:tc>
          <w:tcPr>
            <w:tcW w:w="1134" w:type="dxa"/>
          </w:tcPr>
          <w:p w14:paraId="521C1AF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1B43E820" w14:textId="1E144F7B"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172CDE68" w14:textId="243CFA5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2F5CF9E6" w14:textId="423DF673" w:rsidR="00D51F88" w:rsidRPr="00C47FAF" w:rsidRDefault="00AE51EB" w:rsidP="00D51F88">
            <w:pPr>
              <w:pStyle w:val="Compact"/>
              <w:jc w:val="right"/>
              <w:rPr>
                <w:rFonts w:ascii="Times New Roman" w:hAnsi="Times New Roman" w:cs="Times New Roman"/>
                <w:sz w:val="22"/>
                <w:szCs w:val="22"/>
              </w:rPr>
            </w:pPr>
            <w:r>
              <w:rPr>
                <w:sz w:val="22"/>
                <w:szCs w:val="22"/>
              </w:rPr>
              <w:t>113.9</w:t>
            </w:r>
          </w:p>
        </w:tc>
        <w:tc>
          <w:tcPr>
            <w:tcW w:w="705" w:type="dxa"/>
          </w:tcPr>
          <w:p w14:paraId="1CEBB649" w14:textId="5C9578D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19BCDE2C" w14:textId="5E246E38" w:rsidR="00D51F88" w:rsidRPr="00C47FAF" w:rsidRDefault="00AE51EB" w:rsidP="00D51F88">
            <w:pPr>
              <w:pStyle w:val="Compact"/>
              <w:jc w:val="right"/>
              <w:rPr>
                <w:rFonts w:ascii="Times New Roman" w:hAnsi="Times New Roman" w:cs="Times New Roman"/>
                <w:sz w:val="22"/>
                <w:szCs w:val="22"/>
              </w:rPr>
            </w:pPr>
            <w:r>
              <w:rPr>
                <w:sz w:val="22"/>
                <w:szCs w:val="22"/>
              </w:rPr>
              <w:t>-4.2</w:t>
            </w:r>
          </w:p>
        </w:tc>
        <w:tc>
          <w:tcPr>
            <w:tcW w:w="851" w:type="dxa"/>
          </w:tcPr>
          <w:p w14:paraId="7DA3F4AE" w14:textId="1CCCF96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8" w:type="dxa"/>
          </w:tcPr>
          <w:p w14:paraId="22BF8188" w14:textId="36A54F62" w:rsidR="00D51F88" w:rsidRPr="00C47FAF" w:rsidRDefault="00AE51EB" w:rsidP="00D51F88">
            <w:pPr>
              <w:pStyle w:val="Compact"/>
              <w:jc w:val="right"/>
              <w:rPr>
                <w:rFonts w:ascii="Times New Roman" w:hAnsi="Times New Roman" w:cs="Times New Roman"/>
                <w:sz w:val="22"/>
                <w:szCs w:val="22"/>
              </w:rPr>
            </w:pPr>
            <w:r>
              <w:rPr>
                <w:sz w:val="22"/>
                <w:szCs w:val="22"/>
              </w:rPr>
              <w:t>-72.4</w:t>
            </w:r>
          </w:p>
        </w:tc>
        <w:tc>
          <w:tcPr>
            <w:tcW w:w="701" w:type="dxa"/>
          </w:tcPr>
          <w:p w14:paraId="28AAA22D" w14:textId="4D7F04E1"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D51F88" w:rsidRPr="00AE51EB" w14:paraId="3395C1A3" w14:textId="351C6C7E" w:rsidTr="0091420C">
        <w:tc>
          <w:tcPr>
            <w:tcW w:w="1134" w:type="dxa"/>
          </w:tcPr>
          <w:p w14:paraId="2E5D80CB"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5422B480" w14:textId="1CEB0AF9"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52737AA6" w14:textId="1EB3FA35" w:rsidR="00D51F88" w:rsidRPr="00C47FAF" w:rsidRDefault="00D51F88" w:rsidP="00D51F88">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33351E94" w14:textId="20A43517" w:rsidR="00D51F88" w:rsidRPr="00C47FAF" w:rsidRDefault="00AE51EB" w:rsidP="00D51F88">
            <w:pPr>
              <w:pStyle w:val="Compact"/>
              <w:jc w:val="right"/>
              <w:rPr>
                <w:rFonts w:ascii="Times New Roman" w:hAnsi="Times New Roman" w:cs="Times New Roman"/>
                <w:sz w:val="22"/>
                <w:szCs w:val="22"/>
              </w:rPr>
            </w:pPr>
            <w:r>
              <w:rPr>
                <w:sz w:val="22"/>
                <w:szCs w:val="22"/>
              </w:rPr>
              <w:t>79.4</w:t>
            </w:r>
          </w:p>
        </w:tc>
        <w:tc>
          <w:tcPr>
            <w:tcW w:w="705" w:type="dxa"/>
            <w:tcBorders>
              <w:bottom w:val="dashSmallGap" w:sz="4" w:space="0" w:color="auto"/>
            </w:tcBorders>
          </w:tcPr>
          <w:p w14:paraId="17E2D94D" w14:textId="4D1B0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74B72806" w14:textId="5695876D" w:rsidR="00D51F88" w:rsidRPr="00C47FAF" w:rsidRDefault="00AE51EB" w:rsidP="00D51F88">
            <w:pPr>
              <w:pStyle w:val="Compact"/>
              <w:jc w:val="right"/>
              <w:rPr>
                <w:rFonts w:ascii="Times New Roman" w:hAnsi="Times New Roman" w:cs="Times New Roman"/>
                <w:sz w:val="22"/>
                <w:szCs w:val="22"/>
              </w:rPr>
            </w:pPr>
            <w:r>
              <w:rPr>
                <w:sz w:val="22"/>
                <w:szCs w:val="22"/>
              </w:rPr>
              <w:t>89.6</w:t>
            </w:r>
          </w:p>
        </w:tc>
        <w:tc>
          <w:tcPr>
            <w:tcW w:w="851" w:type="dxa"/>
            <w:tcBorders>
              <w:bottom w:val="dashSmallGap" w:sz="4" w:space="0" w:color="auto"/>
            </w:tcBorders>
          </w:tcPr>
          <w:p w14:paraId="31877234" w14:textId="5AC8354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4C9E306A" w14:textId="417932CB" w:rsidR="00D51F88" w:rsidRPr="00C47FAF" w:rsidRDefault="00AE51EB" w:rsidP="00D51F88">
            <w:pPr>
              <w:pStyle w:val="Compact"/>
              <w:jc w:val="right"/>
              <w:rPr>
                <w:rFonts w:ascii="Times New Roman" w:hAnsi="Times New Roman" w:cs="Times New Roman"/>
                <w:sz w:val="22"/>
                <w:szCs w:val="22"/>
              </w:rPr>
            </w:pPr>
            <w:r>
              <w:rPr>
                <w:sz w:val="22"/>
                <w:szCs w:val="22"/>
              </w:rPr>
              <w:t>-24.6</w:t>
            </w:r>
          </w:p>
        </w:tc>
        <w:tc>
          <w:tcPr>
            <w:tcW w:w="701" w:type="dxa"/>
            <w:tcBorders>
              <w:bottom w:val="dashSmallGap" w:sz="4" w:space="0" w:color="auto"/>
            </w:tcBorders>
          </w:tcPr>
          <w:p w14:paraId="1E7AF6F1" w14:textId="3ACBF800" w:rsidR="00D51F88" w:rsidRPr="00C47FAF" w:rsidRDefault="00D51F88" w:rsidP="00D51F88">
            <w:pPr>
              <w:pStyle w:val="Compact"/>
              <w:rPr>
                <w:rFonts w:ascii="Times New Roman" w:hAnsi="Times New Roman" w:cs="Times New Roman"/>
                <w:sz w:val="22"/>
                <w:szCs w:val="22"/>
              </w:rPr>
            </w:pPr>
            <w:r w:rsidRPr="00C47FAF">
              <w:rPr>
                <w:sz w:val="22"/>
                <w:szCs w:val="22"/>
              </w:rPr>
              <w:t>*</w:t>
            </w:r>
          </w:p>
        </w:tc>
      </w:tr>
      <w:tr w:rsidR="00750943" w:rsidRPr="00AE51EB" w14:paraId="4503C606" w14:textId="6E6034DE" w:rsidTr="0091420C">
        <w:tc>
          <w:tcPr>
            <w:tcW w:w="1134" w:type="dxa"/>
          </w:tcPr>
          <w:p w14:paraId="13326302"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0F0D0092" w14:textId="3DF5ECBF" w:rsidR="00750943" w:rsidRPr="00C47FAF" w:rsidRDefault="00750943" w:rsidP="00750943">
            <w:pPr>
              <w:pStyle w:val="Compact"/>
              <w:rPr>
                <w:rFonts w:ascii="Times New Roman" w:hAnsi="Times New Roman" w:cs="Times New Roman"/>
                <w:sz w:val="22"/>
                <w:szCs w:val="22"/>
              </w:rPr>
            </w:pPr>
            <w:r w:rsidRPr="00C47FAF">
              <w:rPr>
                <w:sz w:val="22"/>
                <w:szCs w:val="22"/>
              </w:rPr>
              <w:t>Main effect + region</w:t>
            </w:r>
          </w:p>
        </w:tc>
        <w:tc>
          <w:tcPr>
            <w:tcW w:w="1418" w:type="dxa"/>
            <w:tcBorders>
              <w:top w:val="dashSmallGap" w:sz="4" w:space="0" w:color="auto"/>
            </w:tcBorders>
          </w:tcPr>
          <w:p w14:paraId="00DBA767" w14:textId="6730091E" w:rsidR="00750943" w:rsidRPr="00C47FAF" w:rsidRDefault="00750943" w:rsidP="00750943">
            <w:pPr>
              <w:pStyle w:val="Compact"/>
              <w:rPr>
                <w:rFonts w:ascii="Times New Roman" w:hAnsi="Times New Roman" w:cs="Times New Roman"/>
                <w:sz w:val="22"/>
                <w:szCs w:val="22"/>
              </w:rPr>
            </w:pPr>
            <w:r w:rsidRPr="00C47FAF">
              <w:rPr>
                <w:sz w:val="22"/>
                <w:szCs w:val="22"/>
              </w:rPr>
              <w:t>Elevation</w:t>
            </w:r>
          </w:p>
        </w:tc>
        <w:tc>
          <w:tcPr>
            <w:tcW w:w="712" w:type="dxa"/>
            <w:tcBorders>
              <w:top w:val="dashSmallGap" w:sz="4" w:space="0" w:color="auto"/>
            </w:tcBorders>
          </w:tcPr>
          <w:p w14:paraId="05B1BD0A" w14:textId="3CBA4480" w:rsidR="00750943" w:rsidRPr="00C47FAF" w:rsidRDefault="00AE51EB" w:rsidP="00750943">
            <w:pPr>
              <w:pStyle w:val="Compact"/>
              <w:jc w:val="right"/>
              <w:rPr>
                <w:rFonts w:ascii="Times New Roman" w:hAnsi="Times New Roman" w:cs="Times New Roman"/>
                <w:sz w:val="22"/>
                <w:szCs w:val="22"/>
              </w:rPr>
            </w:pPr>
            <w:r>
              <w:rPr>
                <w:sz w:val="22"/>
                <w:szCs w:val="22"/>
              </w:rPr>
              <w:t>96.9</w:t>
            </w:r>
          </w:p>
        </w:tc>
        <w:tc>
          <w:tcPr>
            <w:tcW w:w="705" w:type="dxa"/>
            <w:tcBorders>
              <w:top w:val="dashSmallGap" w:sz="4" w:space="0" w:color="auto"/>
            </w:tcBorders>
          </w:tcPr>
          <w:p w14:paraId="0EADD8F7" w14:textId="54864BBD"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E6940C6" w14:textId="50E2A64F" w:rsidR="00750943" w:rsidRPr="00C47FAF" w:rsidRDefault="00AE51EB" w:rsidP="00750943">
            <w:pPr>
              <w:pStyle w:val="Compact"/>
              <w:jc w:val="right"/>
              <w:rPr>
                <w:rFonts w:ascii="Times New Roman" w:hAnsi="Times New Roman" w:cs="Times New Roman"/>
                <w:sz w:val="22"/>
                <w:szCs w:val="22"/>
              </w:rPr>
            </w:pPr>
            <w:r>
              <w:rPr>
                <w:sz w:val="22"/>
                <w:szCs w:val="22"/>
              </w:rPr>
              <w:t>72.6</w:t>
            </w:r>
          </w:p>
        </w:tc>
        <w:tc>
          <w:tcPr>
            <w:tcW w:w="851" w:type="dxa"/>
            <w:tcBorders>
              <w:top w:val="dashSmallGap" w:sz="4" w:space="0" w:color="auto"/>
            </w:tcBorders>
          </w:tcPr>
          <w:p w14:paraId="66E6B99C" w14:textId="0DD73A64"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7AE7FA8F" w14:textId="5D55B9DA"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7BD92720" w14:textId="3CC7D6F5" w:rsidR="00750943" w:rsidRPr="00C47FAF" w:rsidRDefault="00750943" w:rsidP="00750943">
            <w:pPr>
              <w:pStyle w:val="Compact"/>
              <w:rPr>
                <w:rFonts w:ascii="Times New Roman" w:hAnsi="Times New Roman" w:cs="Times New Roman"/>
                <w:sz w:val="22"/>
                <w:szCs w:val="22"/>
              </w:rPr>
            </w:pPr>
          </w:p>
        </w:tc>
      </w:tr>
      <w:tr w:rsidR="00750943" w:rsidRPr="00AE51EB" w14:paraId="2061C68C" w14:textId="54BEE7D7" w:rsidTr="0091420C">
        <w:tc>
          <w:tcPr>
            <w:tcW w:w="1134" w:type="dxa"/>
          </w:tcPr>
          <w:p w14:paraId="3CD09BF6" w14:textId="77777777" w:rsidR="00750943" w:rsidRPr="00C47FAF" w:rsidRDefault="00750943" w:rsidP="00750943">
            <w:pPr>
              <w:pStyle w:val="Compact"/>
              <w:rPr>
                <w:rFonts w:ascii="Times New Roman" w:hAnsi="Times New Roman" w:cs="Times New Roman"/>
                <w:sz w:val="22"/>
                <w:szCs w:val="22"/>
              </w:rPr>
            </w:pPr>
          </w:p>
        </w:tc>
        <w:tc>
          <w:tcPr>
            <w:tcW w:w="2268" w:type="dxa"/>
          </w:tcPr>
          <w:p w14:paraId="29FC06A8" w14:textId="7C7FB2D9"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418" w:type="dxa"/>
          </w:tcPr>
          <w:p w14:paraId="44983026" w14:textId="0FA94D8A" w:rsidR="00750943" w:rsidRPr="00C47FAF" w:rsidRDefault="00750943" w:rsidP="00750943">
            <w:pPr>
              <w:pStyle w:val="Compact"/>
              <w:rPr>
                <w:rFonts w:ascii="Times New Roman" w:hAnsi="Times New Roman" w:cs="Times New Roman"/>
                <w:sz w:val="22"/>
                <w:szCs w:val="22"/>
              </w:rPr>
            </w:pPr>
            <w:r w:rsidRPr="00C47FAF">
              <w:rPr>
                <w:sz w:val="22"/>
                <w:szCs w:val="22"/>
              </w:rPr>
              <w:t>PDQ</w:t>
            </w:r>
          </w:p>
        </w:tc>
        <w:tc>
          <w:tcPr>
            <w:tcW w:w="712" w:type="dxa"/>
          </w:tcPr>
          <w:p w14:paraId="1D7C08D5" w14:textId="24DFBC3E" w:rsidR="00750943" w:rsidRPr="00C47FAF" w:rsidRDefault="00AE51EB" w:rsidP="00750943">
            <w:pPr>
              <w:pStyle w:val="Compact"/>
              <w:jc w:val="right"/>
              <w:rPr>
                <w:rFonts w:ascii="Times New Roman" w:hAnsi="Times New Roman" w:cs="Times New Roman"/>
                <w:sz w:val="22"/>
                <w:szCs w:val="22"/>
              </w:rPr>
            </w:pPr>
            <w:r>
              <w:rPr>
                <w:sz w:val="22"/>
                <w:szCs w:val="22"/>
              </w:rPr>
              <w:t>112.1</w:t>
            </w:r>
          </w:p>
        </w:tc>
        <w:tc>
          <w:tcPr>
            <w:tcW w:w="705" w:type="dxa"/>
          </w:tcPr>
          <w:p w14:paraId="3A6BA3DA" w14:textId="231D76CE"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Pr>
          <w:p w14:paraId="4E79BF2E" w14:textId="36455F0E" w:rsidR="00750943" w:rsidRPr="00C47FAF" w:rsidRDefault="00AE51EB" w:rsidP="00750943">
            <w:pPr>
              <w:pStyle w:val="Compact"/>
              <w:jc w:val="right"/>
              <w:rPr>
                <w:rFonts w:ascii="Times New Roman" w:hAnsi="Times New Roman" w:cs="Times New Roman"/>
                <w:sz w:val="22"/>
                <w:szCs w:val="22"/>
              </w:rPr>
            </w:pPr>
            <w:r>
              <w:rPr>
                <w:sz w:val="22"/>
                <w:szCs w:val="22"/>
              </w:rPr>
              <w:t>57.6</w:t>
            </w:r>
          </w:p>
        </w:tc>
        <w:tc>
          <w:tcPr>
            <w:tcW w:w="851" w:type="dxa"/>
          </w:tcPr>
          <w:p w14:paraId="2FA83183" w14:textId="51C0D1BA"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Pr>
          <w:p w14:paraId="5D786016" w14:textId="598E4B05" w:rsidR="00750943" w:rsidRPr="00C47FAF" w:rsidRDefault="00750943" w:rsidP="00750943">
            <w:pPr>
              <w:pStyle w:val="Compact"/>
              <w:jc w:val="right"/>
              <w:rPr>
                <w:rFonts w:ascii="Times New Roman" w:hAnsi="Times New Roman" w:cs="Times New Roman"/>
                <w:sz w:val="22"/>
                <w:szCs w:val="22"/>
              </w:rPr>
            </w:pPr>
          </w:p>
        </w:tc>
        <w:tc>
          <w:tcPr>
            <w:tcW w:w="701" w:type="dxa"/>
          </w:tcPr>
          <w:p w14:paraId="3AD10EA1" w14:textId="42E0ECBD" w:rsidR="00750943" w:rsidRPr="00C47FAF" w:rsidRDefault="00750943" w:rsidP="00750943">
            <w:pPr>
              <w:pStyle w:val="Compact"/>
              <w:rPr>
                <w:rFonts w:ascii="Times New Roman" w:hAnsi="Times New Roman" w:cs="Times New Roman"/>
                <w:sz w:val="22"/>
                <w:szCs w:val="22"/>
              </w:rPr>
            </w:pPr>
          </w:p>
        </w:tc>
      </w:tr>
      <w:tr w:rsidR="00D51F88" w:rsidRPr="00AE51EB" w14:paraId="61021E01" w14:textId="012B0312" w:rsidTr="0091420C">
        <w:tc>
          <w:tcPr>
            <w:tcW w:w="1134" w:type="dxa"/>
          </w:tcPr>
          <w:p w14:paraId="620A9F7B" w14:textId="77777777" w:rsidR="00D51F88" w:rsidRPr="00C47FAF" w:rsidRDefault="00D51F88" w:rsidP="00D51F88">
            <w:pPr>
              <w:pStyle w:val="Compact"/>
              <w:rPr>
                <w:rFonts w:ascii="Times New Roman" w:hAnsi="Times New Roman" w:cs="Times New Roman"/>
                <w:sz w:val="22"/>
                <w:szCs w:val="22"/>
              </w:rPr>
            </w:pPr>
          </w:p>
        </w:tc>
        <w:tc>
          <w:tcPr>
            <w:tcW w:w="2268" w:type="dxa"/>
          </w:tcPr>
          <w:p w14:paraId="4C951B7B" w14:textId="2457F4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Pr>
          <w:p w14:paraId="0F4C29CF" w14:textId="468F4150"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77ECA1CB" w14:textId="56381F62" w:rsidR="00D51F88" w:rsidRPr="00C47FAF" w:rsidRDefault="00AE51EB" w:rsidP="00D51F88">
            <w:pPr>
              <w:pStyle w:val="Compact"/>
              <w:jc w:val="right"/>
              <w:rPr>
                <w:rFonts w:ascii="Times New Roman" w:hAnsi="Times New Roman" w:cs="Times New Roman"/>
                <w:sz w:val="22"/>
                <w:szCs w:val="22"/>
              </w:rPr>
            </w:pPr>
            <w:r>
              <w:rPr>
                <w:sz w:val="22"/>
                <w:szCs w:val="22"/>
              </w:rPr>
              <w:t>25.0</w:t>
            </w:r>
          </w:p>
        </w:tc>
        <w:tc>
          <w:tcPr>
            <w:tcW w:w="705" w:type="dxa"/>
          </w:tcPr>
          <w:p w14:paraId="4C07E068" w14:textId="696CA07E"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Pr>
          <w:p w14:paraId="6538D2C4" w14:textId="4218E7B7" w:rsidR="00D51F88" w:rsidRPr="00C47FAF" w:rsidRDefault="00AE51EB" w:rsidP="00D51F88">
            <w:pPr>
              <w:pStyle w:val="Compact"/>
              <w:jc w:val="right"/>
              <w:rPr>
                <w:rFonts w:ascii="Times New Roman" w:hAnsi="Times New Roman" w:cs="Times New Roman"/>
                <w:sz w:val="22"/>
                <w:szCs w:val="22"/>
              </w:rPr>
            </w:pPr>
            <w:r>
              <w:rPr>
                <w:sz w:val="22"/>
                <w:szCs w:val="22"/>
              </w:rPr>
              <w:t>-50.5</w:t>
            </w:r>
          </w:p>
        </w:tc>
        <w:tc>
          <w:tcPr>
            <w:tcW w:w="851" w:type="dxa"/>
          </w:tcPr>
          <w:p w14:paraId="4FFA9300" w14:textId="0466A13F"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37F42DAA" w14:textId="49E6D40B" w:rsidR="00D51F88" w:rsidRPr="00C47FAF" w:rsidRDefault="00D51F88" w:rsidP="00D51F88">
            <w:pPr>
              <w:pStyle w:val="Compact"/>
              <w:jc w:val="right"/>
              <w:rPr>
                <w:rFonts w:ascii="Times New Roman" w:hAnsi="Times New Roman" w:cs="Times New Roman"/>
                <w:sz w:val="22"/>
                <w:szCs w:val="22"/>
              </w:rPr>
            </w:pPr>
          </w:p>
        </w:tc>
        <w:tc>
          <w:tcPr>
            <w:tcW w:w="701" w:type="dxa"/>
          </w:tcPr>
          <w:p w14:paraId="6A216F13" w14:textId="37618B7B" w:rsidR="00D51F88" w:rsidRPr="00C47FAF" w:rsidRDefault="00D51F88" w:rsidP="00D51F88">
            <w:pPr>
              <w:pStyle w:val="Compact"/>
              <w:rPr>
                <w:rFonts w:ascii="Times New Roman" w:hAnsi="Times New Roman" w:cs="Times New Roman"/>
                <w:sz w:val="22"/>
                <w:szCs w:val="22"/>
              </w:rPr>
            </w:pPr>
          </w:p>
        </w:tc>
      </w:tr>
      <w:tr w:rsidR="00D51F88" w:rsidRPr="00AE51EB" w14:paraId="36C98A9B" w14:textId="1FAF2C2F" w:rsidTr="0091420C">
        <w:tc>
          <w:tcPr>
            <w:tcW w:w="1134" w:type="dxa"/>
          </w:tcPr>
          <w:p w14:paraId="2945E947"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dashSmallGap" w:sz="4" w:space="0" w:color="auto"/>
            </w:tcBorders>
          </w:tcPr>
          <w:p w14:paraId="7A130542" w14:textId="7AD4626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418" w:type="dxa"/>
            <w:tcBorders>
              <w:bottom w:val="dashSmallGap" w:sz="4" w:space="0" w:color="auto"/>
            </w:tcBorders>
          </w:tcPr>
          <w:p w14:paraId="46BDA538" w14:textId="15EECAAA" w:rsidR="00D51F88" w:rsidRPr="00C47FAF" w:rsidRDefault="00D51F88" w:rsidP="00D51F88">
            <w:pPr>
              <w:pStyle w:val="Compact"/>
              <w:rPr>
                <w:rFonts w:ascii="Times New Roman" w:hAnsi="Times New Roman" w:cs="Times New Roman"/>
                <w:sz w:val="22"/>
                <w:szCs w:val="22"/>
              </w:rPr>
            </w:pPr>
            <w:r w:rsidRPr="00C47FAF">
              <w:rPr>
                <w:sz w:val="22"/>
                <w:szCs w:val="22"/>
              </w:rPr>
              <w:t>Clay</w:t>
            </w:r>
          </w:p>
        </w:tc>
        <w:tc>
          <w:tcPr>
            <w:tcW w:w="712" w:type="dxa"/>
            <w:tcBorders>
              <w:bottom w:val="dashSmallGap" w:sz="4" w:space="0" w:color="auto"/>
            </w:tcBorders>
          </w:tcPr>
          <w:p w14:paraId="74783313" w14:textId="5C26E844" w:rsidR="00D51F88" w:rsidRPr="00C47FAF" w:rsidRDefault="00AE51EB" w:rsidP="00D51F88">
            <w:pPr>
              <w:pStyle w:val="Compact"/>
              <w:jc w:val="right"/>
              <w:rPr>
                <w:rFonts w:ascii="Times New Roman" w:hAnsi="Times New Roman" w:cs="Times New Roman"/>
                <w:sz w:val="22"/>
                <w:szCs w:val="22"/>
              </w:rPr>
            </w:pPr>
            <w:r>
              <w:rPr>
                <w:sz w:val="22"/>
                <w:szCs w:val="22"/>
              </w:rPr>
              <w:t>27.0</w:t>
            </w:r>
          </w:p>
        </w:tc>
        <w:tc>
          <w:tcPr>
            <w:tcW w:w="705" w:type="dxa"/>
            <w:tcBorders>
              <w:bottom w:val="dashSmallGap" w:sz="4" w:space="0" w:color="auto"/>
            </w:tcBorders>
          </w:tcPr>
          <w:p w14:paraId="424C6905" w14:textId="2D4746CA"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0865CE3F" w14:textId="5BA957A3" w:rsidR="00D51F88" w:rsidRPr="00C47FAF" w:rsidRDefault="00AE51EB" w:rsidP="00D51F88">
            <w:pPr>
              <w:pStyle w:val="Compact"/>
              <w:jc w:val="right"/>
              <w:rPr>
                <w:rFonts w:ascii="Times New Roman" w:hAnsi="Times New Roman" w:cs="Times New Roman"/>
                <w:sz w:val="22"/>
                <w:szCs w:val="22"/>
              </w:rPr>
            </w:pPr>
            <w:r>
              <w:rPr>
                <w:sz w:val="22"/>
                <w:szCs w:val="22"/>
              </w:rPr>
              <w:t>-53.4</w:t>
            </w:r>
          </w:p>
        </w:tc>
        <w:tc>
          <w:tcPr>
            <w:tcW w:w="851" w:type="dxa"/>
            <w:tcBorders>
              <w:bottom w:val="dashSmallGap" w:sz="4" w:space="0" w:color="auto"/>
            </w:tcBorders>
          </w:tcPr>
          <w:p w14:paraId="44A5E9CE" w14:textId="3DDB2476"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dashSmallGap" w:sz="4" w:space="0" w:color="auto"/>
            </w:tcBorders>
          </w:tcPr>
          <w:p w14:paraId="6D69913D" w14:textId="3430AD39" w:rsidR="00D51F88" w:rsidRPr="00C47FAF" w:rsidRDefault="00D51F88" w:rsidP="00D51F88">
            <w:pPr>
              <w:pStyle w:val="Compact"/>
              <w:jc w:val="right"/>
              <w:rPr>
                <w:rFonts w:ascii="Times New Roman" w:hAnsi="Times New Roman" w:cs="Times New Roman"/>
                <w:sz w:val="22"/>
                <w:szCs w:val="22"/>
              </w:rPr>
            </w:pPr>
          </w:p>
        </w:tc>
        <w:tc>
          <w:tcPr>
            <w:tcW w:w="701" w:type="dxa"/>
            <w:tcBorders>
              <w:bottom w:val="dashSmallGap" w:sz="4" w:space="0" w:color="auto"/>
            </w:tcBorders>
          </w:tcPr>
          <w:p w14:paraId="1E3EC4D1" w14:textId="4A723EBF" w:rsidR="00D51F88" w:rsidRPr="00C47FAF" w:rsidRDefault="00D51F88" w:rsidP="00D51F88">
            <w:pPr>
              <w:pStyle w:val="Compact"/>
              <w:rPr>
                <w:rFonts w:ascii="Times New Roman" w:hAnsi="Times New Roman" w:cs="Times New Roman"/>
                <w:sz w:val="22"/>
                <w:szCs w:val="22"/>
              </w:rPr>
            </w:pPr>
          </w:p>
        </w:tc>
      </w:tr>
      <w:tr w:rsidR="00750943" w:rsidRPr="00AE51EB" w14:paraId="14F91A09" w14:textId="6911532D" w:rsidTr="0091420C">
        <w:tc>
          <w:tcPr>
            <w:tcW w:w="1134" w:type="dxa"/>
          </w:tcPr>
          <w:p w14:paraId="6CD7331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bottom w:val="dashSmallGap" w:sz="4" w:space="0" w:color="auto"/>
            </w:tcBorders>
          </w:tcPr>
          <w:p w14:paraId="16CF46C8" w14:textId="5D2C097B" w:rsidR="00750943" w:rsidRPr="00C47FAF" w:rsidRDefault="00750943" w:rsidP="00750943">
            <w:pPr>
              <w:pStyle w:val="Compact"/>
              <w:rPr>
                <w:rFonts w:ascii="Times New Roman" w:hAnsi="Times New Roman" w:cs="Times New Roman"/>
                <w:sz w:val="22"/>
                <w:szCs w:val="22"/>
              </w:rPr>
            </w:pPr>
            <w:r w:rsidRPr="00C47FAF">
              <w:rPr>
                <w:sz w:val="22"/>
                <w:szCs w:val="22"/>
              </w:rPr>
              <w:t>Main effect only</w:t>
            </w:r>
          </w:p>
        </w:tc>
        <w:tc>
          <w:tcPr>
            <w:tcW w:w="1418" w:type="dxa"/>
            <w:tcBorders>
              <w:top w:val="dashSmallGap" w:sz="4" w:space="0" w:color="auto"/>
              <w:bottom w:val="dashSmallGap" w:sz="4" w:space="0" w:color="auto"/>
            </w:tcBorders>
          </w:tcPr>
          <w:p w14:paraId="28DB2945" w14:textId="7C2C766D" w:rsidR="00750943" w:rsidRPr="00C47FAF" w:rsidRDefault="00750943" w:rsidP="00750943">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bottom w:val="dashSmallGap" w:sz="4" w:space="0" w:color="auto"/>
            </w:tcBorders>
          </w:tcPr>
          <w:p w14:paraId="7ACB01E5" w14:textId="775FD444" w:rsidR="00750943" w:rsidRPr="00C47FAF" w:rsidRDefault="005B572A" w:rsidP="00750943">
            <w:pPr>
              <w:pStyle w:val="Compact"/>
              <w:jc w:val="right"/>
              <w:rPr>
                <w:rFonts w:ascii="Times New Roman" w:hAnsi="Times New Roman" w:cs="Times New Roman"/>
                <w:sz w:val="22"/>
                <w:szCs w:val="22"/>
              </w:rPr>
            </w:pPr>
            <w:r>
              <w:rPr>
                <w:sz w:val="22"/>
                <w:szCs w:val="22"/>
              </w:rPr>
              <w:t>74.6</w:t>
            </w:r>
          </w:p>
        </w:tc>
        <w:tc>
          <w:tcPr>
            <w:tcW w:w="705" w:type="dxa"/>
            <w:tcBorders>
              <w:top w:val="dashSmallGap" w:sz="4" w:space="0" w:color="auto"/>
              <w:bottom w:val="dashSmallGap" w:sz="4" w:space="0" w:color="auto"/>
            </w:tcBorders>
          </w:tcPr>
          <w:p w14:paraId="5914B97B" w14:textId="2CD01952"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bottom w:val="dashSmallGap" w:sz="4" w:space="0" w:color="auto"/>
            </w:tcBorders>
          </w:tcPr>
          <w:p w14:paraId="0B1C974D" w14:textId="2454AC90" w:rsidR="00750943" w:rsidRPr="00C47FAF" w:rsidRDefault="00750943" w:rsidP="00750943">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dashSmallGap" w:sz="4" w:space="0" w:color="auto"/>
              <w:bottom w:val="dashSmallGap" w:sz="4" w:space="0" w:color="auto"/>
            </w:tcBorders>
          </w:tcPr>
          <w:p w14:paraId="62E522DD" w14:textId="6DDBC8CE" w:rsidR="00750943" w:rsidRPr="00C47FAF" w:rsidRDefault="00750943" w:rsidP="00750943">
            <w:pPr>
              <w:pStyle w:val="Compact"/>
              <w:rPr>
                <w:rFonts w:ascii="Times New Roman" w:hAnsi="Times New Roman" w:cs="Times New Roman"/>
                <w:sz w:val="22"/>
                <w:szCs w:val="22"/>
              </w:rPr>
            </w:pPr>
            <w:r w:rsidRPr="00C47FAF">
              <w:rPr>
                <w:sz w:val="22"/>
                <w:szCs w:val="22"/>
              </w:rPr>
              <w:t xml:space="preserve"> </w:t>
            </w:r>
          </w:p>
        </w:tc>
        <w:tc>
          <w:tcPr>
            <w:tcW w:w="1278" w:type="dxa"/>
            <w:tcBorders>
              <w:top w:val="dashSmallGap" w:sz="4" w:space="0" w:color="auto"/>
              <w:bottom w:val="dashSmallGap" w:sz="4" w:space="0" w:color="auto"/>
            </w:tcBorders>
          </w:tcPr>
          <w:p w14:paraId="3E1DE032" w14:textId="1BDDF377"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bottom w:val="dashSmallGap" w:sz="4" w:space="0" w:color="auto"/>
            </w:tcBorders>
          </w:tcPr>
          <w:p w14:paraId="58B0C99A" w14:textId="2CD1DA0C" w:rsidR="00750943" w:rsidRPr="00C47FAF" w:rsidRDefault="00750943" w:rsidP="00750943">
            <w:pPr>
              <w:pStyle w:val="Compact"/>
              <w:rPr>
                <w:rFonts w:ascii="Times New Roman" w:hAnsi="Times New Roman" w:cs="Times New Roman"/>
                <w:sz w:val="22"/>
                <w:szCs w:val="22"/>
              </w:rPr>
            </w:pPr>
          </w:p>
        </w:tc>
      </w:tr>
      <w:tr w:rsidR="00750943" w:rsidRPr="00AE51EB" w14:paraId="64E78183" w14:textId="1132F423" w:rsidTr="0091420C">
        <w:tc>
          <w:tcPr>
            <w:tcW w:w="1134" w:type="dxa"/>
            <w:tcBorders>
              <w:bottom w:val="single" w:sz="4" w:space="0" w:color="auto"/>
            </w:tcBorders>
          </w:tcPr>
          <w:p w14:paraId="336879F3" w14:textId="77777777" w:rsidR="00750943" w:rsidRPr="00C47FAF" w:rsidRDefault="00750943" w:rsidP="00750943">
            <w:pPr>
              <w:pStyle w:val="Compact"/>
              <w:rPr>
                <w:rFonts w:ascii="Times New Roman" w:hAnsi="Times New Roman" w:cs="Times New Roman"/>
                <w:sz w:val="22"/>
                <w:szCs w:val="22"/>
              </w:rPr>
            </w:pPr>
          </w:p>
        </w:tc>
        <w:tc>
          <w:tcPr>
            <w:tcW w:w="2268" w:type="dxa"/>
            <w:tcBorders>
              <w:top w:val="dashSmallGap" w:sz="4" w:space="0" w:color="auto"/>
            </w:tcBorders>
          </w:tcPr>
          <w:p w14:paraId="4A1B3F56" w14:textId="0E1B96C2" w:rsidR="00750943" w:rsidRPr="00C47FAF" w:rsidRDefault="00750943" w:rsidP="00750943">
            <w:pPr>
              <w:pStyle w:val="Compact"/>
              <w:rPr>
                <w:rFonts w:ascii="Times New Roman" w:hAnsi="Times New Roman" w:cs="Times New Roman"/>
                <w:sz w:val="22"/>
                <w:szCs w:val="22"/>
              </w:rPr>
            </w:pPr>
            <w:r w:rsidRPr="00C47FAF">
              <w:rPr>
                <w:sz w:val="22"/>
                <w:szCs w:val="22"/>
              </w:rPr>
              <w:t>Region only</w:t>
            </w:r>
          </w:p>
        </w:tc>
        <w:tc>
          <w:tcPr>
            <w:tcW w:w="1418" w:type="dxa"/>
            <w:tcBorders>
              <w:top w:val="dashSmallGap" w:sz="4" w:space="0" w:color="auto"/>
            </w:tcBorders>
          </w:tcPr>
          <w:p w14:paraId="12599AD7" w14:textId="071CC3AA" w:rsidR="00750943" w:rsidRPr="00C47FAF" w:rsidRDefault="00750943" w:rsidP="00750943">
            <w:pPr>
              <w:pStyle w:val="Compact"/>
              <w:rPr>
                <w:rFonts w:ascii="Times New Roman" w:hAnsi="Times New Roman" w:cs="Times New Roman"/>
                <w:sz w:val="22"/>
                <w:szCs w:val="22"/>
              </w:rPr>
            </w:pPr>
            <w:r w:rsidRPr="00C47FAF">
              <w:rPr>
                <w:sz w:val="22"/>
                <w:szCs w:val="22"/>
              </w:rPr>
              <w:t>pH</w:t>
            </w:r>
          </w:p>
        </w:tc>
        <w:tc>
          <w:tcPr>
            <w:tcW w:w="712" w:type="dxa"/>
            <w:tcBorders>
              <w:top w:val="dashSmallGap" w:sz="4" w:space="0" w:color="auto"/>
            </w:tcBorders>
          </w:tcPr>
          <w:p w14:paraId="1295E05B" w14:textId="4DB9D3E0" w:rsidR="00750943" w:rsidRPr="00C47FAF" w:rsidRDefault="005B572A" w:rsidP="00750943">
            <w:pPr>
              <w:pStyle w:val="Compact"/>
              <w:jc w:val="right"/>
              <w:rPr>
                <w:rFonts w:ascii="Times New Roman" w:hAnsi="Times New Roman" w:cs="Times New Roman"/>
                <w:sz w:val="22"/>
                <w:szCs w:val="22"/>
              </w:rPr>
            </w:pPr>
            <w:r>
              <w:rPr>
                <w:sz w:val="22"/>
                <w:szCs w:val="22"/>
              </w:rPr>
              <w:t>18.5</w:t>
            </w:r>
          </w:p>
        </w:tc>
        <w:tc>
          <w:tcPr>
            <w:tcW w:w="705" w:type="dxa"/>
            <w:tcBorders>
              <w:top w:val="dashSmallGap" w:sz="4" w:space="0" w:color="auto"/>
            </w:tcBorders>
          </w:tcPr>
          <w:p w14:paraId="1ACCCA05" w14:textId="4FDAEDB1" w:rsidR="00750943" w:rsidRPr="00C47FAF" w:rsidRDefault="002B5DBF" w:rsidP="00750943">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3D6ED5D1" w14:textId="6D021B47" w:rsidR="00750943" w:rsidRPr="00C47FAF" w:rsidRDefault="005B572A" w:rsidP="00750943">
            <w:pPr>
              <w:pStyle w:val="Compact"/>
              <w:jc w:val="right"/>
              <w:rPr>
                <w:rFonts w:ascii="Times New Roman" w:hAnsi="Times New Roman" w:cs="Times New Roman"/>
                <w:sz w:val="22"/>
                <w:szCs w:val="22"/>
              </w:rPr>
            </w:pPr>
            <w:r>
              <w:rPr>
                <w:sz w:val="22"/>
                <w:szCs w:val="22"/>
              </w:rPr>
              <w:t>-53.6</w:t>
            </w:r>
          </w:p>
        </w:tc>
        <w:tc>
          <w:tcPr>
            <w:tcW w:w="851" w:type="dxa"/>
            <w:tcBorders>
              <w:top w:val="dashSmallGap" w:sz="4" w:space="0" w:color="auto"/>
            </w:tcBorders>
          </w:tcPr>
          <w:p w14:paraId="600D8F03" w14:textId="3CF6E141" w:rsidR="00750943" w:rsidRPr="00C47FAF" w:rsidRDefault="00750943" w:rsidP="00750943">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67001671" w14:textId="09A6D295" w:rsidR="00750943" w:rsidRPr="00C47FAF" w:rsidRDefault="00750943" w:rsidP="00750943">
            <w:pPr>
              <w:pStyle w:val="Compact"/>
              <w:jc w:val="right"/>
              <w:rPr>
                <w:rFonts w:ascii="Times New Roman" w:hAnsi="Times New Roman" w:cs="Times New Roman"/>
                <w:sz w:val="22"/>
                <w:szCs w:val="22"/>
              </w:rPr>
            </w:pPr>
          </w:p>
        </w:tc>
        <w:tc>
          <w:tcPr>
            <w:tcW w:w="701" w:type="dxa"/>
            <w:tcBorders>
              <w:top w:val="dashSmallGap" w:sz="4" w:space="0" w:color="auto"/>
            </w:tcBorders>
          </w:tcPr>
          <w:p w14:paraId="6ACC985C" w14:textId="5FE957E6" w:rsidR="00750943" w:rsidRPr="00C47FAF" w:rsidRDefault="00750943" w:rsidP="00750943">
            <w:pPr>
              <w:pStyle w:val="Compact"/>
              <w:rPr>
                <w:rFonts w:ascii="Times New Roman" w:hAnsi="Times New Roman" w:cs="Times New Roman"/>
                <w:sz w:val="22"/>
                <w:szCs w:val="22"/>
              </w:rPr>
            </w:pPr>
          </w:p>
        </w:tc>
      </w:tr>
      <w:tr w:rsidR="00D15B52" w:rsidRPr="00AE51EB" w14:paraId="1D077985" w14:textId="45FE03B9" w:rsidTr="0091420C">
        <w:tc>
          <w:tcPr>
            <w:tcW w:w="1134" w:type="dxa"/>
            <w:tcBorders>
              <w:top w:val="single" w:sz="4" w:space="0" w:color="auto"/>
            </w:tcBorders>
          </w:tcPr>
          <w:p w14:paraId="6E4CF490" w14:textId="041C0560"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(b)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HDS</w:t>
            </w:r>
          </w:p>
        </w:tc>
        <w:tc>
          <w:tcPr>
            <w:tcW w:w="2268" w:type="dxa"/>
            <w:tcBorders>
              <w:top w:val="single" w:sz="2" w:space="0" w:color="auto"/>
            </w:tcBorders>
          </w:tcPr>
          <w:p w14:paraId="194F390B" w14:textId="77777777"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2" w:space="0" w:color="auto"/>
            </w:tcBorders>
          </w:tcPr>
          <w:p w14:paraId="0F4C10DF" w14:textId="5DF63C04"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2" w:space="0" w:color="auto"/>
            </w:tcBorders>
          </w:tcPr>
          <w:p w14:paraId="7430057D" w14:textId="0F058425" w:rsidR="00D15B52" w:rsidRPr="00C47FAF" w:rsidRDefault="005B572A" w:rsidP="00D15B52">
            <w:pPr>
              <w:pStyle w:val="Compact"/>
              <w:jc w:val="right"/>
              <w:rPr>
                <w:rFonts w:ascii="Times New Roman" w:hAnsi="Times New Roman" w:cs="Times New Roman"/>
                <w:sz w:val="22"/>
                <w:szCs w:val="22"/>
              </w:rPr>
            </w:pPr>
            <w:r>
              <w:rPr>
                <w:sz w:val="22"/>
                <w:szCs w:val="22"/>
              </w:rPr>
              <w:t>119.3</w:t>
            </w:r>
          </w:p>
        </w:tc>
        <w:tc>
          <w:tcPr>
            <w:tcW w:w="705" w:type="dxa"/>
            <w:tcBorders>
              <w:top w:val="single" w:sz="2" w:space="0" w:color="auto"/>
            </w:tcBorders>
          </w:tcPr>
          <w:p w14:paraId="714F7B60" w14:textId="0C0084C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2" w:space="0" w:color="auto"/>
            </w:tcBorders>
          </w:tcPr>
          <w:p w14:paraId="113D1288" w14:textId="0AF2E3DF"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2" w:space="0" w:color="auto"/>
            </w:tcBorders>
          </w:tcPr>
          <w:p w14:paraId="6EFC9A3C" w14:textId="231C951D"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2" w:space="0" w:color="auto"/>
            </w:tcBorders>
          </w:tcPr>
          <w:p w14:paraId="3F218F66"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2" w:space="0" w:color="auto"/>
            </w:tcBorders>
          </w:tcPr>
          <w:p w14:paraId="3CE1A54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B625CED" w14:textId="378D684F" w:rsidTr="0091420C">
        <w:tc>
          <w:tcPr>
            <w:tcW w:w="1134" w:type="dxa"/>
          </w:tcPr>
          <w:p w14:paraId="42CDAA3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670739E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1B45F2F2" w14:textId="53862390"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6585EA14" w14:textId="38D2FEDB" w:rsidR="00D15B52" w:rsidRPr="00C47FAF" w:rsidRDefault="005B572A" w:rsidP="00D15B52">
            <w:pPr>
              <w:pStyle w:val="Compact"/>
              <w:jc w:val="right"/>
              <w:rPr>
                <w:rFonts w:ascii="Times New Roman" w:hAnsi="Times New Roman" w:cs="Times New Roman"/>
                <w:sz w:val="22"/>
                <w:szCs w:val="22"/>
              </w:rPr>
            </w:pPr>
            <w:r>
              <w:rPr>
                <w:sz w:val="22"/>
                <w:szCs w:val="22"/>
              </w:rPr>
              <w:t>266.1</w:t>
            </w:r>
          </w:p>
        </w:tc>
        <w:tc>
          <w:tcPr>
            <w:tcW w:w="705" w:type="dxa"/>
          </w:tcPr>
          <w:p w14:paraId="5D71FBFF" w14:textId="319C70A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78DD53B4" w14:textId="599BA3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DE11A13" w14:textId="42CAC30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9C76AB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6E7734B"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210E479" w14:textId="383EE0DC" w:rsidTr="0091420C">
        <w:tc>
          <w:tcPr>
            <w:tcW w:w="1134" w:type="dxa"/>
          </w:tcPr>
          <w:p w14:paraId="3793E1B1"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F4604DD" w14:textId="77777777" w:rsidR="00D15B52" w:rsidRPr="00C47FAF" w:rsidRDefault="00D15B52" w:rsidP="00D15B52">
            <w:pPr>
              <w:pStyle w:val="Compact"/>
              <w:rPr>
                <w:rFonts w:ascii="Times New Roman" w:hAnsi="Times New Roman" w:cs="Times New Roman"/>
                <w:sz w:val="22"/>
                <w:szCs w:val="22"/>
              </w:rPr>
            </w:pPr>
          </w:p>
        </w:tc>
        <w:tc>
          <w:tcPr>
            <w:tcW w:w="1418" w:type="dxa"/>
          </w:tcPr>
          <w:p w14:paraId="7C3569A6" w14:textId="3E798513"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2822FD91" w14:textId="07BC58E2" w:rsidR="00D15B52" w:rsidRPr="00C47FAF" w:rsidRDefault="005B572A" w:rsidP="00D15B52">
            <w:pPr>
              <w:pStyle w:val="Compact"/>
              <w:jc w:val="right"/>
              <w:rPr>
                <w:rFonts w:ascii="Times New Roman" w:hAnsi="Times New Roman" w:cs="Times New Roman"/>
                <w:sz w:val="22"/>
                <w:szCs w:val="22"/>
              </w:rPr>
            </w:pPr>
            <w:r>
              <w:rPr>
                <w:sz w:val="22"/>
                <w:szCs w:val="22"/>
              </w:rPr>
              <w:t>189.4</w:t>
            </w:r>
          </w:p>
        </w:tc>
        <w:tc>
          <w:tcPr>
            <w:tcW w:w="705" w:type="dxa"/>
          </w:tcPr>
          <w:p w14:paraId="61666BAE" w14:textId="49911C5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13DE168" w14:textId="5EF8516D"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DFD1B8A" w14:textId="7758A20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DDF6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5F451EE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67434E0C" w14:textId="79BE7819" w:rsidTr="0091420C">
        <w:tc>
          <w:tcPr>
            <w:tcW w:w="1134" w:type="dxa"/>
          </w:tcPr>
          <w:p w14:paraId="6D19E55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581718A"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ED70B5" w14:textId="2C1716B0" w:rsidR="00D15B52" w:rsidRPr="00C47FAF" w:rsidRDefault="00D15B52" w:rsidP="00D15B52">
            <w:pPr>
              <w:pStyle w:val="Compact"/>
              <w:rPr>
                <w:rFonts w:ascii="Times New Roman" w:hAnsi="Times New Roman" w:cs="Times New Roman"/>
                <w:sz w:val="22"/>
                <w:szCs w:val="22"/>
              </w:rPr>
            </w:pPr>
            <w:r w:rsidRPr="00C47FAF">
              <w:rPr>
                <w:sz w:val="22"/>
                <w:szCs w:val="22"/>
              </w:rPr>
              <w:t>Surface T</w:t>
            </w:r>
          </w:p>
        </w:tc>
        <w:tc>
          <w:tcPr>
            <w:tcW w:w="712" w:type="dxa"/>
          </w:tcPr>
          <w:p w14:paraId="2D09A4B9" w14:textId="5D7B6563" w:rsidR="00D15B52" w:rsidRPr="00C47FAF" w:rsidRDefault="005B572A" w:rsidP="00D15B52">
            <w:pPr>
              <w:pStyle w:val="Compact"/>
              <w:jc w:val="right"/>
              <w:rPr>
                <w:rFonts w:ascii="Times New Roman" w:hAnsi="Times New Roman" w:cs="Times New Roman"/>
                <w:sz w:val="22"/>
                <w:szCs w:val="22"/>
              </w:rPr>
            </w:pPr>
            <w:r>
              <w:rPr>
                <w:sz w:val="22"/>
                <w:szCs w:val="22"/>
              </w:rPr>
              <w:t>130.6</w:t>
            </w:r>
          </w:p>
        </w:tc>
        <w:tc>
          <w:tcPr>
            <w:tcW w:w="705" w:type="dxa"/>
          </w:tcPr>
          <w:p w14:paraId="6601264B" w14:textId="6E7A7222"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5270A53" w14:textId="6A797EB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55C3EE63" w14:textId="51FFB9D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38F98BF8"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B12598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7B21AD3" w14:textId="2A019963" w:rsidTr="0091420C">
        <w:tc>
          <w:tcPr>
            <w:tcW w:w="1134" w:type="dxa"/>
          </w:tcPr>
          <w:p w14:paraId="1C1616E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1678542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214178FF" w14:textId="7361BE08"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67CB88C7" w14:textId="5F01D234" w:rsidR="00D15B52" w:rsidRPr="00C47FAF" w:rsidRDefault="005B572A" w:rsidP="00D15B52">
            <w:pPr>
              <w:pStyle w:val="Compact"/>
              <w:jc w:val="right"/>
              <w:rPr>
                <w:rFonts w:ascii="Times New Roman" w:hAnsi="Times New Roman" w:cs="Times New Roman"/>
                <w:sz w:val="22"/>
                <w:szCs w:val="22"/>
              </w:rPr>
            </w:pPr>
            <w:r>
              <w:rPr>
                <w:sz w:val="22"/>
                <w:szCs w:val="22"/>
              </w:rPr>
              <w:t>253.6</w:t>
            </w:r>
          </w:p>
        </w:tc>
        <w:tc>
          <w:tcPr>
            <w:tcW w:w="705" w:type="dxa"/>
          </w:tcPr>
          <w:p w14:paraId="064B38B3" w14:textId="261241F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ECAEEEA" w14:textId="2579E80B"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A3C5037" w14:textId="50C7A7C4"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307D74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1A6642C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122B6F0E" w14:textId="601CC7FF" w:rsidTr="0091420C">
        <w:tc>
          <w:tcPr>
            <w:tcW w:w="1134" w:type="dxa"/>
          </w:tcPr>
          <w:p w14:paraId="76BBEAF0"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230F4AC" w14:textId="77777777" w:rsidR="00D15B52" w:rsidRPr="00C47FAF" w:rsidRDefault="00D15B52" w:rsidP="00D15B52">
            <w:pPr>
              <w:pStyle w:val="Compact"/>
              <w:rPr>
                <w:rFonts w:ascii="Times New Roman" w:hAnsi="Times New Roman" w:cs="Times New Roman"/>
                <w:sz w:val="22"/>
                <w:szCs w:val="22"/>
              </w:rPr>
            </w:pPr>
          </w:p>
        </w:tc>
        <w:tc>
          <w:tcPr>
            <w:tcW w:w="1418" w:type="dxa"/>
          </w:tcPr>
          <w:p w14:paraId="4B272B26" w14:textId="2A2A68B2"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38AF2147" w14:textId="3AFF1674" w:rsidR="00D15B52" w:rsidRPr="00C47FAF" w:rsidRDefault="005B572A" w:rsidP="00D15B52">
            <w:pPr>
              <w:pStyle w:val="Compact"/>
              <w:jc w:val="right"/>
              <w:rPr>
                <w:rFonts w:ascii="Times New Roman" w:hAnsi="Times New Roman" w:cs="Times New Roman"/>
                <w:sz w:val="22"/>
                <w:szCs w:val="22"/>
              </w:rPr>
            </w:pPr>
            <w:r>
              <w:rPr>
                <w:sz w:val="22"/>
                <w:szCs w:val="22"/>
              </w:rPr>
              <w:t>129.7</w:t>
            </w:r>
          </w:p>
        </w:tc>
        <w:tc>
          <w:tcPr>
            <w:tcW w:w="705" w:type="dxa"/>
          </w:tcPr>
          <w:p w14:paraId="319C7DC8" w14:textId="7B8D422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B922517" w14:textId="75302A0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10A5CF7B" w14:textId="53C980F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0329A84D"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B317D91" w14:textId="77777777" w:rsidR="00D15B52" w:rsidRPr="00C47FAF" w:rsidRDefault="00D15B52" w:rsidP="00750943">
            <w:pPr>
              <w:pStyle w:val="Compact"/>
              <w:rPr>
                <w:rFonts w:ascii="Times New Roman" w:hAnsi="Times New Roman" w:cs="Times New Roman"/>
                <w:sz w:val="22"/>
                <w:szCs w:val="22"/>
              </w:rPr>
            </w:pPr>
          </w:p>
        </w:tc>
      </w:tr>
      <w:tr w:rsidR="00D15B52" w:rsidRPr="00AE51EB" w14:paraId="5ABA2A23" w14:textId="44AB0E26" w:rsidTr="0091420C">
        <w:tc>
          <w:tcPr>
            <w:tcW w:w="1134" w:type="dxa"/>
          </w:tcPr>
          <w:p w14:paraId="2750288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4930B078"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BEEC01C" w14:textId="55D36674" w:rsidR="00D15B52" w:rsidRPr="00C47FAF" w:rsidRDefault="00D15B52" w:rsidP="00D15B52">
            <w:pPr>
              <w:pStyle w:val="Compact"/>
              <w:rPr>
                <w:rFonts w:ascii="Times New Roman" w:hAnsi="Times New Roman" w:cs="Times New Roman"/>
                <w:sz w:val="22"/>
                <w:szCs w:val="22"/>
              </w:rPr>
            </w:pPr>
            <w:r w:rsidRPr="00C47FAF">
              <w:rPr>
                <w:sz w:val="22"/>
                <w:szCs w:val="22"/>
              </w:rPr>
              <w:t>Soil C</w:t>
            </w:r>
          </w:p>
        </w:tc>
        <w:tc>
          <w:tcPr>
            <w:tcW w:w="712" w:type="dxa"/>
          </w:tcPr>
          <w:p w14:paraId="414CEE2E" w14:textId="66675122" w:rsidR="00D15B52" w:rsidRPr="00C47FAF" w:rsidRDefault="005B572A" w:rsidP="00D15B52">
            <w:pPr>
              <w:pStyle w:val="Compact"/>
              <w:jc w:val="right"/>
              <w:rPr>
                <w:rFonts w:ascii="Times New Roman" w:hAnsi="Times New Roman" w:cs="Times New Roman"/>
                <w:sz w:val="22"/>
                <w:szCs w:val="22"/>
              </w:rPr>
            </w:pPr>
            <w:r>
              <w:rPr>
                <w:sz w:val="22"/>
                <w:szCs w:val="22"/>
              </w:rPr>
              <w:t>140.3</w:t>
            </w:r>
          </w:p>
        </w:tc>
        <w:tc>
          <w:tcPr>
            <w:tcW w:w="705" w:type="dxa"/>
          </w:tcPr>
          <w:p w14:paraId="3F5A25DD" w14:textId="7067134A"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006B703F" w14:textId="3D5BFDB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34BDD603" w14:textId="0D21047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1E9D96A3"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14AA5E9" w14:textId="77777777" w:rsidR="00D15B52" w:rsidRPr="00C47FAF" w:rsidRDefault="00D15B52" w:rsidP="00750943">
            <w:pPr>
              <w:pStyle w:val="Compact"/>
              <w:rPr>
                <w:rFonts w:ascii="Times New Roman" w:hAnsi="Times New Roman" w:cs="Times New Roman"/>
                <w:sz w:val="22"/>
                <w:szCs w:val="22"/>
              </w:rPr>
            </w:pPr>
          </w:p>
        </w:tc>
      </w:tr>
      <w:tr w:rsidR="00D15B52" w:rsidRPr="00AE51EB" w14:paraId="06A9E078" w14:textId="57CBE13E" w:rsidTr="0091420C">
        <w:tc>
          <w:tcPr>
            <w:tcW w:w="1134" w:type="dxa"/>
          </w:tcPr>
          <w:p w14:paraId="32EF69C4" w14:textId="77777777" w:rsidR="00D15B52" w:rsidRPr="00C47FAF" w:rsidRDefault="00D15B52" w:rsidP="00D15B52">
            <w:pPr>
              <w:pStyle w:val="Compact"/>
              <w:rPr>
                <w:rFonts w:ascii="Times New Roman" w:hAnsi="Times New Roman" w:cs="Times New Roman"/>
                <w:sz w:val="22"/>
                <w:szCs w:val="22"/>
              </w:rPr>
            </w:pPr>
          </w:p>
        </w:tc>
        <w:tc>
          <w:tcPr>
            <w:tcW w:w="2268" w:type="dxa"/>
          </w:tcPr>
          <w:p w14:paraId="25B95102"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165742B" w14:textId="27ABA4CD" w:rsidR="00D15B52" w:rsidRPr="00C47FAF" w:rsidRDefault="00D15B52" w:rsidP="00D15B52">
            <w:pPr>
              <w:pStyle w:val="Compact"/>
              <w:rPr>
                <w:rFonts w:ascii="Times New Roman" w:hAnsi="Times New Roman" w:cs="Times New Roman"/>
                <w:sz w:val="22"/>
                <w:szCs w:val="22"/>
              </w:rPr>
            </w:pPr>
            <w:r w:rsidRPr="00C47FAF">
              <w:rPr>
                <w:sz w:val="22"/>
                <w:szCs w:val="22"/>
              </w:rPr>
              <w:t>pH</w:t>
            </w:r>
          </w:p>
        </w:tc>
        <w:tc>
          <w:tcPr>
            <w:tcW w:w="712" w:type="dxa"/>
          </w:tcPr>
          <w:p w14:paraId="3C268989" w14:textId="2FD01FA7" w:rsidR="00D15B52" w:rsidRPr="00C47FAF" w:rsidRDefault="005B572A" w:rsidP="00D15B52">
            <w:pPr>
              <w:pStyle w:val="Compact"/>
              <w:jc w:val="right"/>
              <w:rPr>
                <w:rFonts w:ascii="Times New Roman" w:hAnsi="Times New Roman" w:cs="Times New Roman"/>
                <w:sz w:val="22"/>
                <w:szCs w:val="22"/>
              </w:rPr>
            </w:pPr>
            <w:r>
              <w:rPr>
                <w:sz w:val="22"/>
                <w:szCs w:val="22"/>
              </w:rPr>
              <w:t>54.4</w:t>
            </w:r>
          </w:p>
        </w:tc>
        <w:tc>
          <w:tcPr>
            <w:tcW w:w="705" w:type="dxa"/>
          </w:tcPr>
          <w:p w14:paraId="2D772689" w14:textId="55C2CEC6"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6" w:type="dxa"/>
          </w:tcPr>
          <w:p w14:paraId="4F0E2079" w14:textId="2D836702"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C009F77" w14:textId="251392D7"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49BF513A"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38CDC44"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180B734" w14:textId="0DEB0741" w:rsidTr="0091420C">
        <w:tc>
          <w:tcPr>
            <w:tcW w:w="1134" w:type="dxa"/>
          </w:tcPr>
          <w:p w14:paraId="3E151716"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4A23895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5059EE4F" w14:textId="2785ECDD"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25181CA6" w14:textId="1B27EC0E" w:rsidR="00D15B52" w:rsidRPr="00C47FAF" w:rsidRDefault="005B572A" w:rsidP="00D15B52">
            <w:pPr>
              <w:pStyle w:val="Compact"/>
              <w:jc w:val="right"/>
              <w:rPr>
                <w:rFonts w:ascii="Times New Roman" w:hAnsi="Times New Roman" w:cs="Times New Roman"/>
                <w:sz w:val="22"/>
                <w:szCs w:val="22"/>
              </w:rPr>
            </w:pPr>
            <w:r>
              <w:rPr>
                <w:sz w:val="22"/>
                <w:szCs w:val="22"/>
              </w:rPr>
              <w:t>131.0</w:t>
            </w:r>
          </w:p>
        </w:tc>
        <w:tc>
          <w:tcPr>
            <w:tcW w:w="705" w:type="dxa"/>
            <w:tcBorders>
              <w:bottom w:val="dashSmallGap" w:sz="4" w:space="0" w:color="auto"/>
            </w:tcBorders>
          </w:tcPr>
          <w:p w14:paraId="290FDEE1" w14:textId="7C45796E"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0E617A8" w14:textId="10507271"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76267187" w14:textId="794307BA"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387A0337"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0C820755" w14:textId="77777777" w:rsidR="00D15B52" w:rsidRPr="00C47FAF" w:rsidRDefault="00D15B52" w:rsidP="00750943">
            <w:pPr>
              <w:pStyle w:val="Compact"/>
              <w:rPr>
                <w:rFonts w:ascii="Times New Roman" w:hAnsi="Times New Roman" w:cs="Times New Roman"/>
                <w:sz w:val="22"/>
                <w:szCs w:val="22"/>
              </w:rPr>
            </w:pPr>
          </w:p>
        </w:tc>
      </w:tr>
      <w:tr w:rsidR="00D51F88" w:rsidRPr="00AE51EB" w14:paraId="193508D6" w14:textId="735FFCA0" w:rsidTr="0091420C">
        <w:tc>
          <w:tcPr>
            <w:tcW w:w="1134" w:type="dxa"/>
            <w:tcBorders>
              <w:bottom w:val="single" w:sz="4" w:space="0" w:color="auto"/>
            </w:tcBorders>
          </w:tcPr>
          <w:p w14:paraId="72012CC4"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bottom w:val="single" w:sz="4" w:space="0" w:color="auto"/>
            </w:tcBorders>
          </w:tcPr>
          <w:p w14:paraId="321F442E" w14:textId="6320EC6B"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bottom w:val="single" w:sz="4" w:space="0" w:color="auto"/>
            </w:tcBorders>
          </w:tcPr>
          <w:p w14:paraId="74875E9E" w14:textId="75D79504"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Borders>
              <w:top w:val="dashSmallGap" w:sz="4" w:space="0" w:color="auto"/>
              <w:bottom w:val="single" w:sz="4" w:space="0" w:color="auto"/>
            </w:tcBorders>
          </w:tcPr>
          <w:p w14:paraId="0845BF4D" w14:textId="2F03B0F6" w:rsidR="00D51F88" w:rsidRPr="00C47FAF" w:rsidRDefault="005B572A" w:rsidP="00D51F88">
            <w:pPr>
              <w:pStyle w:val="Compact"/>
              <w:jc w:val="right"/>
              <w:rPr>
                <w:rFonts w:ascii="Times New Roman" w:hAnsi="Times New Roman" w:cs="Times New Roman"/>
                <w:sz w:val="22"/>
                <w:szCs w:val="22"/>
              </w:rPr>
            </w:pPr>
            <w:r>
              <w:rPr>
                <w:sz w:val="22"/>
                <w:szCs w:val="22"/>
              </w:rPr>
              <w:t>-13.4</w:t>
            </w:r>
          </w:p>
        </w:tc>
        <w:tc>
          <w:tcPr>
            <w:tcW w:w="705" w:type="dxa"/>
            <w:tcBorders>
              <w:top w:val="dashSmallGap" w:sz="4" w:space="0" w:color="auto"/>
              <w:bottom w:val="single" w:sz="4" w:space="0" w:color="auto"/>
            </w:tcBorders>
          </w:tcPr>
          <w:p w14:paraId="76C88FA9" w14:textId="7121FC19" w:rsidR="00D51F88" w:rsidRPr="00C47FAF" w:rsidRDefault="00D51F88" w:rsidP="00D51F88">
            <w:pPr>
              <w:pStyle w:val="Compact"/>
              <w:rPr>
                <w:rFonts w:ascii="Times New Roman" w:hAnsi="Times New Roman" w:cs="Times New Roman"/>
                <w:sz w:val="22"/>
                <w:szCs w:val="22"/>
              </w:rPr>
            </w:pPr>
          </w:p>
        </w:tc>
        <w:tc>
          <w:tcPr>
            <w:tcW w:w="1276" w:type="dxa"/>
            <w:tcBorders>
              <w:top w:val="dashSmallGap" w:sz="4" w:space="0" w:color="auto"/>
              <w:bottom w:val="single" w:sz="4" w:space="0" w:color="auto"/>
            </w:tcBorders>
          </w:tcPr>
          <w:p w14:paraId="073C4A6C" w14:textId="3BA89274" w:rsidR="00D51F88" w:rsidRPr="00C47FAF" w:rsidRDefault="005B572A" w:rsidP="00D51F88">
            <w:pPr>
              <w:pStyle w:val="Compact"/>
              <w:jc w:val="right"/>
              <w:rPr>
                <w:rFonts w:ascii="Times New Roman" w:hAnsi="Times New Roman" w:cs="Times New Roman"/>
                <w:sz w:val="22"/>
                <w:szCs w:val="22"/>
              </w:rPr>
            </w:pPr>
            <w:r>
              <w:rPr>
                <w:sz w:val="22"/>
                <w:szCs w:val="22"/>
              </w:rPr>
              <w:t>-161.4</w:t>
            </w:r>
          </w:p>
        </w:tc>
        <w:tc>
          <w:tcPr>
            <w:tcW w:w="851" w:type="dxa"/>
            <w:tcBorders>
              <w:top w:val="dashSmallGap" w:sz="4" w:space="0" w:color="auto"/>
              <w:bottom w:val="single" w:sz="4" w:space="0" w:color="auto"/>
            </w:tcBorders>
          </w:tcPr>
          <w:p w14:paraId="2EFFC6CF" w14:textId="63E84950"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bottom w:val="single" w:sz="4" w:space="0" w:color="auto"/>
            </w:tcBorders>
          </w:tcPr>
          <w:p w14:paraId="3B85487F"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bottom w:val="single" w:sz="4" w:space="0" w:color="auto"/>
            </w:tcBorders>
          </w:tcPr>
          <w:p w14:paraId="446B8188" w14:textId="77777777" w:rsidR="00D51F88" w:rsidRPr="00C47FAF" w:rsidRDefault="00D51F88" w:rsidP="00D51F88">
            <w:pPr>
              <w:pStyle w:val="Compact"/>
              <w:rPr>
                <w:rFonts w:ascii="Times New Roman" w:hAnsi="Times New Roman" w:cs="Times New Roman"/>
                <w:sz w:val="22"/>
                <w:szCs w:val="22"/>
              </w:rPr>
            </w:pPr>
          </w:p>
        </w:tc>
      </w:tr>
      <w:tr w:rsidR="00D15B52" w:rsidRPr="00AE51EB" w14:paraId="732DC4E4" w14:textId="6B551E89" w:rsidTr="0091420C">
        <w:tc>
          <w:tcPr>
            <w:tcW w:w="1134" w:type="dxa"/>
          </w:tcPr>
          <w:p w14:paraId="45910090" w14:textId="1CD4D8BF"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 xml:space="preserve">(c) </w:t>
            </w:r>
            <w:r w:rsidRPr="00C47FAF">
              <w:rPr>
                <w:rFonts w:ascii="Times New Roman" w:hAnsi="Times New Roman" w:cs="Times New Roman"/>
                <w:i/>
                <w:sz w:val="22"/>
                <w:szCs w:val="22"/>
              </w:rPr>
              <w:t>S</w:t>
            </w:r>
            <w:r w:rsidRPr="00C47FAF">
              <w:rPr>
                <w:rFonts w:ascii="Times New Roman" w:hAnsi="Times New Roman" w:cs="Times New Roman"/>
                <w:sz w:val="22"/>
                <w:szCs w:val="22"/>
                <w:vertAlign w:val="subscript"/>
              </w:rPr>
              <w:t>DS</w:t>
            </w:r>
          </w:p>
        </w:tc>
        <w:tc>
          <w:tcPr>
            <w:tcW w:w="2268" w:type="dxa"/>
            <w:tcBorders>
              <w:top w:val="single" w:sz="4" w:space="0" w:color="auto"/>
            </w:tcBorders>
          </w:tcPr>
          <w:p w14:paraId="66CF7711" w14:textId="3239BEC5" w:rsidR="00D15B52" w:rsidRPr="00C47FAF" w:rsidRDefault="00D15B52" w:rsidP="00D15B52">
            <w:pPr>
              <w:pStyle w:val="Compact"/>
              <w:rPr>
                <w:rFonts w:ascii="Times New Roman" w:hAnsi="Times New Roman" w:cs="Times New Roman"/>
                <w:sz w:val="22"/>
                <w:szCs w:val="22"/>
              </w:rPr>
            </w:pPr>
            <w:r w:rsidRPr="00C47FAF">
              <w:rPr>
                <w:rFonts w:ascii="Times New Roman" w:hAnsi="Times New Roman" w:cs="Times New Roman"/>
                <w:sz w:val="22"/>
                <w:szCs w:val="22"/>
              </w:rPr>
              <w:t>Main effect only</w:t>
            </w:r>
          </w:p>
        </w:tc>
        <w:tc>
          <w:tcPr>
            <w:tcW w:w="1418" w:type="dxa"/>
            <w:tcBorders>
              <w:top w:val="single" w:sz="4" w:space="0" w:color="auto"/>
            </w:tcBorders>
          </w:tcPr>
          <w:p w14:paraId="4017B073" w14:textId="5CDA1C2C" w:rsidR="00D15B52" w:rsidRPr="00C47FAF" w:rsidRDefault="00D15B52" w:rsidP="00D15B52">
            <w:pPr>
              <w:pStyle w:val="Compact"/>
              <w:rPr>
                <w:rFonts w:ascii="Times New Roman" w:hAnsi="Times New Roman" w:cs="Times New Roman"/>
                <w:sz w:val="22"/>
                <w:szCs w:val="22"/>
              </w:rPr>
            </w:pPr>
            <w:r w:rsidRPr="00C47FAF">
              <w:rPr>
                <w:sz w:val="22"/>
                <w:szCs w:val="22"/>
              </w:rPr>
              <w:t>Elevation</w:t>
            </w:r>
          </w:p>
        </w:tc>
        <w:tc>
          <w:tcPr>
            <w:tcW w:w="712" w:type="dxa"/>
            <w:tcBorders>
              <w:top w:val="single" w:sz="4" w:space="0" w:color="auto"/>
            </w:tcBorders>
          </w:tcPr>
          <w:p w14:paraId="67D90D7B" w14:textId="7D621AC1" w:rsidR="00D15B52" w:rsidRPr="00C47FAF" w:rsidRDefault="005B572A" w:rsidP="00D15B52">
            <w:pPr>
              <w:pStyle w:val="Compact"/>
              <w:jc w:val="right"/>
              <w:rPr>
                <w:rFonts w:ascii="Times New Roman" w:hAnsi="Times New Roman" w:cs="Times New Roman"/>
                <w:sz w:val="22"/>
                <w:szCs w:val="22"/>
              </w:rPr>
            </w:pPr>
            <w:r>
              <w:rPr>
                <w:sz w:val="22"/>
                <w:szCs w:val="22"/>
              </w:rPr>
              <w:t>289.5</w:t>
            </w:r>
          </w:p>
        </w:tc>
        <w:tc>
          <w:tcPr>
            <w:tcW w:w="705" w:type="dxa"/>
            <w:tcBorders>
              <w:top w:val="single" w:sz="4" w:space="0" w:color="auto"/>
            </w:tcBorders>
          </w:tcPr>
          <w:p w14:paraId="0CE7227F" w14:textId="3E4F0F99"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top w:val="single" w:sz="4" w:space="0" w:color="auto"/>
            </w:tcBorders>
          </w:tcPr>
          <w:p w14:paraId="1A230A73" w14:textId="7A16315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top w:val="single" w:sz="4" w:space="0" w:color="auto"/>
            </w:tcBorders>
          </w:tcPr>
          <w:p w14:paraId="4D54ACFA" w14:textId="4070428E"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top w:val="single" w:sz="4" w:space="0" w:color="auto"/>
            </w:tcBorders>
          </w:tcPr>
          <w:p w14:paraId="0B6D8853"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top w:val="single" w:sz="4" w:space="0" w:color="auto"/>
            </w:tcBorders>
          </w:tcPr>
          <w:p w14:paraId="3B816FB2" w14:textId="77777777" w:rsidR="00D15B52" w:rsidRPr="00C47FAF" w:rsidRDefault="00D15B52" w:rsidP="00750943">
            <w:pPr>
              <w:pStyle w:val="Compact"/>
              <w:rPr>
                <w:rFonts w:ascii="Times New Roman" w:hAnsi="Times New Roman" w:cs="Times New Roman"/>
                <w:sz w:val="22"/>
                <w:szCs w:val="22"/>
              </w:rPr>
            </w:pPr>
          </w:p>
        </w:tc>
      </w:tr>
      <w:tr w:rsidR="00D15B52" w:rsidRPr="00AE51EB" w14:paraId="3202EACA" w14:textId="6FA6D84D" w:rsidTr="0091420C">
        <w:tc>
          <w:tcPr>
            <w:tcW w:w="1134" w:type="dxa"/>
          </w:tcPr>
          <w:p w14:paraId="41C4392E" w14:textId="50CFE1DD" w:rsidR="00D15B52" w:rsidRPr="00C47FAF" w:rsidRDefault="00D15B52" w:rsidP="00D15B52">
            <w:pPr>
              <w:pStyle w:val="Compact"/>
              <w:rPr>
                <w:rFonts w:ascii="Times New Roman" w:hAnsi="Times New Roman" w:cs="Times New Roman"/>
                <w:sz w:val="22"/>
                <w:szCs w:val="22"/>
              </w:rPr>
            </w:pPr>
          </w:p>
        </w:tc>
        <w:tc>
          <w:tcPr>
            <w:tcW w:w="2268" w:type="dxa"/>
          </w:tcPr>
          <w:p w14:paraId="1FD269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62C4AF7" w14:textId="3E35B70C" w:rsidR="00D15B52" w:rsidRPr="00C47FAF" w:rsidRDefault="00D15B52" w:rsidP="00D15B52">
            <w:pPr>
              <w:pStyle w:val="Compact"/>
              <w:rPr>
                <w:rFonts w:ascii="Times New Roman" w:hAnsi="Times New Roman" w:cs="Times New Roman"/>
                <w:sz w:val="22"/>
                <w:szCs w:val="22"/>
              </w:rPr>
            </w:pPr>
            <w:r w:rsidRPr="00C47FAF">
              <w:rPr>
                <w:sz w:val="22"/>
                <w:szCs w:val="22"/>
              </w:rPr>
              <w:t>MAP</w:t>
            </w:r>
          </w:p>
        </w:tc>
        <w:tc>
          <w:tcPr>
            <w:tcW w:w="712" w:type="dxa"/>
          </w:tcPr>
          <w:p w14:paraId="4C44C603" w14:textId="64F80934" w:rsidR="00D15B52" w:rsidRPr="00C47FAF" w:rsidRDefault="005B572A" w:rsidP="00D15B52">
            <w:pPr>
              <w:pStyle w:val="Compact"/>
              <w:jc w:val="right"/>
              <w:rPr>
                <w:rFonts w:ascii="Times New Roman" w:hAnsi="Times New Roman" w:cs="Times New Roman"/>
                <w:sz w:val="22"/>
                <w:szCs w:val="22"/>
              </w:rPr>
            </w:pPr>
            <w:r>
              <w:rPr>
                <w:sz w:val="22"/>
                <w:szCs w:val="22"/>
              </w:rPr>
              <w:t>535.4</w:t>
            </w:r>
          </w:p>
        </w:tc>
        <w:tc>
          <w:tcPr>
            <w:tcW w:w="705" w:type="dxa"/>
          </w:tcPr>
          <w:p w14:paraId="056D4A98" w14:textId="09C7D37B"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4CD3531A" w14:textId="5208C4F6"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6227FAE3" w14:textId="357902C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B1A5C95"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6EC4FD9A" w14:textId="77777777" w:rsidR="00D15B52" w:rsidRPr="00C47FAF" w:rsidRDefault="00D15B52" w:rsidP="00750943">
            <w:pPr>
              <w:pStyle w:val="Compact"/>
              <w:rPr>
                <w:rFonts w:ascii="Times New Roman" w:hAnsi="Times New Roman" w:cs="Times New Roman"/>
                <w:sz w:val="22"/>
                <w:szCs w:val="22"/>
              </w:rPr>
            </w:pPr>
          </w:p>
        </w:tc>
      </w:tr>
      <w:tr w:rsidR="00D15B52" w:rsidRPr="00AE51EB" w14:paraId="24D9F533" w14:textId="1641F210" w:rsidTr="0091420C">
        <w:tc>
          <w:tcPr>
            <w:tcW w:w="1134" w:type="dxa"/>
          </w:tcPr>
          <w:p w14:paraId="16CD37FC" w14:textId="77777777" w:rsidR="00D15B52" w:rsidRPr="00C47FAF" w:rsidRDefault="00D15B52" w:rsidP="00D15B52">
            <w:pPr>
              <w:pStyle w:val="Compact"/>
              <w:rPr>
                <w:rFonts w:ascii="Times New Roman" w:hAnsi="Times New Roman" w:cs="Times New Roman"/>
                <w:sz w:val="22"/>
                <w:szCs w:val="22"/>
              </w:rPr>
            </w:pPr>
          </w:p>
        </w:tc>
        <w:tc>
          <w:tcPr>
            <w:tcW w:w="2268" w:type="dxa"/>
          </w:tcPr>
          <w:p w14:paraId="59E974A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6C2CBD53" w14:textId="4D9AA60C" w:rsidR="00D15B52" w:rsidRPr="00C47FAF" w:rsidRDefault="00D15B52" w:rsidP="00D15B52">
            <w:pPr>
              <w:pStyle w:val="Compact"/>
              <w:rPr>
                <w:rFonts w:ascii="Times New Roman" w:hAnsi="Times New Roman" w:cs="Times New Roman"/>
                <w:sz w:val="22"/>
                <w:szCs w:val="22"/>
              </w:rPr>
            </w:pPr>
            <w:r w:rsidRPr="00C47FAF">
              <w:rPr>
                <w:sz w:val="22"/>
                <w:szCs w:val="22"/>
              </w:rPr>
              <w:t>PDQ</w:t>
            </w:r>
          </w:p>
        </w:tc>
        <w:tc>
          <w:tcPr>
            <w:tcW w:w="712" w:type="dxa"/>
          </w:tcPr>
          <w:p w14:paraId="0B67FBC3" w14:textId="0EA666B5" w:rsidR="00D15B52" w:rsidRPr="00C47FAF" w:rsidRDefault="005B572A" w:rsidP="00D15B52">
            <w:pPr>
              <w:pStyle w:val="Compact"/>
              <w:jc w:val="right"/>
              <w:rPr>
                <w:rFonts w:ascii="Times New Roman" w:hAnsi="Times New Roman" w:cs="Times New Roman"/>
                <w:sz w:val="22"/>
                <w:szCs w:val="22"/>
              </w:rPr>
            </w:pPr>
            <w:r>
              <w:rPr>
                <w:sz w:val="22"/>
                <w:szCs w:val="22"/>
              </w:rPr>
              <w:t>441.9</w:t>
            </w:r>
          </w:p>
        </w:tc>
        <w:tc>
          <w:tcPr>
            <w:tcW w:w="705" w:type="dxa"/>
          </w:tcPr>
          <w:p w14:paraId="2F321CD1" w14:textId="04CE8114"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30884183" w14:textId="013A9A89"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76461248" w14:textId="40472B13"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78E66CFC"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7AEFFFB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BAEC65F" w14:textId="643105C3" w:rsidTr="0091420C">
        <w:tc>
          <w:tcPr>
            <w:tcW w:w="1134" w:type="dxa"/>
          </w:tcPr>
          <w:p w14:paraId="4712CEB3" w14:textId="77777777" w:rsidR="00D15B52" w:rsidRPr="00C47FAF" w:rsidRDefault="00D15B52" w:rsidP="00D15B52">
            <w:pPr>
              <w:pStyle w:val="Compact"/>
              <w:rPr>
                <w:rFonts w:ascii="Times New Roman" w:hAnsi="Times New Roman" w:cs="Times New Roman"/>
                <w:sz w:val="22"/>
                <w:szCs w:val="22"/>
              </w:rPr>
            </w:pPr>
          </w:p>
        </w:tc>
        <w:tc>
          <w:tcPr>
            <w:tcW w:w="2268" w:type="dxa"/>
          </w:tcPr>
          <w:p w14:paraId="37907335" w14:textId="77777777" w:rsidR="00D15B52" w:rsidRPr="00C47FAF" w:rsidRDefault="00D15B52" w:rsidP="00D15B52">
            <w:pPr>
              <w:pStyle w:val="Compact"/>
              <w:rPr>
                <w:rFonts w:ascii="Times New Roman" w:hAnsi="Times New Roman" w:cs="Times New Roman"/>
                <w:sz w:val="22"/>
                <w:szCs w:val="22"/>
              </w:rPr>
            </w:pPr>
          </w:p>
        </w:tc>
        <w:tc>
          <w:tcPr>
            <w:tcW w:w="1418" w:type="dxa"/>
          </w:tcPr>
          <w:p w14:paraId="3BA08B5A" w14:textId="5925A2F9" w:rsidR="00D15B52" w:rsidRPr="00C47FAF" w:rsidRDefault="00D15B52" w:rsidP="00D15B52">
            <w:pPr>
              <w:pStyle w:val="Compact"/>
              <w:rPr>
                <w:rFonts w:ascii="Times New Roman" w:hAnsi="Times New Roman" w:cs="Times New Roman"/>
                <w:sz w:val="22"/>
                <w:szCs w:val="22"/>
              </w:rPr>
            </w:pPr>
            <w:r w:rsidRPr="00C47FAF">
              <w:rPr>
                <w:sz w:val="22"/>
                <w:szCs w:val="22"/>
              </w:rPr>
              <w:t>NDVI</w:t>
            </w:r>
          </w:p>
        </w:tc>
        <w:tc>
          <w:tcPr>
            <w:tcW w:w="712" w:type="dxa"/>
          </w:tcPr>
          <w:p w14:paraId="190EC008" w14:textId="591F86BF" w:rsidR="00D15B52" w:rsidRPr="00C47FAF" w:rsidRDefault="005B572A" w:rsidP="00D15B52">
            <w:pPr>
              <w:pStyle w:val="Compact"/>
              <w:jc w:val="right"/>
              <w:rPr>
                <w:rFonts w:ascii="Times New Roman" w:hAnsi="Times New Roman" w:cs="Times New Roman"/>
                <w:sz w:val="22"/>
                <w:szCs w:val="22"/>
              </w:rPr>
            </w:pPr>
            <w:r>
              <w:rPr>
                <w:sz w:val="22"/>
                <w:szCs w:val="22"/>
              </w:rPr>
              <w:t>400.6</w:t>
            </w:r>
          </w:p>
        </w:tc>
        <w:tc>
          <w:tcPr>
            <w:tcW w:w="705" w:type="dxa"/>
          </w:tcPr>
          <w:p w14:paraId="65E9BF8E" w14:textId="020B9661"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5366A3D2" w14:textId="1194BA7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23A78516" w14:textId="11C3308C"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56C8C5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47B6E960" w14:textId="77777777" w:rsidR="00D15B52" w:rsidRPr="00C47FAF" w:rsidRDefault="00D15B52" w:rsidP="00750943">
            <w:pPr>
              <w:pStyle w:val="Compact"/>
              <w:rPr>
                <w:rFonts w:ascii="Times New Roman" w:hAnsi="Times New Roman" w:cs="Times New Roman"/>
                <w:sz w:val="22"/>
                <w:szCs w:val="22"/>
              </w:rPr>
            </w:pPr>
          </w:p>
        </w:tc>
      </w:tr>
      <w:tr w:rsidR="00D15B52" w:rsidRPr="00AE51EB" w14:paraId="734D55D8" w14:textId="4F23D20E" w:rsidTr="0091420C">
        <w:tc>
          <w:tcPr>
            <w:tcW w:w="1134" w:type="dxa"/>
          </w:tcPr>
          <w:p w14:paraId="3EE9157F" w14:textId="77777777" w:rsidR="00D15B52" w:rsidRPr="00C47FAF" w:rsidRDefault="00D15B52" w:rsidP="00D15B52">
            <w:pPr>
              <w:pStyle w:val="Compact"/>
              <w:rPr>
                <w:rFonts w:ascii="Times New Roman" w:hAnsi="Times New Roman" w:cs="Times New Roman"/>
                <w:sz w:val="22"/>
                <w:szCs w:val="22"/>
              </w:rPr>
            </w:pPr>
          </w:p>
        </w:tc>
        <w:tc>
          <w:tcPr>
            <w:tcW w:w="2268" w:type="dxa"/>
          </w:tcPr>
          <w:p w14:paraId="0EEA7AA9" w14:textId="77777777" w:rsidR="00D15B52" w:rsidRPr="00C47FAF" w:rsidRDefault="00D15B52" w:rsidP="00D15B52">
            <w:pPr>
              <w:pStyle w:val="Compact"/>
              <w:rPr>
                <w:rFonts w:ascii="Times New Roman" w:hAnsi="Times New Roman" w:cs="Times New Roman"/>
                <w:sz w:val="22"/>
                <w:szCs w:val="22"/>
              </w:rPr>
            </w:pPr>
          </w:p>
        </w:tc>
        <w:tc>
          <w:tcPr>
            <w:tcW w:w="1418" w:type="dxa"/>
          </w:tcPr>
          <w:p w14:paraId="547070D9" w14:textId="525660DD" w:rsidR="00D15B52" w:rsidRPr="00C47FAF" w:rsidRDefault="00D15B52" w:rsidP="00D15B52">
            <w:pPr>
              <w:pStyle w:val="Compact"/>
              <w:rPr>
                <w:rFonts w:ascii="Times New Roman" w:hAnsi="Times New Roman" w:cs="Times New Roman"/>
                <w:sz w:val="22"/>
                <w:szCs w:val="22"/>
              </w:rPr>
            </w:pPr>
            <w:r w:rsidRPr="00C47FAF">
              <w:rPr>
                <w:sz w:val="22"/>
                <w:szCs w:val="22"/>
              </w:rPr>
              <w:t>Clay</w:t>
            </w:r>
          </w:p>
        </w:tc>
        <w:tc>
          <w:tcPr>
            <w:tcW w:w="712" w:type="dxa"/>
          </w:tcPr>
          <w:p w14:paraId="78A60B4C" w14:textId="6F5B743F" w:rsidR="00D15B52" w:rsidRPr="00C47FAF" w:rsidRDefault="005B572A" w:rsidP="00D15B52">
            <w:pPr>
              <w:pStyle w:val="Compact"/>
              <w:jc w:val="right"/>
              <w:rPr>
                <w:rFonts w:ascii="Times New Roman" w:hAnsi="Times New Roman" w:cs="Times New Roman"/>
                <w:sz w:val="22"/>
                <w:szCs w:val="22"/>
              </w:rPr>
            </w:pPr>
            <w:r>
              <w:rPr>
                <w:sz w:val="22"/>
                <w:szCs w:val="22"/>
              </w:rPr>
              <w:t>405.8</w:t>
            </w:r>
          </w:p>
        </w:tc>
        <w:tc>
          <w:tcPr>
            <w:tcW w:w="705" w:type="dxa"/>
          </w:tcPr>
          <w:p w14:paraId="150C53FB" w14:textId="4CB52CED"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Pr>
          <w:p w14:paraId="14FE70EB" w14:textId="5D89578A"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Pr>
          <w:p w14:paraId="003EABB6" w14:textId="78F021FF"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Pr>
          <w:p w14:paraId="2F696074" w14:textId="77777777" w:rsidR="00D15B52" w:rsidRPr="00C47FAF" w:rsidRDefault="00D15B52" w:rsidP="00750943">
            <w:pPr>
              <w:pStyle w:val="Compact"/>
              <w:jc w:val="right"/>
              <w:rPr>
                <w:rFonts w:ascii="Times New Roman" w:hAnsi="Times New Roman" w:cs="Times New Roman"/>
                <w:sz w:val="22"/>
                <w:szCs w:val="22"/>
              </w:rPr>
            </w:pPr>
          </w:p>
        </w:tc>
        <w:tc>
          <w:tcPr>
            <w:tcW w:w="701" w:type="dxa"/>
          </w:tcPr>
          <w:p w14:paraId="2C3E362F" w14:textId="77777777" w:rsidR="00D15B52" w:rsidRPr="00C47FAF" w:rsidRDefault="00D15B52" w:rsidP="00750943">
            <w:pPr>
              <w:pStyle w:val="Compact"/>
              <w:rPr>
                <w:rFonts w:ascii="Times New Roman" w:hAnsi="Times New Roman" w:cs="Times New Roman"/>
                <w:sz w:val="22"/>
                <w:szCs w:val="22"/>
              </w:rPr>
            </w:pPr>
          </w:p>
        </w:tc>
      </w:tr>
      <w:tr w:rsidR="00D15B52" w:rsidRPr="00AE51EB" w14:paraId="49B40E0E" w14:textId="69B16D68" w:rsidTr="0091420C">
        <w:tc>
          <w:tcPr>
            <w:tcW w:w="1134" w:type="dxa"/>
          </w:tcPr>
          <w:p w14:paraId="1BC98CC9" w14:textId="77777777" w:rsidR="00D15B52" w:rsidRPr="00C47FAF" w:rsidRDefault="00D15B52" w:rsidP="00D15B52">
            <w:pPr>
              <w:pStyle w:val="Compact"/>
              <w:rPr>
                <w:rFonts w:ascii="Times New Roman" w:hAnsi="Times New Roman" w:cs="Times New Roman"/>
                <w:sz w:val="22"/>
                <w:szCs w:val="22"/>
              </w:rPr>
            </w:pPr>
          </w:p>
        </w:tc>
        <w:tc>
          <w:tcPr>
            <w:tcW w:w="2268" w:type="dxa"/>
            <w:tcBorders>
              <w:bottom w:val="dashSmallGap" w:sz="4" w:space="0" w:color="auto"/>
            </w:tcBorders>
          </w:tcPr>
          <w:p w14:paraId="1E2ACB7F" w14:textId="77777777" w:rsidR="00D15B52" w:rsidRPr="00C47FAF" w:rsidRDefault="00D15B52" w:rsidP="00D15B52">
            <w:pPr>
              <w:pStyle w:val="Compact"/>
              <w:rPr>
                <w:rFonts w:ascii="Times New Roman" w:hAnsi="Times New Roman" w:cs="Times New Roman"/>
                <w:sz w:val="22"/>
                <w:szCs w:val="22"/>
              </w:rPr>
            </w:pPr>
          </w:p>
        </w:tc>
        <w:tc>
          <w:tcPr>
            <w:tcW w:w="1418" w:type="dxa"/>
            <w:tcBorders>
              <w:bottom w:val="dashSmallGap" w:sz="4" w:space="0" w:color="auto"/>
            </w:tcBorders>
          </w:tcPr>
          <w:p w14:paraId="6ACD7DC2" w14:textId="6F6576DF" w:rsidR="00D15B52" w:rsidRPr="00C47FAF" w:rsidRDefault="00D15B52" w:rsidP="00D15B52">
            <w:pPr>
              <w:pStyle w:val="Compact"/>
              <w:rPr>
                <w:rFonts w:ascii="Times New Roman" w:hAnsi="Times New Roman" w:cs="Times New Roman"/>
                <w:sz w:val="22"/>
                <w:szCs w:val="22"/>
              </w:rPr>
            </w:pPr>
            <w:r w:rsidRPr="00C47FAF">
              <w:rPr>
                <w:sz w:val="22"/>
                <w:szCs w:val="22"/>
              </w:rPr>
              <w:t>PC1</w:t>
            </w:r>
          </w:p>
        </w:tc>
        <w:tc>
          <w:tcPr>
            <w:tcW w:w="712" w:type="dxa"/>
            <w:tcBorders>
              <w:bottom w:val="dashSmallGap" w:sz="4" w:space="0" w:color="auto"/>
            </w:tcBorders>
          </w:tcPr>
          <w:p w14:paraId="685E6546" w14:textId="510C1207" w:rsidR="00D15B52" w:rsidRPr="00C47FAF" w:rsidRDefault="005B572A" w:rsidP="00D15B52">
            <w:pPr>
              <w:pStyle w:val="Compact"/>
              <w:jc w:val="right"/>
              <w:rPr>
                <w:rFonts w:ascii="Times New Roman" w:hAnsi="Times New Roman" w:cs="Times New Roman"/>
                <w:sz w:val="22"/>
                <w:szCs w:val="22"/>
              </w:rPr>
            </w:pPr>
            <w:r>
              <w:rPr>
                <w:sz w:val="22"/>
                <w:szCs w:val="22"/>
              </w:rPr>
              <w:t>247.5</w:t>
            </w:r>
          </w:p>
        </w:tc>
        <w:tc>
          <w:tcPr>
            <w:tcW w:w="705" w:type="dxa"/>
            <w:tcBorders>
              <w:bottom w:val="dashSmallGap" w:sz="4" w:space="0" w:color="auto"/>
            </w:tcBorders>
          </w:tcPr>
          <w:p w14:paraId="08601A8E" w14:textId="75A0D7EC" w:rsidR="00D15B52" w:rsidRPr="00C47FAF" w:rsidRDefault="00D15B52" w:rsidP="00D15B52">
            <w:pPr>
              <w:pStyle w:val="Compact"/>
              <w:rPr>
                <w:rFonts w:ascii="Times New Roman" w:hAnsi="Times New Roman" w:cs="Times New Roman"/>
                <w:sz w:val="22"/>
                <w:szCs w:val="22"/>
              </w:rPr>
            </w:pPr>
            <w:r w:rsidRPr="00C47FAF">
              <w:rPr>
                <w:sz w:val="22"/>
                <w:szCs w:val="22"/>
              </w:rPr>
              <w:t>***</w:t>
            </w:r>
          </w:p>
        </w:tc>
        <w:tc>
          <w:tcPr>
            <w:tcW w:w="1276" w:type="dxa"/>
            <w:tcBorders>
              <w:bottom w:val="dashSmallGap" w:sz="4" w:space="0" w:color="auto"/>
            </w:tcBorders>
          </w:tcPr>
          <w:p w14:paraId="69E7712E" w14:textId="36885DBE" w:rsidR="00D15B52" w:rsidRPr="00C47FAF" w:rsidRDefault="00D15B52" w:rsidP="00D15B52">
            <w:pPr>
              <w:pStyle w:val="Compact"/>
              <w:jc w:val="right"/>
              <w:rPr>
                <w:rFonts w:ascii="Times New Roman" w:hAnsi="Times New Roman" w:cs="Times New Roman"/>
                <w:sz w:val="22"/>
                <w:szCs w:val="22"/>
              </w:rPr>
            </w:pPr>
            <w:r w:rsidRPr="00C47FAF">
              <w:rPr>
                <w:sz w:val="22"/>
                <w:szCs w:val="22"/>
              </w:rPr>
              <w:t xml:space="preserve"> </w:t>
            </w:r>
          </w:p>
        </w:tc>
        <w:tc>
          <w:tcPr>
            <w:tcW w:w="851" w:type="dxa"/>
            <w:tcBorders>
              <w:bottom w:val="dashSmallGap" w:sz="4" w:space="0" w:color="auto"/>
            </w:tcBorders>
          </w:tcPr>
          <w:p w14:paraId="6EEDE95E" w14:textId="288106E2" w:rsidR="00D15B52" w:rsidRPr="00C47FAF" w:rsidRDefault="00D15B52" w:rsidP="00D15B52">
            <w:pPr>
              <w:pStyle w:val="Compact"/>
              <w:rPr>
                <w:rFonts w:ascii="Times New Roman" w:hAnsi="Times New Roman" w:cs="Times New Roman"/>
                <w:sz w:val="22"/>
                <w:szCs w:val="22"/>
              </w:rPr>
            </w:pPr>
            <w:r w:rsidRPr="00C47FAF">
              <w:rPr>
                <w:sz w:val="22"/>
                <w:szCs w:val="22"/>
              </w:rPr>
              <w:t xml:space="preserve"> </w:t>
            </w:r>
          </w:p>
        </w:tc>
        <w:tc>
          <w:tcPr>
            <w:tcW w:w="1278" w:type="dxa"/>
            <w:tcBorders>
              <w:bottom w:val="dashSmallGap" w:sz="4" w:space="0" w:color="auto"/>
            </w:tcBorders>
          </w:tcPr>
          <w:p w14:paraId="1567368F" w14:textId="77777777" w:rsidR="00D15B52" w:rsidRPr="00C47FAF" w:rsidRDefault="00D15B52" w:rsidP="00750943">
            <w:pPr>
              <w:pStyle w:val="Compact"/>
              <w:jc w:val="right"/>
              <w:rPr>
                <w:rFonts w:ascii="Times New Roman" w:hAnsi="Times New Roman" w:cs="Times New Roman"/>
                <w:sz w:val="22"/>
                <w:szCs w:val="22"/>
              </w:rPr>
            </w:pPr>
          </w:p>
        </w:tc>
        <w:tc>
          <w:tcPr>
            <w:tcW w:w="701" w:type="dxa"/>
            <w:tcBorders>
              <w:bottom w:val="dashSmallGap" w:sz="4" w:space="0" w:color="auto"/>
            </w:tcBorders>
          </w:tcPr>
          <w:p w14:paraId="56BF21CC" w14:textId="77777777" w:rsidR="00D15B52" w:rsidRPr="00C47FAF" w:rsidRDefault="00D15B52" w:rsidP="00750943">
            <w:pPr>
              <w:pStyle w:val="Compact"/>
              <w:rPr>
                <w:rFonts w:ascii="Times New Roman" w:hAnsi="Times New Roman" w:cs="Times New Roman"/>
                <w:sz w:val="22"/>
                <w:szCs w:val="22"/>
              </w:rPr>
            </w:pPr>
          </w:p>
        </w:tc>
      </w:tr>
      <w:tr w:rsidR="00D51F88" w:rsidRPr="00AE51EB" w14:paraId="03DCF9E4" w14:textId="7D8061FA" w:rsidTr="0091420C">
        <w:tc>
          <w:tcPr>
            <w:tcW w:w="1134" w:type="dxa"/>
          </w:tcPr>
          <w:p w14:paraId="2C26BCAD" w14:textId="77777777" w:rsidR="00D51F88" w:rsidRPr="00C47FAF" w:rsidRDefault="00D51F88" w:rsidP="00D51F88">
            <w:pPr>
              <w:pStyle w:val="Compact"/>
              <w:rPr>
                <w:rFonts w:ascii="Times New Roman" w:hAnsi="Times New Roman" w:cs="Times New Roman"/>
                <w:sz w:val="22"/>
                <w:szCs w:val="22"/>
              </w:rPr>
            </w:pPr>
          </w:p>
        </w:tc>
        <w:tc>
          <w:tcPr>
            <w:tcW w:w="2268" w:type="dxa"/>
            <w:tcBorders>
              <w:top w:val="dashSmallGap" w:sz="4" w:space="0" w:color="auto"/>
            </w:tcBorders>
          </w:tcPr>
          <w:p w14:paraId="6520F10B" w14:textId="48C00019" w:rsidR="00D51F88" w:rsidRPr="00C47FAF" w:rsidRDefault="00D51F88" w:rsidP="00D51F88">
            <w:pPr>
              <w:pStyle w:val="Compact"/>
              <w:rPr>
                <w:rFonts w:ascii="Times New Roman" w:hAnsi="Times New Roman" w:cs="Times New Roman"/>
                <w:sz w:val="22"/>
                <w:szCs w:val="22"/>
              </w:rPr>
            </w:pPr>
            <w:r w:rsidRPr="00C47FAF">
              <w:rPr>
                <w:rFonts w:ascii="Times New Roman" w:hAnsi="Times New Roman" w:cs="Times New Roman"/>
                <w:sz w:val="22"/>
                <w:szCs w:val="22"/>
              </w:rPr>
              <w:t>Region only</w:t>
            </w:r>
          </w:p>
        </w:tc>
        <w:tc>
          <w:tcPr>
            <w:tcW w:w="1418" w:type="dxa"/>
            <w:tcBorders>
              <w:top w:val="dashSmallGap" w:sz="4" w:space="0" w:color="auto"/>
            </w:tcBorders>
          </w:tcPr>
          <w:p w14:paraId="3BCC15AD" w14:textId="72A4C501" w:rsidR="00D51F88" w:rsidRPr="00C47FAF" w:rsidRDefault="00D51F88" w:rsidP="00D51F88">
            <w:pPr>
              <w:pStyle w:val="Compact"/>
              <w:rPr>
                <w:rFonts w:ascii="Times New Roman" w:hAnsi="Times New Roman" w:cs="Times New Roman"/>
                <w:sz w:val="22"/>
                <w:szCs w:val="22"/>
              </w:rPr>
            </w:pPr>
            <w:r w:rsidRPr="00C47FAF">
              <w:rPr>
                <w:sz w:val="22"/>
                <w:szCs w:val="22"/>
              </w:rPr>
              <w:t>Surface T</w:t>
            </w:r>
          </w:p>
        </w:tc>
        <w:tc>
          <w:tcPr>
            <w:tcW w:w="712" w:type="dxa"/>
            <w:tcBorders>
              <w:top w:val="dashSmallGap" w:sz="4" w:space="0" w:color="auto"/>
            </w:tcBorders>
          </w:tcPr>
          <w:p w14:paraId="1F687028" w14:textId="4F42B25D" w:rsidR="00D51F88" w:rsidRPr="00C47FAF" w:rsidRDefault="005B572A" w:rsidP="00D51F88">
            <w:pPr>
              <w:pStyle w:val="Compact"/>
              <w:jc w:val="right"/>
              <w:rPr>
                <w:rFonts w:ascii="Times New Roman" w:hAnsi="Times New Roman" w:cs="Times New Roman"/>
                <w:sz w:val="22"/>
                <w:szCs w:val="22"/>
              </w:rPr>
            </w:pPr>
            <w:r>
              <w:rPr>
                <w:sz w:val="22"/>
                <w:szCs w:val="22"/>
              </w:rPr>
              <w:t>197.7</w:t>
            </w:r>
          </w:p>
        </w:tc>
        <w:tc>
          <w:tcPr>
            <w:tcW w:w="705" w:type="dxa"/>
            <w:tcBorders>
              <w:top w:val="dashSmallGap" w:sz="4" w:space="0" w:color="auto"/>
            </w:tcBorders>
          </w:tcPr>
          <w:p w14:paraId="04A36E00" w14:textId="4A3935B8"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6" w:type="dxa"/>
            <w:tcBorders>
              <w:top w:val="dashSmallGap" w:sz="4" w:space="0" w:color="auto"/>
            </w:tcBorders>
          </w:tcPr>
          <w:p w14:paraId="0CBFA3B6" w14:textId="4CC1824F" w:rsidR="00D51F88" w:rsidRPr="00C47FAF" w:rsidRDefault="005B572A" w:rsidP="00D51F88">
            <w:pPr>
              <w:pStyle w:val="Compact"/>
              <w:jc w:val="right"/>
              <w:rPr>
                <w:rFonts w:ascii="Times New Roman" w:hAnsi="Times New Roman" w:cs="Times New Roman"/>
                <w:sz w:val="22"/>
                <w:szCs w:val="22"/>
              </w:rPr>
            </w:pPr>
            <w:r>
              <w:rPr>
                <w:sz w:val="22"/>
                <w:szCs w:val="22"/>
              </w:rPr>
              <w:t>-484.0</w:t>
            </w:r>
          </w:p>
        </w:tc>
        <w:tc>
          <w:tcPr>
            <w:tcW w:w="851" w:type="dxa"/>
            <w:tcBorders>
              <w:top w:val="dashSmallGap" w:sz="4" w:space="0" w:color="auto"/>
            </w:tcBorders>
          </w:tcPr>
          <w:p w14:paraId="2EF828F4" w14:textId="644FCF4B"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top w:val="dashSmallGap" w:sz="4" w:space="0" w:color="auto"/>
            </w:tcBorders>
          </w:tcPr>
          <w:p w14:paraId="553BE8A5"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top w:val="dashSmallGap" w:sz="4" w:space="0" w:color="auto"/>
            </w:tcBorders>
          </w:tcPr>
          <w:p w14:paraId="413BAFFA" w14:textId="77777777" w:rsidR="00D51F88" w:rsidRPr="00C47FAF" w:rsidRDefault="00D51F88" w:rsidP="00D51F88">
            <w:pPr>
              <w:pStyle w:val="Compact"/>
              <w:rPr>
                <w:rFonts w:ascii="Times New Roman" w:hAnsi="Times New Roman" w:cs="Times New Roman"/>
                <w:sz w:val="22"/>
                <w:szCs w:val="22"/>
              </w:rPr>
            </w:pPr>
          </w:p>
        </w:tc>
      </w:tr>
      <w:tr w:rsidR="00D51F88" w:rsidRPr="00AE51EB" w14:paraId="6EC09B0B" w14:textId="29DAE2E9" w:rsidTr="0091420C">
        <w:tc>
          <w:tcPr>
            <w:tcW w:w="1134" w:type="dxa"/>
          </w:tcPr>
          <w:p w14:paraId="417441BF" w14:textId="77777777" w:rsidR="00D51F88" w:rsidRPr="00C47FAF" w:rsidRDefault="00D51F88" w:rsidP="00D51F88">
            <w:pPr>
              <w:pStyle w:val="Compact"/>
              <w:rPr>
                <w:rFonts w:ascii="Times New Roman" w:hAnsi="Times New Roman" w:cs="Times New Roman"/>
                <w:sz w:val="22"/>
                <w:szCs w:val="22"/>
              </w:rPr>
            </w:pPr>
          </w:p>
        </w:tc>
        <w:tc>
          <w:tcPr>
            <w:tcW w:w="2268" w:type="dxa"/>
          </w:tcPr>
          <w:p w14:paraId="240B1F12" w14:textId="77777777" w:rsidR="00D51F88" w:rsidRPr="00C47FAF" w:rsidRDefault="00D51F88" w:rsidP="00D51F88">
            <w:pPr>
              <w:pStyle w:val="Compact"/>
              <w:rPr>
                <w:rFonts w:ascii="Times New Roman" w:hAnsi="Times New Roman" w:cs="Times New Roman"/>
                <w:sz w:val="22"/>
                <w:szCs w:val="22"/>
              </w:rPr>
            </w:pPr>
          </w:p>
        </w:tc>
        <w:tc>
          <w:tcPr>
            <w:tcW w:w="1418" w:type="dxa"/>
          </w:tcPr>
          <w:p w14:paraId="59B3B17B" w14:textId="2629FA7E" w:rsidR="00D51F88" w:rsidRPr="00C47FAF" w:rsidRDefault="00D51F88" w:rsidP="00D51F88">
            <w:pPr>
              <w:pStyle w:val="Compact"/>
              <w:rPr>
                <w:rFonts w:ascii="Times New Roman" w:hAnsi="Times New Roman" w:cs="Times New Roman"/>
                <w:sz w:val="22"/>
                <w:szCs w:val="22"/>
              </w:rPr>
            </w:pPr>
            <w:r w:rsidRPr="00C47FAF">
              <w:rPr>
                <w:sz w:val="22"/>
                <w:szCs w:val="22"/>
              </w:rPr>
              <w:t>CEC</w:t>
            </w:r>
          </w:p>
        </w:tc>
        <w:tc>
          <w:tcPr>
            <w:tcW w:w="712" w:type="dxa"/>
          </w:tcPr>
          <w:p w14:paraId="5DACA182" w14:textId="76EDF8A5" w:rsidR="00D51F88" w:rsidRPr="00C47FAF" w:rsidRDefault="005B572A" w:rsidP="00D51F88">
            <w:pPr>
              <w:pStyle w:val="Compact"/>
              <w:jc w:val="right"/>
              <w:rPr>
                <w:rFonts w:ascii="Times New Roman" w:hAnsi="Times New Roman" w:cs="Times New Roman"/>
                <w:sz w:val="22"/>
                <w:szCs w:val="22"/>
              </w:rPr>
            </w:pPr>
            <w:r>
              <w:rPr>
                <w:sz w:val="22"/>
                <w:szCs w:val="22"/>
              </w:rPr>
              <w:t>-29.8</w:t>
            </w:r>
          </w:p>
        </w:tc>
        <w:tc>
          <w:tcPr>
            <w:tcW w:w="705" w:type="dxa"/>
          </w:tcPr>
          <w:p w14:paraId="42BCF2A9" w14:textId="23114B6C"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5B60F97" w14:textId="2268B9CB" w:rsidR="00D51F88" w:rsidRPr="00C47FAF" w:rsidRDefault="005B572A" w:rsidP="00D51F88">
            <w:pPr>
              <w:pStyle w:val="Compact"/>
              <w:jc w:val="right"/>
              <w:rPr>
                <w:rFonts w:ascii="Times New Roman" w:hAnsi="Times New Roman" w:cs="Times New Roman"/>
                <w:sz w:val="22"/>
                <w:szCs w:val="22"/>
              </w:rPr>
            </w:pPr>
            <w:r>
              <w:rPr>
                <w:sz w:val="22"/>
                <w:szCs w:val="22"/>
              </w:rPr>
              <w:t>-564.0</w:t>
            </w:r>
          </w:p>
        </w:tc>
        <w:tc>
          <w:tcPr>
            <w:tcW w:w="851" w:type="dxa"/>
          </w:tcPr>
          <w:p w14:paraId="1480F7AA" w14:textId="4DB5D42D"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4A4A9573"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4D3FDD5C"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34D8943" w14:textId="261BEEA9" w:rsidTr="0091420C">
        <w:tc>
          <w:tcPr>
            <w:tcW w:w="1134" w:type="dxa"/>
          </w:tcPr>
          <w:p w14:paraId="6D8D73E7" w14:textId="77777777" w:rsidR="00D51F88" w:rsidRPr="00C47FAF" w:rsidRDefault="00D51F88" w:rsidP="00D51F88">
            <w:pPr>
              <w:pStyle w:val="Compact"/>
              <w:rPr>
                <w:rFonts w:ascii="Times New Roman" w:hAnsi="Times New Roman" w:cs="Times New Roman"/>
                <w:sz w:val="22"/>
                <w:szCs w:val="22"/>
              </w:rPr>
            </w:pPr>
          </w:p>
        </w:tc>
        <w:tc>
          <w:tcPr>
            <w:tcW w:w="2268" w:type="dxa"/>
          </w:tcPr>
          <w:p w14:paraId="66A44EB7" w14:textId="77777777" w:rsidR="00D51F88" w:rsidRPr="00C47FAF" w:rsidRDefault="00D51F88" w:rsidP="00D51F88">
            <w:pPr>
              <w:pStyle w:val="Compact"/>
              <w:rPr>
                <w:rFonts w:ascii="Times New Roman" w:hAnsi="Times New Roman" w:cs="Times New Roman"/>
                <w:sz w:val="22"/>
                <w:szCs w:val="22"/>
              </w:rPr>
            </w:pPr>
          </w:p>
        </w:tc>
        <w:tc>
          <w:tcPr>
            <w:tcW w:w="1418" w:type="dxa"/>
          </w:tcPr>
          <w:p w14:paraId="486CAE9A" w14:textId="4533B437" w:rsidR="00D51F88" w:rsidRPr="00C47FAF" w:rsidRDefault="00D51F88" w:rsidP="00D51F88">
            <w:pPr>
              <w:pStyle w:val="Compact"/>
              <w:rPr>
                <w:rFonts w:ascii="Times New Roman" w:hAnsi="Times New Roman" w:cs="Times New Roman"/>
                <w:sz w:val="22"/>
                <w:szCs w:val="22"/>
              </w:rPr>
            </w:pPr>
            <w:r w:rsidRPr="00C47FAF">
              <w:rPr>
                <w:sz w:val="22"/>
                <w:szCs w:val="22"/>
              </w:rPr>
              <w:t>Soil C</w:t>
            </w:r>
          </w:p>
        </w:tc>
        <w:tc>
          <w:tcPr>
            <w:tcW w:w="712" w:type="dxa"/>
          </w:tcPr>
          <w:p w14:paraId="0C7327E9" w14:textId="4FFBF763" w:rsidR="00D51F88" w:rsidRPr="00C47FAF" w:rsidRDefault="005B572A" w:rsidP="00D51F88">
            <w:pPr>
              <w:pStyle w:val="Compact"/>
              <w:jc w:val="right"/>
              <w:rPr>
                <w:rFonts w:ascii="Times New Roman" w:hAnsi="Times New Roman" w:cs="Times New Roman"/>
                <w:sz w:val="22"/>
                <w:szCs w:val="22"/>
              </w:rPr>
            </w:pPr>
            <w:r>
              <w:rPr>
                <w:sz w:val="22"/>
                <w:szCs w:val="22"/>
              </w:rPr>
              <w:t>181.3</w:t>
            </w:r>
          </w:p>
        </w:tc>
        <w:tc>
          <w:tcPr>
            <w:tcW w:w="705" w:type="dxa"/>
          </w:tcPr>
          <w:p w14:paraId="38CEC094" w14:textId="4F346D1A"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Pr>
          <w:p w14:paraId="6EBECAAD" w14:textId="104E6B68" w:rsidR="00D51F88" w:rsidRPr="00C47FAF" w:rsidRDefault="005B572A" w:rsidP="00D51F88">
            <w:pPr>
              <w:pStyle w:val="Compact"/>
              <w:jc w:val="right"/>
              <w:rPr>
                <w:rFonts w:ascii="Times New Roman" w:hAnsi="Times New Roman" w:cs="Times New Roman"/>
                <w:sz w:val="22"/>
                <w:szCs w:val="22"/>
              </w:rPr>
            </w:pPr>
            <w:r>
              <w:rPr>
                <w:sz w:val="22"/>
                <w:szCs w:val="22"/>
              </w:rPr>
              <w:t>-474.2</w:t>
            </w:r>
          </w:p>
        </w:tc>
        <w:tc>
          <w:tcPr>
            <w:tcW w:w="851" w:type="dxa"/>
          </w:tcPr>
          <w:p w14:paraId="287231AE" w14:textId="528392F1"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Pr>
          <w:p w14:paraId="7A672C96" w14:textId="77777777" w:rsidR="00D51F88" w:rsidRPr="00C47FAF" w:rsidRDefault="00D51F88" w:rsidP="00D51F88">
            <w:pPr>
              <w:pStyle w:val="Compact"/>
              <w:jc w:val="right"/>
              <w:rPr>
                <w:rFonts w:ascii="Times New Roman" w:hAnsi="Times New Roman" w:cs="Times New Roman"/>
                <w:sz w:val="22"/>
                <w:szCs w:val="22"/>
              </w:rPr>
            </w:pPr>
          </w:p>
        </w:tc>
        <w:tc>
          <w:tcPr>
            <w:tcW w:w="701" w:type="dxa"/>
          </w:tcPr>
          <w:p w14:paraId="189F93E0" w14:textId="77777777" w:rsidR="00D51F88" w:rsidRPr="00C47FAF" w:rsidRDefault="00D51F88" w:rsidP="00D51F88">
            <w:pPr>
              <w:pStyle w:val="Compact"/>
              <w:rPr>
                <w:rFonts w:ascii="Times New Roman" w:hAnsi="Times New Roman" w:cs="Times New Roman"/>
                <w:sz w:val="22"/>
                <w:szCs w:val="22"/>
              </w:rPr>
            </w:pPr>
          </w:p>
        </w:tc>
      </w:tr>
      <w:tr w:rsidR="00D51F88" w:rsidRPr="00AE51EB" w14:paraId="1660C718" w14:textId="3CF8C0FB" w:rsidTr="0091420C">
        <w:tc>
          <w:tcPr>
            <w:tcW w:w="1134" w:type="dxa"/>
            <w:tcBorders>
              <w:bottom w:val="single" w:sz="4" w:space="0" w:color="auto"/>
            </w:tcBorders>
          </w:tcPr>
          <w:p w14:paraId="5C8E4A60" w14:textId="77777777" w:rsidR="00D51F88" w:rsidRPr="00C47FAF" w:rsidRDefault="00D51F88" w:rsidP="00D51F88">
            <w:pPr>
              <w:pStyle w:val="Compact"/>
              <w:rPr>
                <w:rFonts w:ascii="Times New Roman" w:hAnsi="Times New Roman" w:cs="Times New Roman"/>
                <w:sz w:val="22"/>
                <w:szCs w:val="22"/>
              </w:rPr>
            </w:pPr>
          </w:p>
        </w:tc>
        <w:tc>
          <w:tcPr>
            <w:tcW w:w="2268" w:type="dxa"/>
            <w:tcBorders>
              <w:bottom w:val="single" w:sz="4" w:space="0" w:color="auto"/>
            </w:tcBorders>
          </w:tcPr>
          <w:p w14:paraId="59C830FF" w14:textId="77777777" w:rsidR="00D51F88" w:rsidRPr="00C47FAF" w:rsidRDefault="00D51F88" w:rsidP="00D51F88">
            <w:pPr>
              <w:pStyle w:val="Compact"/>
              <w:rPr>
                <w:rFonts w:ascii="Times New Roman" w:hAnsi="Times New Roman" w:cs="Times New Roman"/>
                <w:sz w:val="22"/>
                <w:szCs w:val="22"/>
              </w:rPr>
            </w:pPr>
          </w:p>
        </w:tc>
        <w:tc>
          <w:tcPr>
            <w:tcW w:w="1418" w:type="dxa"/>
            <w:tcBorders>
              <w:bottom w:val="single" w:sz="4" w:space="0" w:color="auto"/>
            </w:tcBorders>
          </w:tcPr>
          <w:p w14:paraId="700C8498" w14:textId="1D590BF7" w:rsidR="00D51F88" w:rsidRPr="00C47FAF" w:rsidRDefault="00D51F88" w:rsidP="00D51F88">
            <w:pPr>
              <w:pStyle w:val="Compact"/>
              <w:rPr>
                <w:rFonts w:ascii="Times New Roman" w:hAnsi="Times New Roman" w:cs="Times New Roman"/>
                <w:sz w:val="22"/>
                <w:szCs w:val="22"/>
              </w:rPr>
            </w:pPr>
            <w:r w:rsidRPr="00C47FAF">
              <w:rPr>
                <w:sz w:val="22"/>
                <w:szCs w:val="22"/>
              </w:rPr>
              <w:t>pH</w:t>
            </w:r>
          </w:p>
        </w:tc>
        <w:tc>
          <w:tcPr>
            <w:tcW w:w="712" w:type="dxa"/>
            <w:tcBorders>
              <w:bottom w:val="single" w:sz="4" w:space="0" w:color="auto"/>
            </w:tcBorders>
          </w:tcPr>
          <w:p w14:paraId="2B47B2E1" w14:textId="43191DD4" w:rsidR="00D51F88" w:rsidRPr="00C47FAF" w:rsidRDefault="005B572A" w:rsidP="00D51F88">
            <w:pPr>
              <w:pStyle w:val="Compact"/>
              <w:jc w:val="right"/>
              <w:rPr>
                <w:rFonts w:ascii="Times New Roman" w:hAnsi="Times New Roman" w:cs="Times New Roman"/>
                <w:sz w:val="22"/>
                <w:szCs w:val="22"/>
              </w:rPr>
            </w:pPr>
            <w:r>
              <w:rPr>
                <w:sz w:val="22"/>
                <w:szCs w:val="22"/>
              </w:rPr>
              <w:t>95.1</w:t>
            </w:r>
          </w:p>
        </w:tc>
        <w:tc>
          <w:tcPr>
            <w:tcW w:w="705" w:type="dxa"/>
            <w:tcBorders>
              <w:bottom w:val="single" w:sz="4" w:space="0" w:color="auto"/>
            </w:tcBorders>
          </w:tcPr>
          <w:p w14:paraId="78A63EB9" w14:textId="7B2795E5" w:rsidR="00D51F88" w:rsidRPr="00C47FAF" w:rsidRDefault="00D51F88" w:rsidP="00D51F88">
            <w:pPr>
              <w:pStyle w:val="Compact"/>
              <w:rPr>
                <w:rFonts w:ascii="Times New Roman" w:hAnsi="Times New Roman" w:cs="Times New Roman"/>
                <w:sz w:val="22"/>
                <w:szCs w:val="22"/>
              </w:rPr>
            </w:pPr>
            <w:r w:rsidRPr="00C47FAF">
              <w:rPr>
                <w:sz w:val="22"/>
                <w:szCs w:val="22"/>
              </w:rPr>
              <w:t xml:space="preserve"> </w:t>
            </w:r>
          </w:p>
        </w:tc>
        <w:tc>
          <w:tcPr>
            <w:tcW w:w="1276" w:type="dxa"/>
            <w:tcBorders>
              <w:bottom w:val="single" w:sz="4" w:space="0" w:color="auto"/>
            </w:tcBorders>
          </w:tcPr>
          <w:p w14:paraId="1CC12902" w14:textId="359A34F8" w:rsidR="00D51F88" w:rsidRPr="00C47FAF" w:rsidRDefault="005B572A" w:rsidP="00D51F88">
            <w:pPr>
              <w:pStyle w:val="Compact"/>
              <w:jc w:val="right"/>
              <w:rPr>
                <w:rFonts w:ascii="Times New Roman" w:hAnsi="Times New Roman" w:cs="Times New Roman"/>
                <w:sz w:val="22"/>
                <w:szCs w:val="22"/>
              </w:rPr>
            </w:pPr>
            <w:r>
              <w:rPr>
                <w:sz w:val="22"/>
                <w:szCs w:val="22"/>
              </w:rPr>
              <w:t>-511.6</w:t>
            </w:r>
          </w:p>
        </w:tc>
        <w:tc>
          <w:tcPr>
            <w:tcW w:w="851" w:type="dxa"/>
            <w:tcBorders>
              <w:bottom w:val="single" w:sz="4" w:space="0" w:color="auto"/>
            </w:tcBorders>
          </w:tcPr>
          <w:p w14:paraId="394EF77C" w14:textId="58E94793" w:rsidR="00D51F88" w:rsidRPr="00C47FAF" w:rsidRDefault="00D51F88" w:rsidP="00D51F88">
            <w:pPr>
              <w:pStyle w:val="Compact"/>
              <w:rPr>
                <w:rFonts w:ascii="Times New Roman" w:hAnsi="Times New Roman" w:cs="Times New Roman"/>
                <w:sz w:val="22"/>
                <w:szCs w:val="22"/>
              </w:rPr>
            </w:pPr>
            <w:r w:rsidRPr="00C47FAF">
              <w:rPr>
                <w:sz w:val="22"/>
                <w:szCs w:val="22"/>
              </w:rPr>
              <w:t>*</w:t>
            </w:r>
          </w:p>
        </w:tc>
        <w:tc>
          <w:tcPr>
            <w:tcW w:w="1278" w:type="dxa"/>
            <w:tcBorders>
              <w:bottom w:val="single" w:sz="4" w:space="0" w:color="auto"/>
            </w:tcBorders>
          </w:tcPr>
          <w:p w14:paraId="54F2246E" w14:textId="77777777" w:rsidR="00D51F88" w:rsidRPr="00C47FAF" w:rsidRDefault="00D51F88" w:rsidP="00D51F88">
            <w:pPr>
              <w:pStyle w:val="Compact"/>
              <w:jc w:val="right"/>
              <w:rPr>
                <w:rFonts w:ascii="Times New Roman" w:hAnsi="Times New Roman" w:cs="Times New Roman"/>
                <w:sz w:val="22"/>
                <w:szCs w:val="22"/>
              </w:rPr>
            </w:pPr>
          </w:p>
        </w:tc>
        <w:tc>
          <w:tcPr>
            <w:tcW w:w="701" w:type="dxa"/>
            <w:tcBorders>
              <w:bottom w:val="single" w:sz="4" w:space="0" w:color="auto"/>
            </w:tcBorders>
          </w:tcPr>
          <w:p w14:paraId="2E103766" w14:textId="77777777" w:rsidR="00D51F88" w:rsidRPr="00C47FAF" w:rsidRDefault="00D51F88" w:rsidP="00D51F88">
            <w:pPr>
              <w:pStyle w:val="Compact"/>
              <w:rPr>
                <w:rFonts w:ascii="Times New Roman" w:hAnsi="Times New Roman" w:cs="Times New Roman"/>
                <w:sz w:val="22"/>
                <w:szCs w:val="22"/>
              </w:rPr>
            </w:pPr>
          </w:p>
        </w:tc>
      </w:tr>
    </w:tbl>
    <w:p w14:paraId="11591A9A" w14:textId="77777777" w:rsidR="00F75284" w:rsidRPr="00C47FAF" w:rsidRDefault="00F75284" w:rsidP="00F75284">
      <w:pPr>
        <w:pStyle w:val="BodyText"/>
        <w:spacing w:before="0" w:after="0"/>
        <w:rPr>
          <w:sz w:val="22"/>
          <w:szCs w:val="22"/>
        </w:rPr>
      </w:pPr>
      <w:r w:rsidRPr="00C47FAF">
        <w:rPr>
          <w:sz w:val="22"/>
          <w:szCs w:val="22"/>
          <w:vertAlign w:val="superscript"/>
        </w:rPr>
        <w:t xml:space="preserve">1 </w:t>
      </w:r>
      <w:r w:rsidRPr="00C47FAF">
        <w:rPr>
          <w:sz w:val="22"/>
          <w:szCs w:val="22"/>
        </w:rPr>
        <w:t xml:space="preserve">Represented as follows: ***, </w:t>
      </w:r>
      <w:r w:rsidRPr="00C47FAF">
        <w:rPr>
          <w:i/>
          <w:sz w:val="22"/>
          <w:szCs w:val="22"/>
        </w:rPr>
        <w:t>P</w:t>
      </w:r>
      <w:r w:rsidRPr="00C47FAF">
        <w:rPr>
          <w:sz w:val="22"/>
          <w:szCs w:val="22"/>
        </w:rPr>
        <w:t xml:space="preserve"> &lt; 0.001; **, </w:t>
      </w:r>
      <w:r w:rsidRPr="00C47FAF">
        <w:rPr>
          <w:i/>
          <w:sz w:val="22"/>
          <w:szCs w:val="22"/>
        </w:rPr>
        <w:t>P</w:t>
      </w:r>
      <w:r w:rsidRPr="00C47FAF">
        <w:rPr>
          <w:sz w:val="22"/>
          <w:szCs w:val="22"/>
        </w:rPr>
        <w:t xml:space="preserve"> &lt; 0.01; *, </w:t>
      </w:r>
      <w:r w:rsidRPr="00C47FAF">
        <w:rPr>
          <w:i/>
          <w:sz w:val="22"/>
          <w:szCs w:val="22"/>
        </w:rPr>
        <w:t>P</w:t>
      </w:r>
      <w:r w:rsidRPr="00C47FAF">
        <w:rPr>
          <w:sz w:val="22"/>
          <w:szCs w:val="22"/>
        </w:rPr>
        <w:t xml:space="preserve"> &lt; 0.05; ~, </w:t>
      </w:r>
      <w:r w:rsidRPr="00C47FAF">
        <w:rPr>
          <w:i/>
          <w:sz w:val="22"/>
          <w:szCs w:val="22"/>
        </w:rPr>
        <w:t>P</w:t>
      </w:r>
      <w:r w:rsidRPr="00C47FAF">
        <w:rPr>
          <w:sz w:val="22"/>
          <w:szCs w:val="22"/>
        </w:rPr>
        <w:t xml:space="preserve"> &lt; 0.1; blank, NS.</w:t>
      </w:r>
    </w:p>
    <w:p w14:paraId="3ACB7801" w14:textId="5B94AEA3" w:rsidR="00B73D31" w:rsidRDefault="00F75284" w:rsidP="002C20EB">
      <w:pPr>
        <w:pStyle w:val="BodyText"/>
        <w:spacing w:before="0" w:after="0"/>
        <w:rPr>
          <w:vertAlign w:val="superscript"/>
        </w:rPr>
      </w:pPr>
      <w:r>
        <w:rPr>
          <w:vertAlign w:val="superscript"/>
        </w:rPr>
        <w:t>2</w:t>
      </w:r>
      <w:r w:rsidR="00B34B13" w:rsidRPr="0078067F">
        <w:rPr>
          <w:vertAlign w:val="superscript"/>
        </w:rPr>
        <w:t xml:space="preserve"> </w:t>
      </w:r>
      <w:r w:rsidR="00F76AE8" w:rsidRPr="008A4E97">
        <w:t>Abbreviations are as follows: NDVI, normalized difference vegetation index; T, temperature; MAP, mean annual precipitation; PDQ, precipitation in the driest quarter; CEC, cation exchange capacity; C, carbon.</w:t>
      </w:r>
      <w:r w:rsidR="00B73D31">
        <w:rPr>
          <w:vertAlign w:val="superscript"/>
        </w:rPr>
        <w:br w:type="page"/>
      </w:r>
    </w:p>
    <w:p w14:paraId="1B4BCCF4" w14:textId="61F74DD6" w:rsidR="00874A01" w:rsidRPr="0069122B" w:rsidRDefault="00874A01" w:rsidP="002C20EB">
      <w:pPr>
        <w:pStyle w:val="BodyText"/>
        <w:spacing w:before="0" w:after="0"/>
      </w:pPr>
      <w:bookmarkStart w:id="51" w:name="figures"/>
      <w:r w:rsidRPr="00874A01">
        <w:rPr>
          <w:b/>
          <w:bCs/>
        </w:rPr>
        <w:lastRenderedPageBreak/>
        <w:t>Table 3:</w:t>
      </w:r>
      <w:r w:rsidR="0069122B" w:rsidRPr="0069122B">
        <w:t xml:space="preserve"> </w:t>
      </w:r>
      <w:r w:rsidR="0069122B">
        <w:t xml:space="preserve">Pearson’s </w:t>
      </w:r>
      <w:r w:rsidR="0069122B" w:rsidRPr="00D02C8F">
        <w:rPr>
          <w:i/>
          <w:iCs/>
        </w:rPr>
        <w:t>r</w:t>
      </w:r>
      <w:r w:rsidR="0069122B">
        <w:t xml:space="preserve"> c</w:t>
      </w:r>
      <w:r w:rsidR="0069122B" w:rsidRPr="0069122B">
        <w:t>orrel</w:t>
      </w:r>
      <w:r w:rsidR="0069122B">
        <w:t>ation coefficients</w:t>
      </w:r>
      <w:r w:rsidR="00513AF7">
        <w:t xml:space="preserve"> comparing</w:t>
      </w:r>
      <w:r w:rsidR="0069122B">
        <w:t xml:space="preserve"> </w:t>
      </w:r>
      <w:r w:rsidR="00513AF7">
        <w:t>the</w:t>
      </w:r>
      <w:r w:rsidR="0069122B">
        <w:t xml:space="preserve"> </w:t>
      </w:r>
      <w:r w:rsidR="00B77487">
        <w:t>predictions and residuals</w:t>
      </w:r>
      <w:r w:rsidR="00F7254D">
        <w:t xml:space="preserve"> of regressions of species richness (</w:t>
      </w:r>
      <w:r w:rsidR="0069122B">
        <w:rPr>
          <w:i/>
          <w:iCs/>
        </w:rPr>
        <w:t>S</w:t>
      </w:r>
      <w:r w:rsidR="00F7254D" w:rsidRPr="00F7254D">
        <w:t>)</w:t>
      </w:r>
      <w:r w:rsidR="00513AF7">
        <w:rPr>
          <w:i/>
          <w:iCs/>
        </w:rPr>
        <w:t xml:space="preserve"> </w:t>
      </w:r>
      <w:r w:rsidR="0069122B">
        <w:t>against the major axis of environmental heterogeneity (PC1; Table 2</w:t>
      </w:r>
      <w:r w:rsidR="00F7254D">
        <w:t>,</w:t>
      </w:r>
      <w:r w:rsidR="0069122B">
        <w:t xml:space="preserve"> Figure 3) and the multivariate regressions (Figure 4). All correlation coefficients were significant (</w:t>
      </w:r>
      <w:r w:rsidR="0069122B">
        <w:rPr>
          <w:i/>
          <w:iCs/>
        </w:rPr>
        <w:t>P</w:t>
      </w:r>
      <w:r w:rsidR="0069122B">
        <w:t xml:space="preserve"> &lt; 0.001; two-sided </w:t>
      </w:r>
      <w:r w:rsidR="0069122B">
        <w:rPr>
          <w:i/>
          <w:iCs/>
        </w:rPr>
        <w:t>t</w:t>
      </w:r>
      <w:r w:rsidR="0069122B">
        <w:t>-test).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423"/>
        <w:gridCol w:w="1356"/>
      </w:tblGrid>
      <w:tr w:rsidR="00874A01" w14:paraId="3EA4BFED" w14:textId="77777777" w:rsidTr="00874A01">
        <w:tc>
          <w:tcPr>
            <w:tcW w:w="1543" w:type="dxa"/>
          </w:tcPr>
          <w:p w14:paraId="5CE4D5AB" w14:textId="77777777" w:rsidR="00874A01" w:rsidRDefault="00874A01" w:rsidP="00874A01"/>
        </w:tc>
        <w:tc>
          <w:tcPr>
            <w:tcW w:w="2779" w:type="dxa"/>
            <w:gridSpan w:val="2"/>
            <w:tcBorders>
              <w:bottom w:val="single" w:sz="4" w:space="0" w:color="auto"/>
            </w:tcBorders>
          </w:tcPr>
          <w:p w14:paraId="7972A805" w14:textId="7E53C9F4" w:rsidR="00874A01" w:rsidRPr="00D02C8F" w:rsidRDefault="00874A01" w:rsidP="00874A01">
            <w:pPr>
              <w:jc w:val="center"/>
            </w:pPr>
            <w:r>
              <w:t>Correlation</w:t>
            </w:r>
          </w:p>
        </w:tc>
      </w:tr>
      <w:tr w:rsidR="00874A01" w14:paraId="43E71235" w14:textId="77777777" w:rsidTr="00874A01">
        <w:tc>
          <w:tcPr>
            <w:tcW w:w="1543" w:type="dxa"/>
            <w:tcBorders>
              <w:bottom w:val="single" w:sz="4" w:space="0" w:color="auto"/>
            </w:tcBorders>
          </w:tcPr>
          <w:p w14:paraId="5163C788" w14:textId="340FA41C" w:rsidR="00874A01" w:rsidRDefault="00874A01" w:rsidP="00874A01">
            <w:pPr>
              <w:jc w:val="center"/>
            </w:pPr>
            <w:r>
              <w:t>Spatial scale</w:t>
            </w:r>
          </w:p>
        </w:tc>
        <w:tc>
          <w:tcPr>
            <w:tcW w:w="1423" w:type="dxa"/>
            <w:tcBorders>
              <w:top w:val="single" w:sz="4" w:space="0" w:color="auto"/>
              <w:bottom w:val="single" w:sz="4" w:space="0" w:color="auto"/>
            </w:tcBorders>
          </w:tcPr>
          <w:p w14:paraId="7BEA7D7A" w14:textId="70998894" w:rsidR="00874A01" w:rsidRDefault="00874A01" w:rsidP="00874A01">
            <w:pPr>
              <w:jc w:val="center"/>
            </w:pPr>
            <w:r>
              <w:t xml:space="preserve">Predicted </w:t>
            </w:r>
            <w:r w:rsidRPr="00874A01">
              <w:rPr>
                <w:i/>
                <w:iCs/>
              </w:rPr>
              <w:t>S</w:t>
            </w:r>
          </w:p>
        </w:tc>
        <w:tc>
          <w:tcPr>
            <w:tcW w:w="1356" w:type="dxa"/>
            <w:tcBorders>
              <w:top w:val="single" w:sz="4" w:space="0" w:color="auto"/>
              <w:bottom w:val="single" w:sz="4" w:space="0" w:color="auto"/>
            </w:tcBorders>
          </w:tcPr>
          <w:p w14:paraId="6DDC9FB0" w14:textId="47BDAEDA" w:rsidR="00874A01" w:rsidRDefault="00874A01" w:rsidP="00874A01">
            <w:pPr>
              <w:jc w:val="center"/>
            </w:pPr>
            <w:r>
              <w:t xml:space="preserve">Residual </w:t>
            </w:r>
            <w:r w:rsidRPr="00874A01">
              <w:rPr>
                <w:i/>
                <w:iCs/>
              </w:rPr>
              <w:t>S</w:t>
            </w:r>
          </w:p>
        </w:tc>
      </w:tr>
      <w:tr w:rsidR="00874A01" w14:paraId="0EF9A9E7" w14:textId="77777777" w:rsidTr="00874A01">
        <w:tc>
          <w:tcPr>
            <w:tcW w:w="1543" w:type="dxa"/>
            <w:tcBorders>
              <w:top w:val="single" w:sz="4" w:space="0" w:color="auto"/>
            </w:tcBorders>
          </w:tcPr>
          <w:p w14:paraId="12B24B0E" w14:textId="0B2D9B50" w:rsidR="00874A01" w:rsidRDefault="00874A01" w:rsidP="00874A01">
            <w:r>
              <w:t>QDS</w:t>
            </w:r>
          </w:p>
        </w:tc>
        <w:tc>
          <w:tcPr>
            <w:tcW w:w="1423" w:type="dxa"/>
            <w:tcBorders>
              <w:top w:val="single" w:sz="4" w:space="0" w:color="auto"/>
            </w:tcBorders>
          </w:tcPr>
          <w:p w14:paraId="5CF61CB8" w14:textId="70043932" w:rsidR="00874A01" w:rsidRDefault="00874A01" w:rsidP="00874A01">
            <w:pPr>
              <w:jc w:val="right"/>
            </w:pPr>
            <w:r w:rsidRPr="00874A01">
              <w:t>0.743</w:t>
            </w:r>
          </w:p>
        </w:tc>
        <w:tc>
          <w:tcPr>
            <w:tcW w:w="1356" w:type="dxa"/>
            <w:tcBorders>
              <w:top w:val="single" w:sz="4" w:space="0" w:color="auto"/>
            </w:tcBorders>
          </w:tcPr>
          <w:p w14:paraId="68B8A75E" w14:textId="0047E7D5" w:rsidR="00874A01" w:rsidRDefault="00874A01" w:rsidP="00874A01">
            <w:pPr>
              <w:jc w:val="right"/>
            </w:pPr>
            <w:r w:rsidRPr="00874A01">
              <w:t>0.934</w:t>
            </w:r>
          </w:p>
        </w:tc>
      </w:tr>
      <w:tr w:rsidR="00874A01" w14:paraId="049F0CAF" w14:textId="77777777" w:rsidTr="00874A01">
        <w:tc>
          <w:tcPr>
            <w:tcW w:w="1543" w:type="dxa"/>
          </w:tcPr>
          <w:p w14:paraId="1AF7B3D9" w14:textId="0C295EF5" w:rsidR="00874A01" w:rsidRDefault="00874A01" w:rsidP="00874A01">
            <w:r>
              <w:t>HDS</w:t>
            </w:r>
          </w:p>
        </w:tc>
        <w:tc>
          <w:tcPr>
            <w:tcW w:w="1423" w:type="dxa"/>
          </w:tcPr>
          <w:p w14:paraId="2BBB56C3" w14:textId="5A364A95" w:rsidR="00874A01" w:rsidRDefault="00874A01" w:rsidP="00874A01">
            <w:pPr>
              <w:jc w:val="right"/>
            </w:pPr>
            <w:r w:rsidRPr="00874A01">
              <w:t>0.711</w:t>
            </w:r>
          </w:p>
        </w:tc>
        <w:tc>
          <w:tcPr>
            <w:tcW w:w="1356" w:type="dxa"/>
          </w:tcPr>
          <w:p w14:paraId="4CFC42E4" w14:textId="70A2D781" w:rsidR="00874A01" w:rsidRDefault="00874A01" w:rsidP="00874A01">
            <w:pPr>
              <w:jc w:val="right"/>
            </w:pPr>
            <w:r w:rsidRPr="00874A01">
              <w:t>0.878</w:t>
            </w:r>
          </w:p>
        </w:tc>
      </w:tr>
      <w:tr w:rsidR="00874A01" w14:paraId="68F6574E" w14:textId="77777777" w:rsidTr="00874A01">
        <w:tc>
          <w:tcPr>
            <w:tcW w:w="1543" w:type="dxa"/>
          </w:tcPr>
          <w:p w14:paraId="64B63F9B" w14:textId="2B4B9F02" w:rsidR="00874A01" w:rsidRDefault="00874A01" w:rsidP="00874A01">
            <w:r>
              <w:t>DS</w:t>
            </w:r>
          </w:p>
        </w:tc>
        <w:tc>
          <w:tcPr>
            <w:tcW w:w="1423" w:type="dxa"/>
          </w:tcPr>
          <w:p w14:paraId="3EB319B1" w14:textId="5FC9D052" w:rsidR="00874A01" w:rsidRDefault="00874A01" w:rsidP="00874A01">
            <w:pPr>
              <w:jc w:val="right"/>
            </w:pPr>
            <w:r w:rsidRPr="00874A01">
              <w:t>0.638</w:t>
            </w:r>
          </w:p>
        </w:tc>
        <w:tc>
          <w:tcPr>
            <w:tcW w:w="1356" w:type="dxa"/>
          </w:tcPr>
          <w:p w14:paraId="77ED62DB" w14:textId="5CBEF284" w:rsidR="00874A01" w:rsidRDefault="00874A01" w:rsidP="00874A01">
            <w:pPr>
              <w:jc w:val="right"/>
            </w:pPr>
            <w:r w:rsidRPr="00874A01">
              <w:t>0.656</w:t>
            </w:r>
          </w:p>
        </w:tc>
      </w:tr>
    </w:tbl>
    <w:p w14:paraId="29EF0B66" w14:textId="73D665E6" w:rsidR="00F23EA1" w:rsidRPr="002B2755" w:rsidRDefault="00874A01" w:rsidP="002C20EB">
      <w:pPr>
        <w:pStyle w:val="Heading1"/>
      </w:pPr>
      <w:r>
        <w:br w:type="page"/>
      </w:r>
      <w:bookmarkEnd w:id="51"/>
      <w:r w:rsidR="00BE18DF">
        <w:lastRenderedPageBreak/>
        <w:t>Figures</w:t>
      </w:r>
    </w:p>
    <w:p w14:paraId="457D8DE2" w14:textId="01335922" w:rsidR="00D04776" w:rsidRDefault="00D04776" w:rsidP="002C20EB">
      <w:pPr>
        <w:pStyle w:val="BodyText"/>
      </w:pPr>
      <w:r>
        <w:rPr>
          <w:noProof/>
          <w:lang w:val="en-ZA" w:eastAsia="en-ZA"/>
        </w:rPr>
        <w:drawing>
          <wp:inline distT="0" distB="0" distL="0" distR="0" wp14:anchorId="4180D9B2" wp14:editId="0D4CAB43">
            <wp:extent cx="6012401" cy="3435658"/>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012401" cy="3435658"/>
                    </a:xfrm>
                    <a:prstGeom prst="rect">
                      <a:avLst/>
                    </a:prstGeom>
                    <a:noFill/>
                    <a:ln w="9525">
                      <a:noFill/>
                      <a:headEnd/>
                      <a:tailEnd/>
                    </a:ln>
                  </pic:spPr>
                </pic:pic>
              </a:graphicData>
            </a:graphic>
          </wp:inline>
        </w:drawing>
      </w:r>
    </w:p>
    <w:p w14:paraId="5CEC371A" w14:textId="54B56F76"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w:t>
      </w:r>
      <w:proofErr w:type="spellStart"/>
      <w:r w:rsidR="006A6996" w:rsidRPr="006A6996">
        <w:t>i</w:t>
      </w:r>
      <w:proofErr w:type="spellEnd"/>
      <w:r w:rsidR="006A6996" w:rsidRPr="006A6996">
        <w:t>)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4816AD">
        <w:t xml:space="preserve"> </w:t>
      </w:r>
      <w:r w:rsidR="006A6996" w:rsidRPr="00503D20">
        <w:t>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D6118F">
        <w:t xml:space="preserve"> </w:t>
      </w:r>
      <w:r w:rsidR="008365BA">
        <w:t>2</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35616322">
            <wp:extent cx="6510528" cy="5696712"/>
            <wp:effectExtent l="0" t="0" r="508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521312" cy="5706148"/>
                    </a:xfrm>
                    <a:prstGeom prst="rect">
                      <a:avLst/>
                    </a:prstGeom>
                    <a:noFill/>
                    <a:ln w="9525">
                      <a:noFill/>
                      <a:headEnd/>
                      <a:tailEnd/>
                    </a:ln>
                  </pic:spPr>
                </pic:pic>
              </a:graphicData>
            </a:graphic>
          </wp:inline>
        </w:drawing>
      </w:r>
    </w:p>
    <w:p w14:paraId="75739017" w14:textId="40AD9D9A" w:rsidR="00D04776" w:rsidRDefault="002C037D" w:rsidP="00FF3CE7">
      <w:pPr>
        <w:pStyle w:val="ImageCaption"/>
        <w:spacing w:line="240" w:lineRule="auto"/>
      </w:pPr>
      <w:r w:rsidRPr="00242181">
        <w:rPr>
          <w:b/>
        </w:rPr>
        <w:t>Figure 2:</w:t>
      </w:r>
      <w:r>
        <w:t xml:space="preserve"> </w:t>
      </w:r>
      <w:commentRangeStart w:id="52"/>
      <w:commentRangeStart w:id="53"/>
      <w:r w:rsidR="00F330A8">
        <w:t xml:space="preserve">Frequency </w:t>
      </w:r>
      <w:commentRangeStart w:id="54"/>
      <w:commentRangeStart w:id="55"/>
      <w:r w:rsidR="00F330A8">
        <w:t>d</w:t>
      </w:r>
      <w:r w:rsidRPr="002C037D">
        <w:t xml:space="preserve">istributions </w:t>
      </w:r>
      <w:commentRangeEnd w:id="54"/>
      <w:r w:rsidR="00F330A8">
        <w:rPr>
          <w:rStyle w:val="CommentReference"/>
          <w:rFonts w:ascii="Times New Roman" w:hAnsiTheme="minorHAnsi"/>
        </w:rPr>
        <w:commentReference w:id="54"/>
      </w:r>
      <w:commentRangeEnd w:id="55"/>
      <w:r w:rsidR="006F5A52">
        <w:rPr>
          <w:rStyle w:val="CommentReference"/>
          <w:rFonts w:ascii="Times New Roman" w:hAnsiTheme="minorHAnsi"/>
        </w:rPr>
        <w:commentReference w:id="55"/>
      </w:r>
      <w:commentRangeEnd w:id="52"/>
      <w:r w:rsidR="006125FF">
        <w:rPr>
          <w:rStyle w:val="CommentReference"/>
          <w:rFonts w:ascii="Times New Roman" w:hAnsiTheme="minorHAnsi"/>
        </w:rPr>
        <w:commentReference w:id="52"/>
      </w:r>
      <w:commentRangeEnd w:id="53"/>
      <w:r w:rsidR="00644312">
        <w:rPr>
          <w:rStyle w:val="CommentReference"/>
          <w:rFonts w:ascii="Times New Roman" w:hAnsiTheme="minorHAnsi"/>
        </w:rPr>
        <w:commentReference w:id="53"/>
      </w:r>
      <w:r w:rsidRPr="002C037D">
        <w:t>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expressed as a proportion (</w:t>
      </w:r>
      <w:r w:rsidRPr="00D81A2B">
        <w:rPr>
          <w:i/>
        </w:rPr>
        <w:t>T</w:t>
      </w:r>
      <w:r w:rsidRPr="00D81A2B">
        <w:rPr>
          <w:vertAlign w:val="subscript"/>
        </w:rPr>
        <w:t>QDS</w:t>
      </w:r>
      <w:r w:rsidR="00211A46">
        <w:rPr>
          <w:vertAlign w:val="subscript"/>
        </w:rPr>
        <w:t xml:space="preserve"> </w:t>
      </w:r>
      <w:r w:rsidR="00211A46" w:rsidRPr="002C20EB">
        <w:t>/</w:t>
      </w:r>
      <w:r w:rsidR="00211A46" w:rsidRPr="00211A46">
        <w:rPr>
          <w:i/>
        </w:rPr>
        <w:t xml:space="preserve"> </w:t>
      </w:r>
      <w:r w:rsidR="00211A46" w:rsidRPr="00D81A2B">
        <w:rPr>
          <w:i/>
        </w:rPr>
        <w:t>S</w:t>
      </w:r>
      <w:r w:rsidR="00211A46" w:rsidRPr="00D81A2B">
        <w:rPr>
          <w:vertAlign w:val="subscript"/>
        </w:rPr>
        <w:t>HDS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A108109">
            <wp:extent cx="6663564" cy="2221188"/>
            <wp:effectExtent l="0" t="0" r="4445" b="82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663564" cy="2221188"/>
                    </a:xfrm>
                    <a:prstGeom prst="rect">
                      <a:avLst/>
                    </a:prstGeom>
                    <a:noFill/>
                    <a:ln w="9525">
                      <a:noFill/>
                      <a:headEnd/>
                      <a:tailEnd/>
                    </a:ln>
                  </pic:spPr>
                </pic:pic>
              </a:graphicData>
            </a:graphic>
          </wp:inline>
        </w:drawing>
      </w:r>
    </w:p>
    <w:p w14:paraId="7180F251" w14:textId="5B0CB71B"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xml:space="preserve">, all with highly </w:t>
      </w:r>
      <w:commentRangeStart w:id="56"/>
      <w:r w:rsidR="00AA17FE">
        <w:t xml:space="preserve">significant slopes </w:t>
      </w:r>
      <w:commentRangeEnd w:id="56"/>
      <w:r w:rsidR="00A57067">
        <w:rPr>
          <w:rStyle w:val="CommentReference"/>
          <w:rFonts w:ascii="Times New Roman" w:hAnsiTheme="minorHAnsi"/>
        </w:rPr>
        <w:commentReference w:id="56"/>
      </w:r>
      <w:r w:rsidR="00AA17FE">
        <w:t>(</w:t>
      </w:r>
      <w:r w:rsidR="00AA17FE" w:rsidRPr="007C06EE">
        <w:rPr>
          <w:i/>
        </w:rPr>
        <w:t>P</w:t>
      </w:r>
      <w:r w:rsidR="00AA17FE">
        <w:t xml:space="preserve"> &lt; 0.001)</w:t>
      </w:r>
      <w:r w:rsidR="003939AA">
        <w:t xml:space="preserve">. </w:t>
      </w:r>
      <w:r w:rsidR="00126FD8">
        <w:t xml:space="preserve">For </w:t>
      </w:r>
      <w:r w:rsidR="00126FD8" w:rsidRPr="00B55EEC">
        <w:rPr>
          <w:i/>
          <w:iCs/>
        </w:rPr>
        <w:t>S</w:t>
      </w:r>
      <w:r w:rsidR="00126FD8" w:rsidRPr="00B55EEC">
        <w:rPr>
          <w:vertAlign w:val="subscript"/>
        </w:rPr>
        <w:t>QDS</w:t>
      </w:r>
      <w:r w:rsidR="00126FD8">
        <w:t xml:space="preserve">, the separate </w:t>
      </w:r>
      <w:r w:rsidR="00561FC0">
        <w:t>fits</w:t>
      </w:r>
      <w:r w:rsidR="00126FD8">
        <w:t xml:space="preserve"> for the GCFR (</w:t>
      </w:r>
      <w:r w:rsidR="00E178D8">
        <w:t>black</w:t>
      </w:r>
      <w:r w:rsidR="00126FD8">
        <w:t>) and SWAFR (</w:t>
      </w:r>
      <w:r w:rsidR="00E178D8">
        <w:t>grey</w:t>
      </w:r>
      <w:r w:rsidR="00126FD8">
        <w:t xml:space="preserve">) are presented, following the best fitting model at that scale (see Table 2a). </w:t>
      </w:r>
      <w:r w:rsidR="005D4530">
        <w:t xml:space="preserve">The </w:t>
      </w:r>
      <w:r w:rsidR="005D4530">
        <w:rPr>
          <w:i/>
        </w:rPr>
        <w:t>R</w:t>
      </w:r>
      <w:r w:rsidR="005D4530">
        <w:rPr>
          <w:vertAlign w:val="superscript"/>
        </w:rPr>
        <w:t>2</w:t>
      </w:r>
      <w:r w:rsidR="005D4530">
        <w:t xml:space="preserve">-values of each model and the variation in environmental heterogeneity explained by </w:t>
      </w:r>
      <w:r w:rsidR="00D12783">
        <w:t xml:space="preserve">PC1 from </w:t>
      </w:r>
      <w:r w:rsidR="005D4530">
        <w:t>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53EAE3C">
            <wp:extent cx="6819864" cy="3897065"/>
            <wp:effectExtent l="0" t="0" r="635" b="8255"/>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819864" cy="3897065"/>
                    </a:xfrm>
                    <a:prstGeom prst="rect">
                      <a:avLst/>
                    </a:prstGeom>
                    <a:noFill/>
                    <a:ln w="9525">
                      <a:noFill/>
                      <a:headEnd/>
                      <a:tailEnd/>
                    </a:ln>
                  </pic:spPr>
                </pic:pic>
              </a:graphicData>
            </a:graphic>
          </wp:inline>
        </w:drawing>
      </w:r>
    </w:p>
    <w:p w14:paraId="784FFE15" w14:textId="5F83EBFE" w:rsidR="00762256" w:rsidRDefault="00D04776" w:rsidP="00A9751F">
      <w:pPr>
        <w:pStyle w:val="ImageCaption"/>
        <w:spacing w:line="240" w:lineRule="auto"/>
      </w:pPr>
      <w:commentRangeStart w:id="57"/>
      <w:commentRangeStart w:id="58"/>
      <w:r w:rsidRPr="00242181">
        <w:rPr>
          <w:b/>
        </w:rPr>
        <w:t>Figure 4:</w:t>
      </w:r>
      <w:r w:rsidRPr="00EB7331">
        <w:t xml:space="preserve"> </w:t>
      </w:r>
      <w:commentRangeEnd w:id="57"/>
      <w:r w:rsidR="006125FF">
        <w:rPr>
          <w:rStyle w:val="CommentReference"/>
          <w:rFonts w:ascii="Times New Roman" w:hAnsiTheme="minorHAnsi"/>
        </w:rPr>
        <w:commentReference w:id="57"/>
      </w:r>
      <w:commentRangeEnd w:id="58"/>
      <w:r w:rsidR="00AC2235">
        <w:rPr>
          <w:rStyle w:val="CommentReference"/>
          <w:rFonts w:ascii="Times New Roman" w:hAnsiTheme="minorHAnsi"/>
        </w:rPr>
        <w:commentReference w:id="58"/>
      </w:r>
      <w:r w:rsidRPr="00EB7331">
        <w:t xml:space="preserve">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4D0D3F">
        <w:t>(log</w:t>
      </w:r>
      <w:r w:rsidR="004D0D3F">
        <w:rPr>
          <w:vertAlign w:val="subscript"/>
        </w:rPr>
        <w:t>10</w:t>
      </w:r>
      <w:r w:rsidR="004D0D3F">
        <w:t xml:space="preserve">-transformed and scaled) </w:t>
      </w:r>
      <w:r w:rsidR="00741F6E" w:rsidRPr="00EB7331">
        <w:t>across GCFR</w:t>
      </w:r>
      <w:r w:rsidR="00F53C09">
        <w:t xml:space="preserve"> and </w:t>
      </w:r>
      <w:r w:rsidR="00741F6E" w:rsidRPr="00EB7331">
        <w:t>SWAFR</w:t>
      </w:r>
      <w:r w:rsidRPr="00EB7331">
        <w:t>. Points with error bars denote</w:t>
      </w:r>
      <w:r w:rsidR="004318FF">
        <w:t xml:space="preserve"> </w:t>
      </w:r>
      <w:r w:rsidR="00865E47" w:rsidRPr="004318FF">
        <w:t>partial</w:t>
      </w:r>
      <w:r w:rsidR="00786594">
        <w:t xml:space="preserve"> effect</w:t>
      </w:r>
      <w:r w:rsidRPr="00EB7331">
        <w:t xml:space="preserve"> estimates and their 95% confidence intervals. </w:t>
      </w:r>
      <w:r w:rsidR="00E959AF">
        <w:t xml:space="preserve">Filled and empty points represent effect estimates  for the GCFR and SWAFR respectively when region-interaction terms were retained during </w:t>
      </w:r>
      <w:r w:rsidR="00E959AF" w:rsidRPr="00EB7331">
        <w:t>stepwise model selection</w:t>
      </w:r>
      <w:r w:rsidR="00E959AF">
        <w:t>, while crosses represent main effects</w:t>
      </w:r>
      <w:r w:rsidR="00CC531D">
        <w:t xml:space="preserve"> (i.e. no region-interaction term retained)</w:t>
      </w:r>
      <w:r w:rsidR="00E959AF">
        <w:t xml:space="preserve">. </w:t>
      </w:r>
      <w:r w:rsidRPr="00EB7331">
        <w:t>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w:t>
      </w:r>
      <w:r w:rsidR="008D7B9E">
        <w:t xml:space="preserve"> </w:t>
      </w:r>
      <w:r w:rsidR="00C2751C">
        <w:t>2</w:t>
      </w:r>
      <w:r w:rsidR="006255A4" w:rsidRPr="00EB7331">
        <w:t xml:space="preserve"> and Figure 1.</w:t>
      </w:r>
      <w:r w:rsidR="00F614B4">
        <w:br w:type="page"/>
      </w:r>
      <w:bookmarkStart w:id="59" w:name="references"/>
    </w:p>
    <w:p w14:paraId="0BD64C4E" w14:textId="2D0B4B2B" w:rsidR="006056E9" w:rsidRDefault="00A45444" w:rsidP="002C20EB">
      <w:pPr>
        <w:pStyle w:val="BodyText"/>
      </w:pPr>
      <w:r>
        <w:rPr>
          <w:noProof/>
          <w:lang w:val="en-ZA" w:eastAsia="en-ZA"/>
        </w:rPr>
        <w:lastRenderedPageBreak/>
        <w:drawing>
          <wp:inline distT="0" distB="0" distL="0" distR="0" wp14:anchorId="6CD6A0FF" wp14:editId="42268E1D">
            <wp:extent cx="4381658" cy="7511415"/>
            <wp:effectExtent l="0" t="0" r="0" b="0"/>
            <wp:docPr id="5"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52906" cy="7633554"/>
                    </a:xfrm>
                    <a:prstGeom prst="rect">
                      <a:avLst/>
                    </a:prstGeom>
                  </pic:spPr>
                </pic:pic>
              </a:graphicData>
            </a:graphic>
          </wp:inline>
        </w:drawing>
      </w:r>
    </w:p>
    <w:p w14:paraId="20EF5617" w14:textId="46FF256F" w:rsidR="00A45444" w:rsidRPr="002C20EB" w:rsidRDefault="00A45444" w:rsidP="0074274A">
      <w:pPr>
        <w:pStyle w:val="BodyText"/>
      </w:pPr>
      <w:r w:rsidRPr="00242181">
        <w:rPr>
          <w:b/>
        </w:rPr>
        <w:t xml:space="preserve">Figure </w:t>
      </w:r>
      <w:r>
        <w:rPr>
          <w:b/>
        </w:rPr>
        <w:t>5</w:t>
      </w:r>
      <w:r w:rsidRPr="00242181">
        <w:rPr>
          <w:b/>
        </w:rPr>
        <w:t>:</w:t>
      </w:r>
      <w:r w:rsidRPr="00EB7331">
        <w:t xml:space="preserve"> </w:t>
      </w:r>
      <w:r w:rsidR="00C9106C">
        <w:t>HDS-scale m</w:t>
      </w:r>
      <w:r w:rsidR="00C9106C" w:rsidRPr="00C9106C">
        <w:t>ap</w:t>
      </w:r>
      <w:r w:rsidR="00C9106C">
        <w:t xml:space="preserve">s </w:t>
      </w:r>
      <w:r w:rsidR="00A940C8">
        <w:t xml:space="preserve">for the GCFR and SWAFR </w:t>
      </w:r>
      <w:r w:rsidR="00C9106C">
        <w:t>of (</w:t>
      </w:r>
      <w:proofErr w:type="spellStart"/>
      <w:r w:rsidR="00C9106C">
        <w:t>a,b</w:t>
      </w:r>
      <w:proofErr w:type="spellEnd"/>
      <w:r w:rsidR="00C9106C">
        <w:t>) vascular plant species richness, (</w:t>
      </w:r>
      <w:proofErr w:type="spellStart"/>
      <w:r w:rsidR="00C9106C">
        <w:t>c,d</w:t>
      </w:r>
      <w:proofErr w:type="spellEnd"/>
      <w:r w:rsidR="00C9106C">
        <w:t>) the major axis of environmental heterogeneity (PC1) from the PCA of nine forms of environmental heterogeneity (log</w:t>
      </w:r>
      <w:r w:rsidR="00C9106C" w:rsidRPr="00C9106C">
        <w:rPr>
          <w:vertAlign w:val="subscript"/>
        </w:rPr>
        <w:t>10</w:t>
      </w:r>
      <w:r w:rsidR="00C9106C">
        <w:t>-transformed), residuals from regressions of species richness against (</w:t>
      </w:r>
      <w:proofErr w:type="spellStart"/>
      <w:r w:rsidR="00C9106C">
        <w:t>e,f</w:t>
      </w:r>
      <w:proofErr w:type="spellEnd"/>
      <w:r w:rsidR="00C9106C">
        <w:t>) PC1 (Figure 3b) and (</w:t>
      </w:r>
      <w:proofErr w:type="spellStart"/>
      <w:r w:rsidR="00C9106C">
        <w:t>g,h</w:t>
      </w:r>
      <w:proofErr w:type="spellEnd"/>
      <w:r w:rsidR="00C9106C">
        <w:t xml:space="preserve">) the multivariate (MV) model (Figure 4b). Map projection used: WGS84. QDS- and DS-scale equivalents of these maps are available in the online version </w:t>
      </w:r>
      <w:r w:rsidR="00C9106C" w:rsidRPr="00C9106C">
        <w:rPr>
          <w:highlight w:val="yellow"/>
        </w:rPr>
        <w:t>(SI)</w:t>
      </w:r>
      <w:r w:rsidR="00C9106C" w:rsidRPr="00C9106C">
        <w:t>.</w:t>
      </w:r>
      <w:r>
        <w:rPr>
          <w:highlight w:val="yellow"/>
        </w:rPr>
        <w:br w:type="page"/>
      </w:r>
    </w:p>
    <w:p w14:paraId="1226C665" w14:textId="71574EFA" w:rsidR="009E59E0" w:rsidRDefault="009E59E0" w:rsidP="0018462C">
      <w:pPr>
        <w:pStyle w:val="Heading1"/>
        <w:spacing w:line="240" w:lineRule="auto"/>
      </w:pPr>
      <w:r w:rsidRPr="009E59E0">
        <w:lastRenderedPageBreak/>
        <w:t>Data availability statement</w:t>
      </w:r>
    </w:p>
    <w:p w14:paraId="6743CDCE" w14:textId="1856A08C" w:rsidR="009E59E0" w:rsidRPr="00DC1038" w:rsidRDefault="00DC1038" w:rsidP="00DC1038">
      <w:pPr>
        <w:pStyle w:val="Bibliography"/>
        <w:spacing w:line="240" w:lineRule="auto"/>
        <w:rPr>
          <w:highlight w:val="yellow"/>
        </w:rPr>
      </w:pPr>
      <w:r>
        <w:t xml:space="preserve">Raster-layers (of the nine forms of environmental heterogeneity, the major axis of heterogeneity (PC1) and vascular species richness) at each of the four spatial scales and analyses in the form of R-scripts are available in the </w:t>
      </w:r>
      <w:r w:rsidRPr="00DC1038">
        <w:t>DRYAD Digital Repository</w:t>
      </w:r>
      <w:r>
        <w:t xml:space="preserve"> (</w:t>
      </w:r>
      <w:r w:rsidRPr="00DC1038">
        <w:rPr>
          <w:highlight w:val="yellow"/>
        </w:rPr>
        <w:t>URL/DOI</w:t>
      </w:r>
      <w:r>
        <w:t>). The plant occurrence records are available from GBIF (GC</w:t>
      </w:r>
      <w:r>
        <w:t xml:space="preserve">FR: </w:t>
      </w:r>
      <w:r w:rsidRPr="00DC1038">
        <w:rPr>
          <w:highlight w:val="yellow"/>
        </w:rPr>
        <w:t>URL/DOI</w:t>
      </w:r>
      <w:r>
        <w:t xml:space="preserve">; SWAFR: </w:t>
      </w:r>
      <w:r w:rsidRPr="00DC1038">
        <w:rPr>
          <w:highlight w:val="yellow"/>
        </w:rPr>
        <w:t>URL/DOI</w:t>
      </w:r>
      <w:r>
        <w:t xml:space="preserve">). </w:t>
      </w:r>
      <w:r w:rsidRPr="00596AC4">
        <w:rPr>
          <w:highlight w:val="cyan"/>
        </w:rPr>
        <w:t>Our analyses are reproducible using R-scripts available also on GitHub (</w:t>
      </w:r>
      <w:hyperlink r:id="rId17" w:history="1">
        <w:r w:rsidR="00114B76" w:rsidRPr="00EC4B74">
          <w:rPr>
            <w:rStyle w:val="Hyperlink"/>
            <w:highlight w:val="cyan"/>
          </w:rPr>
          <w:t>https://github.com/rvanmazijk/Cape-vs-SWA/</w:t>
        </w:r>
      </w:hyperlink>
      <w:bookmarkStart w:id="60" w:name="_GoBack"/>
      <w:bookmarkEnd w:id="60"/>
      <w:r w:rsidRPr="00596AC4">
        <w:rPr>
          <w:highlight w:val="cyan"/>
        </w:rPr>
        <w:t>).</w:t>
      </w:r>
    </w:p>
    <w:p w14:paraId="1F4B685E" w14:textId="77777777" w:rsidR="00FE5D62" w:rsidRPr="003C085D" w:rsidRDefault="00FE5D62" w:rsidP="002C20EB">
      <w:pPr>
        <w:pStyle w:val="Heading1"/>
      </w:pPr>
      <w:r w:rsidRPr="003C085D">
        <w:t>ORCID</w:t>
      </w:r>
    </w:p>
    <w:p w14:paraId="2AEF9034" w14:textId="7592B011" w:rsidR="00FE5D62" w:rsidRPr="002B2755" w:rsidRDefault="00FE5D62" w:rsidP="002C20EB">
      <w:r w:rsidRPr="002B2755">
        <w:t>R</w:t>
      </w:r>
      <w:r w:rsidR="00692368" w:rsidRPr="002C20EB">
        <w:t xml:space="preserve">uan </w:t>
      </w:r>
      <w:r w:rsidRPr="002C20EB">
        <w:t>v</w:t>
      </w:r>
      <w:r w:rsidR="00692368" w:rsidRPr="002C20EB">
        <w:t xml:space="preserve">an </w:t>
      </w:r>
      <w:r w:rsidRPr="002C20EB">
        <w:t>M</w:t>
      </w:r>
      <w:r w:rsidR="00692368" w:rsidRPr="002C20EB">
        <w:t>azijk</w:t>
      </w:r>
      <w:r w:rsidRPr="002C20EB">
        <w:t xml:space="preserve">: </w:t>
      </w:r>
      <w:hyperlink r:id="rId18" w:history="1">
        <w:r w:rsidR="00FC55F5" w:rsidRPr="002C20EB">
          <w:rPr>
            <w:rStyle w:val="Hyperlink"/>
          </w:rPr>
          <w:t>https://orcid.org/</w:t>
        </w:r>
        <w:r w:rsidRPr="002C20EB">
          <w:rPr>
            <w:rStyle w:val="Hyperlink"/>
          </w:rPr>
          <w:t>0000-0003-2659-6909</w:t>
        </w:r>
      </w:hyperlink>
    </w:p>
    <w:p w14:paraId="437BDB41" w14:textId="126DE8FE" w:rsidR="00FE5D62" w:rsidRPr="002B2755" w:rsidRDefault="00FE5D62" w:rsidP="002C20EB">
      <w:r w:rsidRPr="002C20EB">
        <w:t>M</w:t>
      </w:r>
      <w:r w:rsidR="00692368" w:rsidRPr="002C20EB">
        <w:t xml:space="preserve">ichael </w:t>
      </w:r>
      <w:r w:rsidRPr="002C20EB">
        <w:t>D</w:t>
      </w:r>
      <w:r w:rsidR="00692368" w:rsidRPr="002C20EB">
        <w:t xml:space="preserve">. </w:t>
      </w:r>
      <w:r w:rsidRPr="002C20EB">
        <w:t>C</w:t>
      </w:r>
      <w:r w:rsidR="00692368" w:rsidRPr="002C20EB">
        <w:t>ramer</w:t>
      </w:r>
      <w:r w:rsidRPr="002C20EB">
        <w:t xml:space="preserve">: </w:t>
      </w:r>
      <w:hyperlink r:id="rId19" w:history="1">
        <w:r w:rsidR="00BF6C46" w:rsidRPr="002C20EB">
          <w:rPr>
            <w:rStyle w:val="Hyperlink"/>
          </w:rPr>
          <w:t>https://orcid.org/0000-0003-0989-3266</w:t>
        </w:r>
      </w:hyperlink>
    </w:p>
    <w:p w14:paraId="42F11E67" w14:textId="58FB0AB8" w:rsidR="00FE5D62" w:rsidRPr="002C20EB" w:rsidRDefault="00FE5D62" w:rsidP="002C20EB">
      <w:r w:rsidRPr="002C20EB">
        <w:t>G</w:t>
      </w:r>
      <w:r w:rsidR="00692368" w:rsidRPr="002C20EB">
        <w:t xml:space="preserve">. </w:t>
      </w:r>
      <w:r w:rsidRPr="002C20EB">
        <w:t>A</w:t>
      </w:r>
      <w:r w:rsidR="00692368" w:rsidRPr="002C20EB">
        <w:t xml:space="preserve">nthony </w:t>
      </w:r>
      <w:proofErr w:type="spellStart"/>
      <w:r w:rsidRPr="002C20EB">
        <w:t>V</w:t>
      </w:r>
      <w:r w:rsidR="00692368" w:rsidRPr="002C20EB">
        <w:t>erboom</w:t>
      </w:r>
      <w:proofErr w:type="spellEnd"/>
      <w:r w:rsidRPr="002C20EB">
        <w:t xml:space="preserve">: </w:t>
      </w:r>
      <w:hyperlink r:id="rId20" w:history="1">
        <w:r w:rsidR="00BF6C46" w:rsidRPr="002C20EB">
          <w:rPr>
            <w:rStyle w:val="Hyperlink"/>
          </w:rPr>
          <w:t>https://orcid.org/0000-0002-1363-9781</w:t>
        </w:r>
      </w:hyperlink>
      <w:r w:rsidR="00BF6C46" w:rsidRPr="002B2755">
        <w:t xml:space="preserve"> </w:t>
      </w:r>
    </w:p>
    <w:p w14:paraId="3FB275CB" w14:textId="782BA677" w:rsidR="00DD2348" w:rsidRDefault="005F0FFB" w:rsidP="0018462C">
      <w:pPr>
        <w:pStyle w:val="Heading1"/>
      </w:pPr>
      <w:r w:rsidRPr="002C20EB">
        <w:t>References</w:t>
      </w:r>
      <w:bookmarkEnd w:id="59"/>
    </w:p>
    <w:p w14:paraId="5F5D945C" w14:textId="0463685F" w:rsidR="00BE7107" w:rsidRPr="00BE7107" w:rsidRDefault="008E0DFC" w:rsidP="00BE7107">
      <w:pPr>
        <w:widowControl w:val="0"/>
        <w:autoSpaceDE w:val="0"/>
        <w:autoSpaceDN w:val="0"/>
        <w:adjustRightInd w:val="0"/>
        <w:spacing w:after="180"/>
        <w:ind w:left="480" w:hanging="480"/>
        <w:rPr>
          <w:rFonts w:hAnsi="Times New Roman" w:cs="Times New Roman"/>
          <w:noProof/>
        </w:rPr>
      </w:pPr>
      <w:r>
        <w:fldChar w:fldCharType="begin" w:fldLock="1"/>
      </w:r>
      <w:r>
        <w:instrText xml:space="preserve">ADDIN Mendeley Bibliography CSL_BIBLIOGRAPHY </w:instrText>
      </w:r>
      <w:r>
        <w:fldChar w:fldCharType="separate"/>
      </w:r>
      <w:r w:rsidR="00BE7107" w:rsidRPr="00BE7107">
        <w:rPr>
          <w:rFonts w:hAnsi="Times New Roman" w:cs="Times New Roman"/>
          <w:noProof/>
        </w:rPr>
        <w:t>Bivand, R., Keitt, T., &amp; Rowlingson, B. (2017). rgdal: Bindings for the Geospatial Data Abstraction Library. R package version 1.2-7. Retrieved from https://cran.r-project.org/package=rgdal</w:t>
      </w:r>
    </w:p>
    <w:p w14:paraId="2411781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Born, J., Linder, H. P., &amp; Desmet, P. (2007). The Greater Cape Floristic Region.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34</w:t>
      </w:r>
      <w:r w:rsidRPr="00BE7107">
        <w:rPr>
          <w:rFonts w:hAnsi="Times New Roman" w:cs="Times New Roman"/>
          <w:noProof/>
        </w:rPr>
        <w:t>(1), 147–162. https://doi.org/10.1111/j.1365-2699.2006.01595.x</w:t>
      </w:r>
    </w:p>
    <w:p w14:paraId="4D3A156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Chamberlain, S., Szocs, E., Boettiger, C., Ram, K., Bartomeus, I., Baumgartner, J., … O’Donnell, J. (2016). taxize: Taxonomic information from around the web. R package version 0.7.8. Retrieved from https://github.com/ropensci/taxize</w:t>
      </w:r>
    </w:p>
    <w:p w14:paraId="4852F517"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Cramer, M. D., &amp; Verboom, G. A. (2016). Measures of biologically relevant environmental heterogeneity improve prediction of regional plant species richness.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44</w:t>
      </w:r>
      <w:r w:rsidRPr="00BE7107">
        <w:rPr>
          <w:rFonts w:hAnsi="Times New Roman" w:cs="Times New Roman"/>
          <w:noProof/>
        </w:rPr>
        <w:t>(3), 1–13. https://doi.org/10.1111/jbi.12911</w:t>
      </w:r>
    </w:p>
    <w:p w14:paraId="31915EC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Dupont, L. M., Linder, H. P., Rommerskirchen, F., &amp; Schefuss, E. (2011). Climate-driven rampant speciation of the Cape flora. </w:t>
      </w:r>
      <w:r w:rsidRPr="00BE7107">
        <w:rPr>
          <w:rFonts w:hAnsi="Times New Roman" w:cs="Times New Roman"/>
          <w:i/>
          <w:iCs/>
          <w:noProof/>
        </w:rPr>
        <w:t>Journal of Biogeography</w:t>
      </w:r>
      <w:r w:rsidRPr="00BE7107">
        <w:rPr>
          <w:rFonts w:hAnsi="Times New Roman" w:cs="Times New Roman"/>
          <w:noProof/>
        </w:rPr>
        <w:t xml:space="preserve">, </w:t>
      </w:r>
      <w:r w:rsidRPr="00BE7107">
        <w:rPr>
          <w:rFonts w:hAnsi="Times New Roman" w:cs="Times New Roman"/>
          <w:i/>
          <w:iCs/>
          <w:noProof/>
        </w:rPr>
        <w:t>38</w:t>
      </w:r>
      <w:r w:rsidRPr="00BE7107">
        <w:rPr>
          <w:rFonts w:hAnsi="Times New Roman" w:cs="Times New Roman"/>
          <w:noProof/>
        </w:rPr>
        <w:t>(6), 1059–1068. https://doi.org/10.1111/j.1365-2699.2011.02476.x</w:t>
      </w:r>
    </w:p>
    <w:p w14:paraId="30EECA72"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Gioia, P., &amp; Hopper, S. D. (2017). A new phytogeographic map for the Southwest Australian Floristic Region after an exceptional decade of collection and discovery. </w:t>
      </w:r>
      <w:r w:rsidRPr="00BE7107">
        <w:rPr>
          <w:rFonts w:hAnsi="Times New Roman" w:cs="Times New Roman"/>
          <w:i/>
          <w:iCs/>
          <w:noProof/>
        </w:rPr>
        <w:t>Botanical Journal of the Linnean Society</w:t>
      </w:r>
      <w:r w:rsidRPr="00BE7107">
        <w:rPr>
          <w:rFonts w:hAnsi="Times New Roman" w:cs="Times New Roman"/>
          <w:noProof/>
        </w:rPr>
        <w:t xml:space="preserve">, </w:t>
      </w:r>
      <w:r w:rsidRPr="00BE7107">
        <w:rPr>
          <w:rFonts w:hAnsi="Times New Roman" w:cs="Times New Roman"/>
          <w:i/>
          <w:iCs/>
          <w:noProof/>
        </w:rPr>
        <w:t>184</w:t>
      </w:r>
      <w:r w:rsidRPr="00BE7107">
        <w:rPr>
          <w:rFonts w:hAnsi="Times New Roman" w:cs="Times New Roman"/>
          <w:noProof/>
        </w:rPr>
        <w:t>(1), 1–15. https://doi.org/10.1093/botlinnean/box010</w:t>
      </w:r>
    </w:p>
    <w:p w14:paraId="53D94770"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Hijmans, R. J. (2016). raster: Geographic Data Analysis and Modeling. R package version 2.5-8. Retrieved from https://cran.r-project.org/package=raster</w:t>
      </w:r>
    </w:p>
    <w:p w14:paraId="51966D3A"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Hoffmann, V., Verboom, G. A., &amp; Cotterill, F. P. D. (2015). Dated plant phylogenies resolve Neogene climate and landscape evolution in the cape floristic region. </w:t>
      </w:r>
      <w:r w:rsidRPr="00BE7107">
        <w:rPr>
          <w:rFonts w:hAnsi="Times New Roman" w:cs="Times New Roman"/>
          <w:i/>
          <w:iCs/>
          <w:noProof/>
        </w:rPr>
        <w:t>PLoS ONE</w:t>
      </w:r>
      <w:r w:rsidRPr="00BE7107">
        <w:rPr>
          <w:rFonts w:hAnsi="Times New Roman" w:cs="Times New Roman"/>
          <w:noProof/>
        </w:rPr>
        <w:t xml:space="preserve">, </w:t>
      </w:r>
      <w:r w:rsidRPr="00BE7107">
        <w:rPr>
          <w:rFonts w:hAnsi="Times New Roman" w:cs="Times New Roman"/>
          <w:i/>
          <w:iCs/>
          <w:noProof/>
        </w:rPr>
        <w:t>10</w:t>
      </w:r>
      <w:r w:rsidRPr="00BE7107">
        <w:rPr>
          <w:rFonts w:hAnsi="Times New Roman" w:cs="Times New Roman"/>
          <w:noProof/>
        </w:rPr>
        <w:t>(9), 1–25. https://doi.org/10.1371/journal.pone.0137847</w:t>
      </w:r>
    </w:p>
    <w:p w14:paraId="12E9263C"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Hopper, S. D., &amp; Gioia, P. (2004). The Southwest Australian Floristic Region : Evolution and Conservation of a Global Hot Spot of Biodiversity.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35</w:t>
      </w:r>
      <w:r w:rsidRPr="00BE7107">
        <w:rPr>
          <w:rFonts w:hAnsi="Times New Roman" w:cs="Times New Roman"/>
          <w:noProof/>
        </w:rPr>
        <w:t xml:space="preserve">(1), 623–650. </w:t>
      </w:r>
      <w:r w:rsidRPr="00BE7107">
        <w:rPr>
          <w:rFonts w:hAnsi="Times New Roman" w:cs="Times New Roman"/>
          <w:noProof/>
        </w:rPr>
        <w:lastRenderedPageBreak/>
        <w:t>https://doi.org/10.1146/annurev.ecolsys.35.112202.130201</w:t>
      </w:r>
    </w:p>
    <w:p w14:paraId="156C8F4F"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Larsen, R., Holmern, T., Prager, S. D., Maliti, H., &amp; Røskaft, E. (2009). Using the extended quarter degree grid cell system to unify mapping and sharing of biodiversity data. </w:t>
      </w:r>
      <w:r w:rsidRPr="00BE7107">
        <w:rPr>
          <w:rFonts w:hAnsi="Times New Roman" w:cs="Times New Roman"/>
          <w:i/>
          <w:iCs/>
          <w:noProof/>
        </w:rPr>
        <w:t>African Journal of Ecology</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(3), 382–392. https://doi.org/10.1111/j.1365-2028.2008.00997.x</w:t>
      </w:r>
    </w:p>
    <w:p w14:paraId="00C2966E" w14:textId="77777777" w:rsidR="00BE7107" w:rsidRP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Mucina, L., &amp; Rutherford, M. C. (2006). </w:t>
      </w:r>
      <w:r w:rsidRPr="00BE7107">
        <w:rPr>
          <w:rFonts w:hAnsi="Times New Roman" w:cs="Times New Roman"/>
          <w:i/>
          <w:iCs/>
          <w:noProof/>
        </w:rPr>
        <w:t>The vegetation of South Africa, Lesotho and Swaziland.</w:t>
      </w:r>
      <w:r w:rsidRPr="00BE7107">
        <w:rPr>
          <w:rFonts w:hAnsi="Times New Roman" w:cs="Times New Roman"/>
          <w:noProof/>
        </w:rPr>
        <w:t xml:space="preserve"> South African National Biodiversity Institute.</w:t>
      </w:r>
    </w:p>
    <w:p w14:paraId="4411AD70" w14:textId="1C145788" w:rsidR="00BE7107" w:rsidRDefault="00BE7107" w:rsidP="00BE7107">
      <w:pPr>
        <w:widowControl w:val="0"/>
        <w:autoSpaceDE w:val="0"/>
        <w:autoSpaceDN w:val="0"/>
        <w:adjustRightInd w:val="0"/>
        <w:spacing w:after="180"/>
        <w:ind w:left="480" w:hanging="480"/>
        <w:rPr>
          <w:rFonts w:hAnsi="Times New Roman" w:cs="Times New Roman"/>
          <w:noProof/>
        </w:rPr>
      </w:pPr>
      <w:r w:rsidRPr="00BE7107">
        <w:rPr>
          <w:rFonts w:hAnsi="Times New Roman" w:cs="Times New Roman"/>
          <w:noProof/>
        </w:rPr>
        <w:t xml:space="preserve">Rundel, P. W., Arroyo, M. T. K., Cowling, R. M., Keeley, J. E., Lamont, B. B., &amp; Vargas, P. (2016). Mediterranean Biomes: Evolution of Their Vegetation, Floras, and Climate. </w:t>
      </w:r>
      <w:r w:rsidRPr="00BE7107">
        <w:rPr>
          <w:rFonts w:hAnsi="Times New Roman" w:cs="Times New Roman"/>
          <w:i/>
          <w:iCs/>
          <w:noProof/>
        </w:rPr>
        <w:t>Annual Review of Ecology, Evolution, and Systematics</w:t>
      </w:r>
      <w:r w:rsidRPr="00BE7107">
        <w:rPr>
          <w:rFonts w:hAnsi="Times New Roman" w:cs="Times New Roman"/>
          <w:noProof/>
        </w:rPr>
        <w:t xml:space="preserve">, </w:t>
      </w:r>
      <w:r w:rsidRPr="00BE7107">
        <w:rPr>
          <w:rFonts w:hAnsi="Times New Roman" w:cs="Times New Roman"/>
          <w:i/>
          <w:iCs/>
          <w:noProof/>
        </w:rPr>
        <w:t>47</w:t>
      </w:r>
      <w:r w:rsidRPr="00BE7107">
        <w:rPr>
          <w:rFonts w:hAnsi="Times New Roman" w:cs="Times New Roman"/>
          <w:noProof/>
        </w:rPr>
        <w:t>(1), 383–407. https://doi.org/10.1146/annurev-ecolsys-121415-032330</w:t>
      </w:r>
    </w:p>
    <w:p w14:paraId="536ECE14" w14:textId="285528D2" w:rsidR="002F32A1" w:rsidRDefault="002F32A1" w:rsidP="009F6E75">
      <w:pPr>
        <w:widowControl w:val="0"/>
        <w:autoSpaceDE w:val="0"/>
        <w:autoSpaceDN w:val="0"/>
        <w:adjustRightInd w:val="0"/>
        <w:spacing w:after="180"/>
        <w:rPr>
          <w:rFonts w:hAnsi="Times New Roman" w:cs="Times New Roman"/>
          <w:noProof/>
        </w:rPr>
      </w:pPr>
    </w:p>
    <w:p w14:paraId="03C3FA09" w14:textId="77777777" w:rsidR="002F32A1" w:rsidRPr="00F66C40" w:rsidRDefault="002F32A1" w:rsidP="002F32A1">
      <w:pPr>
        <w:widowControl w:val="0"/>
        <w:autoSpaceDE w:val="0"/>
        <w:autoSpaceDN w:val="0"/>
        <w:adjustRightInd w:val="0"/>
        <w:ind w:left="720" w:hanging="720"/>
        <w:rPr>
          <w:rFonts w:hAnsi="Times New Roman" w:cs="Times New Roman"/>
          <w:lang w:val="en-GB"/>
        </w:rPr>
      </w:pPr>
      <w:r w:rsidRPr="00F66C40">
        <w:rPr>
          <w:rFonts w:hAnsi="Times New Roman" w:cs="Times New Roman"/>
          <w:lang w:val="en-GB"/>
        </w:rPr>
        <w:t xml:space="preserve">Chao A. &amp; </w:t>
      </w:r>
      <w:proofErr w:type="spellStart"/>
      <w:r w:rsidRPr="00F66C40">
        <w:rPr>
          <w:rFonts w:hAnsi="Times New Roman" w:cs="Times New Roman"/>
          <w:lang w:val="en-GB"/>
        </w:rPr>
        <w:t>Jost</w:t>
      </w:r>
      <w:proofErr w:type="spellEnd"/>
      <w:r w:rsidRPr="00F66C40">
        <w:rPr>
          <w:rFonts w:hAnsi="Times New Roman" w:cs="Times New Roman"/>
          <w:lang w:val="en-GB"/>
        </w:rPr>
        <w:t xml:space="preserve"> L. (2012) Coverage-based rarefaction and extrapolation: Standardizing samples by completeness rather than size. </w:t>
      </w:r>
      <w:r w:rsidRPr="00F66C40">
        <w:rPr>
          <w:rFonts w:hAnsi="Times New Roman" w:cs="Times New Roman"/>
          <w:i/>
          <w:iCs/>
          <w:lang w:val="en-GB"/>
        </w:rPr>
        <w:t>Ecology</w:t>
      </w:r>
      <w:r w:rsidRPr="00F66C40">
        <w:rPr>
          <w:rFonts w:hAnsi="Times New Roman" w:cs="Times New Roman"/>
          <w:lang w:val="en-GB"/>
        </w:rPr>
        <w:t xml:space="preserve">, </w:t>
      </w:r>
      <w:r w:rsidRPr="00F66C40">
        <w:rPr>
          <w:rFonts w:hAnsi="Times New Roman" w:cs="Times New Roman"/>
          <w:b/>
          <w:bCs/>
          <w:lang w:val="en-GB"/>
        </w:rPr>
        <w:t>93</w:t>
      </w:r>
      <w:r w:rsidRPr="00F66C40">
        <w:rPr>
          <w:rFonts w:hAnsi="Times New Roman" w:cs="Times New Roman"/>
          <w:lang w:val="en-GB"/>
        </w:rPr>
        <w:t xml:space="preserve">, 2533–2547. </w:t>
      </w:r>
    </w:p>
    <w:p w14:paraId="105BDFB9" w14:textId="77777777" w:rsidR="002F32A1" w:rsidRPr="00F66C40" w:rsidRDefault="002F32A1" w:rsidP="002F32A1">
      <w:pPr>
        <w:ind w:left="480" w:hanging="480"/>
        <w:rPr>
          <w:rFonts w:hAnsi="Times New Roman" w:cs="Times New Roman"/>
          <w:lang w:val="en-GB"/>
        </w:rPr>
      </w:pPr>
      <w:r w:rsidRPr="00F66C40">
        <w:rPr>
          <w:rFonts w:hAnsi="Times New Roman" w:cs="Times New Roman"/>
          <w:lang w:val="en-GB"/>
        </w:rPr>
        <w:t xml:space="preserve">Colville, J.C., Potts A.J., Bradshaw P.L., </w:t>
      </w:r>
      <w:proofErr w:type="spellStart"/>
      <w:r w:rsidRPr="00F66C40">
        <w:rPr>
          <w:rFonts w:hAnsi="Times New Roman" w:cs="Times New Roman"/>
          <w:lang w:val="en-GB"/>
        </w:rPr>
        <w:t>Measey</w:t>
      </w:r>
      <w:proofErr w:type="spellEnd"/>
      <w:r w:rsidRPr="00F66C40">
        <w:rPr>
          <w:rFonts w:hAnsi="Times New Roman" w:cs="Times New Roman"/>
          <w:lang w:val="en-GB"/>
        </w:rPr>
        <w:t xml:space="preserve"> J., Snyman D., Picker M.D. </w:t>
      </w:r>
      <w:proofErr w:type="spellStart"/>
      <w:r w:rsidRPr="00F66C40">
        <w:rPr>
          <w:rFonts w:hAnsi="Times New Roman" w:cs="Times New Roman"/>
          <w:lang w:val="en-GB"/>
        </w:rPr>
        <w:t>Procheş</w:t>
      </w:r>
      <w:proofErr w:type="spellEnd"/>
      <w:r w:rsidRPr="00F66C40">
        <w:rPr>
          <w:rFonts w:hAnsi="Times New Roman" w:cs="Times New Roman"/>
          <w:lang w:val="en-GB"/>
        </w:rPr>
        <w:t xml:space="preserve"> S., Bowie R.C.K. &amp; Manning J.C. (2014) Floristic and faunal Cape </w:t>
      </w:r>
      <w:proofErr w:type="spellStart"/>
      <w:r w:rsidRPr="00F66C40">
        <w:rPr>
          <w:rFonts w:hAnsi="Times New Roman" w:cs="Times New Roman"/>
          <w:lang w:val="en-GB"/>
        </w:rPr>
        <w:t>biochoria</w:t>
      </w:r>
      <w:proofErr w:type="spellEnd"/>
      <w:r w:rsidRPr="00F66C40">
        <w:rPr>
          <w:rFonts w:hAnsi="Times New Roman" w:cs="Times New Roman"/>
          <w:lang w:val="en-GB"/>
        </w:rPr>
        <w:t>: do they exist.</w:t>
      </w:r>
      <w:r w:rsidRPr="00F66C40">
        <w:rPr>
          <w:rFonts w:hAnsi="Times New Roman" w:cs="Times New Roman"/>
          <w:i/>
          <w:lang w:val="en-GB"/>
        </w:rPr>
        <w:t xml:space="preserve"> Fynbos: ecology, evolution, and conservation of a megadiverse region </w:t>
      </w:r>
      <w:r w:rsidRPr="00F66C40">
        <w:rPr>
          <w:rFonts w:hAnsi="Times New Roman" w:cs="Times New Roman"/>
          <w:lang w:val="en-GB"/>
        </w:rPr>
        <w:t xml:space="preserve">(ed. by N. Allsopp, J.F. Colville, G.A. </w:t>
      </w:r>
      <w:proofErr w:type="spellStart"/>
      <w:r w:rsidRPr="00F66C40">
        <w:rPr>
          <w:rFonts w:hAnsi="Times New Roman" w:cs="Times New Roman"/>
          <w:lang w:val="en-GB"/>
        </w:rPr>
        <w:t>Verboom</w:t>
      </w:r>
      <w:proofErr w:type="spellEnd"/>
      <w:r w:rsidRPr="00F66C40">
        <w:rPr>
          <w:rFonts w:hAnsi="Times New Roman" w:cs="Times New Roman"/>
          <w:lang w:val="en-GB"/>
        </w:rPr>
        <w:t xml:space="preserve"> and R.M. Cowling), pp. 73–93, Oxford University Press, Oxford.</w:t>
      </w:r>
    </w:p>
    <w:p w14:paraId="2FA27561" w14:textId="77777777" w:rsidR="002F32A1" w:rsidRPr="00F66C40" w:rsidRDefault="002F32A1" w:rsidP="002F32A1">
      <w:pPr>
        <w:ind w:left="720" w:hanging="720"/>
        <w:rPr>
          <w:rFonts w:hAnsi="Times New Roman" w:cs="Times New Roman"/>
          <w:lang w:val="en-GB"/>
        </w:rPr>
      </w:pPr>
      <w:proofErr w:type="spellStart"/>
      <w:r w:rsidRPr="00F66C40">
        <w:rPr>
          <w:rFonts w:hAnsi="Times New Roman" w:cs="Times New Roman"/>
          <w:lang w:val="en-GB"/>
        </w:rPr>
        <w:t>Engemann</w:t>
      </w:r>
      <w:proofErr w:type="spellEnd"/>
      <w:r w:rsidRPr="00F66C40">
        <w:rPr>
          <w:rFonts w:hAnsi="Times New Roman" w:cs="Times New Roman"/>
          <w:lang w:val="en-GB"/>
        </w:rPr>
        <w:t xml:space="preserve"> K., </w:t>
      </w:r>
      <w:proofErr w:type="spellStart"/>
      <w:r w:rsidRPr="00F66C40">
        <w:rPr>
          <w:rFonts w:hAnsi="Times New Roman" w:cs="Times New Roman"/>
          <w:lang w:val="en-GB"/>
        </w:rPr>
        <w:t>Enquist</w:t>
      </w:r>
      <w:proofErr w:type="spellEnd"/>
      <w:r w:rsidRPr="00F66C40">
        <w:rPr>
          <w:rFonts w:hAnsi="Times New Roman" w:cs="Times New Roman"/>
          <w:lang w:val="en-GB"/>
        </w:rPr>
        <w:t xml:space="preserve"> B.J., Sandel B., Boyle B., </w:t>
      </w:r>
      <w:proofErr w:type="spellStart"/>
      <w:r w:rsidRPr="00F66C40">
        <w:rPr>
          <w:rFonts w:hAnsi="Times New Roman" w:cs="Times New Roman"/>
          <w:lang w:val="en-GB"/>
        </w:rPr>
        <w:t>Jørgensen</w:t>
      </w:r>
      <w:proofErr w:type="spellEnd"/>
      <w:r w:rsidRPr="00F66C40">
        <w:rPr>
          <w:rFonts w:hAnsi="Times New Roman" w:cs="Times New Roman"/>
          <w:lang w:val="en-GB"/>
        </w:rPr>
        <w:t xml:space="preserve"> P.M., </w:t>
      </w:r>
      <w:proofErr w:type="spellStart"/>
      <w:r w:rsidRPr="00F66C40">
        <w:rPr>
          <w:rFonts w:hAnsi="Times New Roman" w:cs="Times New Roman"/>
          <w:lang w:val="en-GB"/>
        </w:rPr>
        <w:t>Morueta</w:t>
      </w:r>
      <w:proofErr w:type="spellEnd"/>
      <w:r w:rsidRPr="00F66C40">
        <w:rPr>
          <w:rFonts w:hAnsi="Times New Roman" w:cs="Times New Roman"/>
          <w:lang w:val="en-GB"/>
        </w:rPr>
        <w:t xml:space="preserve">-Holme N., Peet R.K., </w:t>
      </w:r>
      <w:proofErr w:type="spellStart"/>
      <w:r w:rsidRPr="00F66C40">
        <w:rPr>
          <w:rFonts w:hAnsi="Times New Roman" w:cs="Times New Roman"/>
          <w:lang w:val="en-GB"/>
        </w:rPr>
        <w:t>Violle</w:t>
      </w:r>
      <w:proofErr w:type="spellEnd"/>
      <w:r w:rsidRPr="00F66C40">
        <w:rPr>
          <w:rFonts w:hAnsi="Times New Roman" w:cs="Times New Roman"/>
          <w:lang w:val="en-GB"/>
        </w:rPr>
        <w:t xml:space="preserve"> C., &amp; </w:t>
      </w:r>
      <w:proofErr w:type="spellStart"/>
      <w:r w:rsidRPr="00F66C40">
        <w:rPr>
          <w:rFonts w:hAnsi="Times New Roman" w:cs="Times New Roman"/>
          <w:lang w:val="en-GB"/>
        </w:rPr>
        <w:t>Svenning</w:t>
      </w:r>
      <w:proofErr w:type="spellEnd"/>
      <w:r w:rsidRPr="00F66C40">
        <w:rPr>
          <w:rFonts w:hAnsi="Times New Roman" w:cs="Times New Roman"/>
          <w:lang w:val="en-GB"/>
        </w:rPr>
        <w:t xml:space="preserve"> J.-C. (2015) Limited sampling hampers “big data” estimation of species richness in a tropical biodiversity hotspot. </w:t>
      </w:r>
      <w:r w:rsidRPr="00F66C40">
        <w:rPr>
          <w:rFonts w:hAnsi="Times New Roman" w:cs="Times New Roman"/>
          <w:i/>
          <w:iCs/>
          <w:lang w:val="en-GB"/>
        </w:rPr>
        <w:t>Ecology and Evolution</w:t>
      </w:r>
      <w:r w:rsidRPr="00F66C40">
        <w:rPr>
          <w:rFonts w:hAnsi="Times New Roman" w:cs="Times New Roman"/>
          <w:lang w:val="en-GB"/>
        </w:rPr>
        <w:t xml:space="preserve">, </w:t>
      </w:r>
      <w:r w:rsidRPr="00F66C40">
        <w:rPr>
          <w:rFonts w:hAnsi="Times New Roman" w:cs="Times New Roman"/>
          <w:b/>
          <w:bCs/>
          <w:lang w:val="en-GB"/>
        </w:rPr>
        <w:t>5</w:t>
      </w:r>
      <w:r w:rsidRPr="00F66C40">
        <w:rPr>
          <w:rFonts w:hAnsi="Times New Roman" w:cs="Times New Roman"/>
          <w:lang w:val="en-GB"/>
        </w:rPr>
        <w:t xml:space="preserve">, 807–820. </w:t>
      </w:r>
    </w:p>
    <w:p w14:paraId="244ADFF8" w14:textId="77777777" w:rsidR="002F32A1" w:rsidRPr="00F66C40" w:rsidRDefault="002F32A1" w:rsidP="002F32A1">
      <w:pPr>
        <w:ind w:left="480" w:hanging="480"/>
        <w:rPr>
          <w:rFonts w:hAnsi="Times New Roman" w:cs="Times New Roman"/>
          <w:lang w:val="en-GB"/>
        </w:rPr>
      </w:pPr>
      <w:proofErr w:type="spellStart"/>
      <w:r w:rsidRPr="00F66C40">
        <w:rPr>
          <w:rFonts w:hAnsi="Times New Roman" w:cs="Times New Roman"/>
          <w:lang w:val="en-GB"/>
        </w:rPr>
        <w:t>Gotelli</w:t>
      </w:r>
      <w:proofErr w:type="spellEnd"/>
      <w:r w:rsidRPr="00F66C40">
        <w:rPr>
          <w:rFonts w:hAnsi="Times New Roman" w:cs="Times New Roman"/>
          <w:lang w:val="en-GB"/>
        </w:rPr>
        <w:t xml:space="preserve"> N.J. &amp; Colwell R.K. (2001) Quantifying biodiversity: Procedures and pitfalls in the measurement and comparison of species richness. </w:t>
      </w:r>
      <w:r w:rsidRPr="00F66C40">
        <w:rPr>
          <w:rFonts w:hAnsi="Times New Roman" w:cs="Times New Roman"/>
          <w:i/>
          <w:iCs/>
          <w:lang w:val="en-GB"/>
        </w:rPr>
        <w:t>Ecology Letters</w:t>
      </w:r>
      <w:r w:rsidRPr="00F66C40">
        <w:rPr>
          <w:rFonts w:hAnsi="Times New Roman" w:cs="Times New Roman"/>
          <w:lang w:val="en-GB"/>
        </w:rPr>
        <w:t xml:space="preserve">, </w:t>
      </w:r>
      <w:r w:rsidRPr="00F66C40">
        <w:rPr>
          <w:rFonts w:hAnsi="Times New Roman" w:cs="Times New Roman"/>
          <w:b/>
          <w:bCs/>
          <w:lang w:val="en-GB"/>
        </w:rPr>
        <w:t>4</w:t>
      </w:r>
      <w:r w:rsidRPr="00F66C40">
        <w:rPr>
          <w:rFonts w:hAnsi="Times New Roman" w:cs="Times New Roman"/>
          <w:lang w:val="en-GB"/>
        </w:rPr>
        <w:t xml:space="preserve">, 379–391. </w:t>
      </w:r>
    </w:p>
    <w:p w14:paraId="677EF16D" w14:textId="77777777" w:rsidR="002F32A1" w:rsidRDefault="002F32A1" w:rsidP="002F32A1">
      <w:pPr>
        <w:ind w:left="480" w:hanging="480"/>
        <w:rPr>
          <w:rFonts w:hAnsi="Times New Roman" w:cs="Times New Roman"/>
          <w:lang w:val="en-GB"/>
        </w:rPr>
      </w:pPr>
      <w:proofErr w:type="spellStart"/>
      <w:r w:rsidRPr="00F66C40">
        <w:rPr>
          <w:rFonts w:hAnsi="Times New Roman" w:cs="Times New Roman"/>
          <w:lang w:val="en-GB"/>
        </w:rPr>
        <w:t>Merow</w:t>
      </w:r>
      <w:proofErr w:type="spellEnd"/>
      <w:r w:rsidRPr="00F66C40">
        <w:rPr>
          <w:rFonts w:hAnsi="Times New Roman" w:cs="Times New Roman"/>
          <w:lang w:val="en-GB"/>
        </w:rPr>
        <w:t xml:space="preserve"> C., Smith M.J., &amp; </w:t>
      </w:r>
      <w:proofErr w:type="spellStart"/>
      <w:r w:rsidRPr="00F66C40">
        <w:rPr>
          <w:rFonts w:hAnsi="Times New Roman" w:cs="Times New Roman"/>
          <w:lang w:val="en-GB"/>
        </w:rPr>
        <w:t>Silander</w:t>
      </w:r>
      <w:proofErr w:type="spellEnd"/>
      <w:r w:rsidRPr="00F66C40">
        <w:rPr>
          <w:rFonts w:hAnsi="Times New Roman" w:cs="Times New Roman"/>
          <w:lang w:val="en-GB"/>
        </w:rPr>
        <w:t xml:space="preserve"> J.A. (2013) A practical guide to </w:t>
      </w:r>
      <w:proofErr w:type="spellStart"/>
      <w:r w:rsidRPr="00F66C40">
        <w:rPr>
          <w:rFonts w:hAnsi="Times New Roman" w:cs="Times New Roman"/>
          <w:lang w:val="en-GB"/>
        </w:rPr>
        <w:t>MaxEnt</w:t>
      </w:r>
      <w:proofErr w:type="spellEnd"/>
      <w:r w:rsidRPr="00F66C40">
        <w:rPr>
          <w:rFonts w:hAnsi="Times New Roman" w:cs="Times New Roman"/>
          <w:lang w:val="en-GB"/>
        </w:rPr>
        <w:t xml:space="preserve"> for </w:t>
      </w:r>
      <w:proofErr w:type="spellStart"/>
      <w:r w:rsidRPr="00F66C40">
        <w:rPr>
          <w:rFonts w:hAnsi="Times New Roman" w:cs="Times New Roman"/>
          <w:lang w:val="en-GB"/>
        </w:rPr>
        <w:t>modeling</w:t>
      </w:r>
      <w:proofErr w:type="spellEnd"/>
      <w:r w:rsidRPr="00F66C40">
        <w:rPr>
          <w:rFonts w:hAnsi="Times New Roman" w:cs="Times New Roman"/>
          <w:lang w:val="en-GB"/>
        </w:rPr>
        <w:t xml:space="preserve"> species’ distributions: What it does, and why inputs and settings matter. </w:t>
      </w:r>
      <w:proofErr w:type="spellStart"/>
      <w:r w:rsidRPr="00F66C40">
        <w:rPr>
          <w:rFonts w:hAnsi="Times New Roman" w:cs="Times New Roman"/>
          <w:i/>
          <w:iCs/>
          <w:lang w:val="en-GB"/>
        </w:rPr>
        <w:t>Ecography</w:t>
      </w:r>
      <w:proofErr w:type="spellEnd"/>
      <w:r w:rsidRPr="00F66C40">
        <w:rPr>
          <w:rFonts w:hAnsi="Times New Roman" w:cs="Times New Roman"/>
          <w:lang w:val="en-GB"/>
        </w:rPr>
        <w:t xml:space="preserve">, </w:t>
      </w:r>
      <w:r w:rsidRPr="00F66C40">
        <w:rPr>
          <w:rFonts w:hAnsi="Times New Roman" w:cs="Times New Roman"/>
          <w:b/>
          <w:bCs/>
          <w:lang w:val="en-GB"/>
        </w:rPr>
        <w:t>36</w:t>
      </w:r>
      <w:r w:rsidRPr="00F66C40">
        <w:rPr>
          <w:rFonts w:hAnsi="Times New Roman" w:cs="Times New Roman"/>
          <w:lang w:val="en-GB"/>
        </w:rPr>
        <w:t xml:space="preserve">, 1058–1069. </w:t>
      </w:r>
    </w:p>
    <w:p w14:paraId="0C00D59E" w14:textId="77777777" w:rsidR="002F32A1" w:rsidRDefault="002F32A1" w:rsidP="002F32A1">
      <w:pPr>
        <w:widowControl w:val="0"/>
        <w:autoSpaceDE w:val="0"/>
        <w:autoSpaceDN w:val="0"/>
        <w:adjustRightInd w:val="0"/>
        <w:ind w:left="720" w:hanging="720"/>
        <w:rPr>
          <w:rFonts w:hAnsi="Times New Roman" w:cs="Times New Roman"/>
        </w:rPr>
      </w:pPr>
      <w:proofErr w:type="spellStart"/>
      <w:r w:rsidRPr="00F66C40">
        <w:rPr>
          <w:rFonts w:hAnsi="Times New Roman" w:cs="Times New Roman"/>
        </w:rPr>
        <w:t>Rebelo</w:t>
      </w:r>
      <w:proofErr w:type="spellEnd"/>
      <w:r w:rsidRPr="00F66C40">
        <w:rPr>
          <w:rFonts w:hAnsi="Times New Roman" w:cs="Times New Roman"/>
        </w:rPr>
        <w:t xml:space="preserve"> T. (2001) </w:t>
      </w:r>
      <w:r w:rsidRPr="00F66C40">
        <w:rPr>
          <w:rFonts w:hAnsi="Times New Roman" w:cs="Times New Roman"/>
          <w:i/>
        </w:rPr>
        <w:t>Proteas: A Field Guide to the Proteas of Southern Africa</w:t>
      </w:r>
      <w:r w:rsidRPr="00F66C40">
        <w:rPr>
          <w:rFonts w:hAnsi="Times New Roman" w:cs="Times New Roman"/>
        </w:rPr>
        <w:t xml:space="preserve">. Fernwood Press, Cape Town. </w:t>
      </w:r>
    </w:p>
    <w:p w14:paraId="660BC7FE" w14:textId="0A0FE09B" w:rsidR="009F6E75" w:rsidRDefault="009F6E75">
      <w:pPr>
        <w:rPr>
          <w:rFonts w:hAnsi="Times New Roman" w:cs="Times New Roman"/>
          <w:noProof/>
        </w:rPr>
      </w:pPr>
      <w:r>
        <w:rPr>
          <w:rFonts w:hAnsi="Times New Roman" w:cs="Times New Roman"/>
          <w:noProof/>
        </w:rPr>
        <w:br w:type="page"/>
      </w:r>
    </w:p>
    <w:p w14:paraId="48A13E83" w14:textId="163E3BF1" w:rsidR="00EF41C1" w:rsidRDefault="008E0DFC" w:rsidP="002C20EB">
      <w:pPr>
        <w:pStyle w:val="Heading1"/>
      </w:pPr>
      <w:r>
        <w:rPr>
          <w:b w:val="0"/>
          <w:bCs w:val="0"/>
        </w:rPr>
        <w:lastRenderedPageBreak/>
        <w:fldChar w:fldCharType="end"/>
      </w:r>
      <w:proofErr w:type="spellStart"/>
      <w:r w:rsidR="004D4AE1" w:rsidRPr="004D4AE1">
        <w:t>Biosketch</w:t>
      </w:r>
      <w:r w:rsidR="004D4AE1">
        <w:t>es</w:t>
      </w:r>
      <w:proofErr w:type="spellEnd"/>
    </w:p>
    <w:p w14:paraId="540FBFB2" w14:textId="5C53C1CC" w:rsidR="00EF41C1" w:rsidRDefault="00F3256A" w:rsidP="002C20EB">
      <w:pPr>
        <w:pStyle w:val="BodyText"/>
        <w:spacing w:before="0"/>
      </w:pPr>
      <w:r>
        <w:rPr>
          <w:b/>
        </w:rPr>
        <w:t>Ruan v</w:t>
      </w:r>
      <w:r w:rsidR="00EF41C1" w:rsidRPr="00F3256A">
        <w:rPr>
          <w:b/>
        </w:rPr>
        <w:t>an Mazijk</w:t>
      </w:r>
      <w:r w:rsidR="00EF41C1">
        <w:t xml:space="preserve"> is </w:t>
      </w:r>
      <w:r w:rsidR="00EF41C1" w:rsidRPr="00463F34">
        <w:rPr>
          <w:highlight w:val="yellow"/>
        </w:rPr>
        <w:t>[…]</w:t>
      </w:r>
    </w:p>
    <w:p w14:paraId="699B3AEF" w14:textId="5468F934"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physiological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49141B2C" w14:textId="0FA22FDC" w:rsidR="00DC6978" w:rsidRDefault="006F043C" w:rsidP="002C20EB">
      <w:pPr>
        <w:pStyle w:val="BodyText"/>
        <w:rPr>
          <w:highlight w:val="yellow"/>
        </w:rPr>
      </w:pPr>
      <w:r>
        <w:t xml:space="preserve">MDC and GAV conceived the study question, which </w:t>
      </w:r>
      <w:proofErr w:type="spellStart"/>
      <w:r>
        <w:t>RvM</w:t>
      </w:r>
      <w:proofErr w:type="spellEnd"/>
      <w:r>
        <w:t xml:space="preserve"> investigated </w:t>
      </w:r>
      <w:r w:rsidR="00910BDE">
        <w:t xml:space="preserve">and developed </w:t>
      </w:r>
      <w:r>
        <w:t xml:space="preserve">under their supervision for his BSc Hons project. </w:t>
      </w:r>
      <w:proofErr w:type="spellStart"/>
      <w:r w:rsidR="00F80AE8">
        <w:t>RvM</w:t>
      </w:r>
      <w:proofErr w:type="spellEnd"/>
      <w:r w:rsidR="00F80AE8">
        <w:t xml:space="preserve"> collated the data and carried out the</w:t>
      </w:r>
      <w:r>
        <w:t xml:space="preserve"> </w:t>
      </w:r>
      <w:r w:rsidR="00EF33BB">
        <w:t xml:space="preserve">GIS </w:t>
      </w:r>
      <w:r w:rsidR="00F80AE8">
        <w:t xml:space="preserve">work. All authors contributed to the analyses, which were </w:t>
      </w:r>
      <w:r w:rsidR="00D24377">
        <w:t xml:space="preserve">then </w:t>
      </w:r>
      <w:r w:rsidR="00F80AE8">
        <w:t xml:space="preserve">carried out by </w:t>
      </w:r>
      <w:proofErr w:type="spellStart"/>
      <w:r w:rsidR="00F80AE8">
        <w:t>RvM</w:t>
      </w:r>
      <w:proofErr w:type="spellEnd"/>
      <w:r w:rsidR="00D24377">
        <w:t xml:space="preserve">, who </w:t>
      </w:r>
      <w:r w:rsidR="00D2755D">
        <w:t xml:space="preserve">then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r w:rsidR="00DC6978">
        <w:rPr>
          <w:highlight w:val="yellow"/>
        </w:rPr>
        <w:br w:type="page"/>
      </w:r>
    </w:p>
    <w:p w14:paraId="268BDBCA" w14:textId="36C95C13" w:rsidR="00E40561" w:rsidRDefault="009B0A3A" w:rsidP="009B0A3A">
      <w:pPr>
        <w:pStyle w:val="Heading1"/>
      </w:pPr>
      <w:r>
        <w:lastRenderedPageBreak/>
        <w:t>Supplementary Information</w:t>
      </w:r>
    </w:p>
    <w:p w14:paraId="0ADF6D18" w14:textId="640AEC98" w:rsidR="009017E2" w:rsidRDefault="009017E2" w:rsidP="002C20EB">
      <w:pPr>
        <w:pStyle w:val="Heading2"/>
        <w:spacing w:before="0"/>
      </w:pPr>
      <w:r>
        <w:t>Species occurrence data cleaning</w:t>
      </w:r>
    </w:p>
    <w:p w14:paraId="0DF86F88" w14:textId="2D8DF318" w:rsidR="00F04C64" w:rsidRDefault="009017E2" w:rsidP="000A3255">
      <w:pPr>
        <w:pStyle w:val="BodyText"/>
        <w:spacing w:before="0"/>
      </w:pPr>
      <w:r>
        <w:t xml:space="preserve">Firstly, we retained only records identified to the species level, and ignored intraspecific taxa. This resulted in the retention of </w:t>
      </w:r>
      <w:r w:rsidRPr="006A4603">
        <w:rPr>
          <w:highlight w:val="yellow"/>
        </w:rPr>
        <w:t>XXX</w:t>
      </w:r>
      <w:r>
        <w:t xml:space="preserve"> and </w:t>
      </w:r>
      <w:r w:rsidRPr="006A4603">
        <w:rPr>
          <w:highlight w:val="yellow"/>
        </w:rPr>
        <w:t>XXX</w:t>
      </w:r>
      <w:r>
        <w:t xml:space="preserve"> unique species names for the GCFR and SWAFR, respectively. The R package “</w:t>
      </w:r>
      <w:proofErr w:type="spellStart"/>
      <w:r>
        <w:t>taxize</w:t>
      </w:r>
      <w:proofErr w:type="spellEnd"/>
      <w:r>
        <w:t xml:space="preserve">” </w:t>
      </w:r>
      <w:r>
        <w:fldChar w:fldCharType="begin" w:fldLock="1"/>
      </w:r>
      <w:r w:rsidR="00CB7719">
        <w:instrText>ADDIN CSL_CITATION {"citationItems":[{"id":"ITEM-1","itemData":{"author":[{"dropping-particle":"","family":"Chamberlain","given":"Scott","non-dropping-particle":"","parse-names":false,"suffix":""},{"dropping-particle":"","family":"Szocs","given":"Eduard","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Foster","given":"Zachary","non-dropping-particle":"","parse-names":false,"suffix":""},{"dropping-particle":"","family":"O'Donnell","given":"James","non-dropping-particle":"","parse-names":false,"suffix":""}],"id":"ITEM-1","issued":{"date-parts":[["2016"]]},"note":"R package version 0.7.8","title":"taxize: Taxonomic information from around the web. R package version 0.7.8","type":"article"},"uris":["http://www.mendeley.com/documents/?uuid=f606a714-c235-4d62-85c6-b865522a8509"]}],"mendeley":{"formattedCitation":"(Chamberlain et al., 2016)","plainTextFormattedCitation":"(Chamberlain et al., 2016)","previouslyFormattedCitation":"(Chamberlain et al., 2016)"},"properties":{"noteIndex":0},"schema":"https://github.com/citation-style-language/schema/raw/master/csl-citation.json"}</w:instrText>
      </w:r>
      <w:r>
        <w:fldChar w:fldCharType="separate"/>
      </w:r>
      <w:r w:rsidRPr="00B1341B">
        <w:rPr>
          <w:noProof/>
        </w:rPr>
        <w:t>(Chamberlain et al., 2016)</w:t>
      </w:r>
      <w:r>
        <w:fldChar w:fldCharType="end"/>
      </w:r>
      <w:r>
        <w:t xml:space="preserve"> was then used to query each species name against two major taxonomic databases, the Global Name Resolver (GNR; </w:t>
      </w:r>
      <w:r w:rsidRPr="00B847F4">
        <w:rPr>
          <w:highlight w:val="yellow"/>
        </w:rPr>
        <w:t>ref?</w:t>
      </w:r>
      <w:r>
        <w:t xml:space="preserve">) and the Taxonomic Name Resolution Service (TNRS; </w:t>
      </w:r>
      <w:r w:rsidRPr="00B847F4">
        <w:rPr>
          <w:highlight w:val="yellow"/>
        </w:rPr>
        <w:t>ref?</w:t>
      </w:r>
      <w:r>
        <w:t xml:space="preserve">). Where either or both databases returned a match for a name, the name was retained; where not, it was excluded. Although the number of species thus excluded is high (GCFR: </w:t>
      </w:r>
      <w:r w:rsidRPr="009475D4">
        <w:rPr>
          <w:highlight w:val="yellow"/>
        </w:rPr>
        <w:t>XXX</w:t>
      </w:r>
      <w:r>
        <w:t xml:space="preserve">; SWAFR: </w:t>
      </w:r>
      <w:r w:rsidRPr="009475D4">
        <w:rPr>
          <w:highlight w:val="yellow"/>
        </w:rPr>
        <w:t>XXX</w:t>
      </w:r>
      <w:r>
        <w:t>), the geographically-random distribution of the records associated with these names suggests that exclusion of these names will not significantly influence spatial patterns of species richness.</w:t>
      </w:r>
    </w:p>
    <w:p w14:paraId="32B09094" w14:textId="31996FDA" w:rsidR="009017E2" w:rsidRDefault="009017E2" w:rsidP="002C20EB">
      <w:pPr>
        <w:pStyle w:val="BodyText"/>
        <w:spacing w:before="0"/>
      </w:pPr>
      <w:r>
        <w:t>In order to ensure that no species w</w:t>
      </w:r>
      <w:r w:rsidR="00D90939">
        <w:t>ere</w:t>
      </w:r>
      <w:r>
        <w:t xml:space="preserve"> listed under multiple synonyms, the retained names were then queried against the </w:t>
      </w:r>
      <w:proofErr w:type="spellStart"/>
      <w:r>
        <w:t>Tropicos</w:t>
      </w:r>
      <w:proofErr w:type="spellEnd"/>
      <w:r>
        <w:t xml:space="preserve"> and Integrated Taxonomic Information System (ITIS; </w:t>
      </w:r>
      <w:r w:rsidRPr="008533D7">
        <w:rPr>
          <w:highlight w:val="yellow"/>
        </w:rPr>
        <w:t>ref?</w:t>
      </w:r>
      <w:r>
        <w:t>)</w:t>
      </w:r>
      <w:r w:rsidRPr="007C7D4C">
        <w:t xml:space="preserve"> </w:t>
      </w:r>
      <w:r>
        <w:t>for known synonyms, again using “</w:t>
      </w:r>
      <w:proofErr w:type="spellStart"/>
      <w:r>
        <w:t>taxize</w:t>
      </w:r>
      <w:proofErr w:type="spellEnd"/>
      <w:r>
        <w:t>.” We removed all records of species identified as non-native, using lists of invasive plants for South Africa and Australia from the IUCN’s Global Invasive Species Database (</w:t>
      </w:r>
      <w:hyperlink r:id="rId21">
        <w:r>
          <w:rPr>
            <w:rStyle w:val="Hyperlink"/>
          </w:rPr>
          <w:t>http://www.iucngisd.org/gisd/</w:t>
        </w:r>
      </w:hyperlink>
      <w:r>
        <w:t xml:space="preserve">). Finally, we removed species with fewer than five total collection records in total, in order to </w:t>
      </w:r>
      <w:r w:rsidRPr="009475D4">
        <w:rPr>
          <w:highlight w:val="yellow"/>
        </w:rPr>
        <w:t>discount low-confidence collections [reword]</w:t>
      </w:r>
      <w:r>
        <w:t>.</w:t>
      </w:r>
    </w:p>
    <w:p w14:paraId="07377B41" w14:textId="6F7C1036" w:rsidR="0096757D" w:rsidRDefault="00AA6DF4" w:rsidP="002C20EB">
      <w:pPr>
        <w:pStyle w:val="Heading2"/>
      </w:pPr>
      <w:r>
        <w:t>Supplementary t</w:t>
      </w:r>
      <w:r w:rsidR="0096757D">
        <w:t>ables</w:t>
      </w:r>
    </w:p>
    <w:p w14:paraId="76D6BBE5" w14:textId="2C6A5B26" w:rsidR="00E63AAF" w:rsidRDefault="00E63AAF" w:rsidP="002C20EB">
      <w:pPr>
        <w:pStyle w:val="TableCaption"/>
        <w:spacing w:after="0" w:line="240" w:lineRule="auto"/>
      </w:pPr>
      <w:r w:rsidRPr="00242181">
        <w:rPr>
          <w:b/>
        </w:rPr>
        <w:t>Table 1:</w:t>
      </w:r>
      <w:r>
        <w:t xml:space="preserve"> Georeferenced environmental data</w:t>
      </w:r>
      <w:r>
        <w:rPr>
          <w:vertAlign w:val="superscript"/>
        </w:rPr>
        <w:t>1</w:t>
      </w:r>
      <w:r>
        <w:t xml:space="preserve"> and vascular plant species occurrence data sources used in this study. Data were acquired for the GCFR and SWAFR, with the temporal extent of data products used described where applicable.</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E63AAF" w:rsidRPr="008A4E97" w14:paraId="64F8AA7E" w14:textId="77777777" w:rsidTr="007233E4">
        <w:tc>
          <w:tcPr>
            <w:tcW w:w="1377" w:type="pct"/>
            <w:tcBorders>
              <w:top w:val="single" w:sz="4" w:space="0" w:color="auto"/>
              <w:bottom w:val="single" w:sz="2" w:space="0" w:color="auto"/>
            </w:tcBorders>
            <w:vAlign w:val="bottom"/>
          </w:tcPr>
          <w:p w14:paraId="26F328DE" w14:textId="77777777" w:rsidR="00E63AAF" w:rsidRPr="008A4E97" w:rsidRDefault="00E63AAF" w:rsidP="007233E4">
            <w:pPr>
              <w:pStyle w:val="Compact"/>
            </w:pPr>
            <w:r w:rsidRPr="008A4E97">
              <w:t>Dataset</w:t>
            </w:r>
            <w:r>
              <w:t>(s)</w:t>
            </w:r>
          </w:p>
        </w:tc>
        <w:tc>
          <w:tcPr>
            <w:tcW w:w="1232" w:type="pct"/>
            <w:tcBorders>
              <w:top w:val="single" w:sz="4" w:space="0" w:color="auto"/>
              <w:bottom w:val="single" w:sz="2" w:space="0" w:color="auto"/>
            </w:tcBorders>
            <w:vAlign w:val="bottom"/>
          </w:tcPr>
          <w:p w14:paraId="59739D0C" w14:textId="77777777" w:rsidR="00E63AAF" w:rsidRPr="008A4E97" w:rsidRDefault="00E63AAF" w:rsidP="007233E4">
            <w:pPr>
              <w:pStyle w:val="Compact"/>
            </w:pPr>
            <w:r w:rsidRPr="008A4E97">
              <w:t>Source</w:t>
            </w:r>
          </w:p>
        </w:tc>
        <w:tc>
          <w:tcPr>
            <w:tcW w:w="1305" w:type="pct"/>
            <w:tcBorders>
              <w:top w:val="single" w:sz="4" w:space="0" w:color="auto"/>
              <w:bottom w:val="single" w:sz="2" w:space="0" w:color="auto"/>
            </w:tcBorders>
            <w:vAlign w:val="bottom"/>
          </w:tcPr>
          <w:p w14:paraId="435CAB61" w14:textId="77777777" w:rsidR="00E63AAF" w:rsidRPr="008A4E97" w:rsidRDefault="00E63AAF" w:rsidP="007233E4">
            <w:pPr>
              <w:pStyle w:val="Compact"/>
            </w:pPr>
            <w:r w:rsidRPr="008A4E97">
              <w:t>Temporal extent</w:t>
            </w:r>
          </w:p>
        </w:tc>
        <w:tc>
          <w:tcPr>
            <w:tcW w:w="1086" w:type="pct"/>
            <w:tcBorders>
              <w:top w:val="single" w:sz="4" w:space="0" w:color="auto"/>
              <w:bottom w:val="single" w:sz="2" w:space="0" w:color="auto"/>
            </w:tcBorders>
            <w:vAlign w:val="bottom"/>
          </w:tcPr>
          <w:p w14:paraId="55276FCB" w14:textId="77777777" w:rsidR="00E63AAF" w:rsidRPr="008A4E97" w:rsidRDefault="00E63AAF" w:rsidP="007233E4">
            <w:pPr>
              <w:pStyle w:val="Compact"/>
            </w:pPr>
            <w:r w:rsidRPr="008A4E97">
              <w:t>Citation(s)</w:t>
            </w:r>
          </w:p>
        </w:tc>
      </w:tr>
      <w:tr w:rsidR="00E63AAF" w:rsidRPr="008A4E97" w14:paraId="4AFBD683" w14:textId="77777777" w:rsidTr="007233E4">
        <w:tc>
          <w:tcPr>
            <w:tcW w:w="1377" w:type="pct"/>
          </w:tcPr>
          <w:p w14:paraId="32B18542" w14:textId="77777777" w:rsidR="00E63AAF" w:rsidRPr="008A4E97" w:rsidRDefault="00E63AAF" w:rsidP="007233E4">
            <w:pPr>
              <w:pStyle w:val="Compact"/>
            </w:pPr>
            <w:r w:rsidRPr="008A4E97">
              <w:t>Plant species occurrences</w:t>
            </w:r>
          </w:p>
        </w:tc>
        <w:tc>
          <w:tcPr>
            <w:tcW w:w="1232" w:type="pct"/>
          </w:tcPr>
          <w:p w14:paraId="5F51F484" w14:textId="77777777" w:rsidR="00E63AAF" w:rsidRPr="008A4E97" w:rsidRDefault="00E63AAF" w:rsidP="007233E4">
            <w:pPr>
              <w:pStyle w:val="Compact"/>
            </w:pPr>
            <w:r w:rsidRPr="008A4E97">
              <w:t>GBIF</w:t>
            </w:r>
          </w:p>
        </w:tc>
        <w:tc>
          <w:tcPr>
            <w:tcW w:w="1305" w:type="pct"/>
          </w:tcPr>
          <w:p w14:paraId="661E46FD" w14:textId="52648F20" w:rsidR="00E63AAF" w:rsidRPr="008A4E97" w:rsidRDefault="00E63AAF" w:rsidP="007233E4">
            <w:pPr>
              <w:pStyle w:val="Compact"/>
            </w:pPr>
          </w:p>
        </w:tc>
        <w:tc>
          <w:tcPr>
            <w:tcW w:w="1086" w:type="pct"/>
          </w:tcPr>
          <w:p w14:paraId="32964C5A" w14:textId="77777777" w:rsidR="00E63AAF" w:rsidRPr="002C20EB" w:rsidRDefault="00E63AAF" w:rsidP="007233E4">
            <w:pPr>
              <w:pStyle w:val="Compact"/>
            </w:pPr>
            <w:r w:rsidRPr="002C20EB">
              <w:t>GBIF (2017a,b)</w:t>
            </w:r>
          </w:p>
        </w:tc>
      </w:tr>
      <w:tr w:rsidR="00E63AAF" w:rsidRPr="008A4E97" w14:paraId="2B705AD4" w14:textId="77777777" w:rsidTr="007233E4">
        <w:tc>
          <w:tcPr>
            <w:tcW w:w="1377" w:type="pct"/>
          </w:tcPr>
          <w:p w14:paraId="3A6133CF" w14:textId="77777777" w:rsidR="00E63AAF" w:rsidRPr="008A4E97" w:rsidRDefault="00E63AAF" w:rsidP="007233E4">
            <w:pPr>
              <w:pStyle w:val="Compact"/>
            </w:pPr>
            <w:r w:rsidRPr="008A4E97">
              <w:t>Elevation</w:t>
            </w:r>
          </w:p>
        </w:tc>
        <w:tc>
          <w:tcPr>
            <w:tcW w:w="1232" w:type="pct"/>
          </w:tcPr>
          <w:p w14:paraId="3E0D6C55" w14:textId="77777777" w:rsidR="00E63AAF" w:rsidRPr="008A4E97" w:rsidRDefault="00E63AAF" w:rsidP="007233E4">
            <w:pPr>
              <w:pStyle w:val="Compact"/>
            </w:pPr>
            <w:r w:rsidRPr="008A4E97">
              <w:t xml:space="preserve">SRTM </w:t>
            </w:r>
            <w:r>
              <w:t>(</w:t>
            </w:r>
            <w:r w:rsidRPr="008A4E97">
              <w:t>v2.0</w:t>
            </w:r>
            <w:r>
              <w:t>)</w:t>
            </w:r>
          </w:p>
        </w:tc>
        <w:tc>
          <w:tcPr>
            <w:tcW w:w="1305" w:type="pct"/>
          </w:tcPr>
          <w:p w14:paraId="2401D471" w14:textId="77777777" w:rsidR="00E63AAF" w:rsidRPr="008A4E97" w:rsidRDefault="00E63AAF" w:rsidP="007233E4">
            <w:pPr>
              <w:pStyle w:val="Compact"/>
            </w:pPr>
          </w:p>
        </w:tc>
        <w:tc>
          <w:tcPr>
            <w:tcW w:w="1086" w:type="pct"/>
          </w:tcPr>
          <w:p w14:paraId="753FCB8A" w14:textId="77777777" w:rsidR="00E63AAF" w:rsidRPr="002C20EB" w:rsidRDefault="00E63AAF" w:rsidP="007233E4">
            <w:pPr>
              <w:pStyle w:val="Compact"/>
            </w:pPr>
            <w:r w:rsidRPr="002C20EB">
              <w:t>Farr et al. (2007)</w:t>
            </w:r>
          </w:p>
        </w:tc>
      </w:tr>
      <w:tr w:rsidR="00E63AAF" w:rsidRPr="008A4E97" w14:paraId="7085C7BA" w14:textId="77777777" w:rsidTr="007233E4">
        <w:tc>
          <w:tcPr>
            <w:tcW w:w="1377" w:type="pct"/>
          </w:tcPr>
          <w:p w14:paraId="10594DDC" w14:textId="73672885" w:rsidR="00E63AAF" w:rsidRPr="008A4E97" w:rsidRDefault="00E63AAF" w:rsidP="007233E4">
            <w:pPr>
              <w:pStyle w:val="Compact"/>
            </w:pPr>
            <w:r w:rsidRPr="008A4E97">
              <w:t>NDVI</w:t>
            </w:r>
            <w:r w:rsidR="00694A54">
              <w:t xml:space="preserve">, </w:t>
            </w:r>
            <w:r w:rsidR="00694A54" w:rsidRPr="008A4E97">
              <w:t>Surface T</w:t>
            </w:r>
          </w:p>
        </w:tc>
        <w:tc>
          <w:tcPr>
            <w:tcW w:w="1232" w:type="pct"/>
          </w:tcPr>
          <w:p w14:paraId="4D0CB867" w14:textId="5DD1F861" w:rsidR="00E63AAF" w:rsidRPr="008A4E97" w:rsidRDefault="00E63AAF" w:rsidP="007233E4">
            <w:pPr>
              <w:pStyle w:val="Compact"/>
            </w:pPr>
            <w:r w:rsidRPr="008A4E97">
              <w:t>MODIS</w:t>
            </w:r>
            <w:r w:rsidR="000563E6">
              <w:t xml:space="preserve"> (v</w:t>
            </w:r>
            <w:r w:rsidR="000563E6" w:rsidRPr="002C20EB">
              <w:rPr>
                <w:highlight w:val="yellow"/>
              </w:rPr>
              <w:t>[Version]</w:t>
            </w:r>
            <w:r w:rsidR="000563E6">
              <w:t>)</w:t>
            </w:r>
          </w:p>
        </w:tc>
        <w:tc>
          <w:tcPr>
            <w:tcW w:w="1305" w:type="pct"/>
          </w:tcPr>
          <w:p w14:paraId="7C0B2C31" w14:textId="77777777" w:rsidR="00E63AAF" w:rsidRPr="008A4E97" w:rsidRDefault="00E63AAF" w:rsidP="007233E4">
            <w:pPr>
              <w:pStyle w:val="Compact"/>
            </w:pPr>
            <w:r w:rsidRPr="008A4E97">
              <w:t>Feb. 2000 to Apr. 2017</w:t>
            </w:r>
          </w:p>
        </w:tc>
        <w:tc>
          <w:tcPr>
            <w:tcW w:w="1086" w:type="pct"/>
          </w:tcPr>
          <w:p w14:paraId="53AB5FC4" w14:textId="73599BDC" w:rsidR="00E63AAF" w:rsidRPr="002C20EB" w:rsidRDefault="00E63AAF" w:rsidP="007233E4">
            <w:pPr>
              <w:pStyle w:val="Compact"/>
            </w:pPr>
            <w:r w:rsidRPr="002C20EB">
              <w:t>NASA (2017a</w:t>
            </w:r>
            <w:r w:rsidR="00694A54">
              <w:t>.b</w:t>
            </w:r>
            <w:r w:rsidRPr="002C20EB">
              <w:t>)</w:t>
            </w:r>
          </w:p>
        </w:tc>
      </w:tr>
      <w:tr w:rsidR="00E63AAF" w:rsidRPr="008A4E97" w14:paraId="0FD9F4D9" w14:textId="77777777" w:rsidTr="007233E4">
        <w:tc>
          <w:tcPr>
            <w:tcW w:w="1377" w:type="pct"/>
          </w:tcPr>
          <w:p w14:paraId="55491C27" w14:textId="77777777" w:rsidR="00E63AAF" w:rsidRPr="008A4E97" w:rsidRDefault="00E63AAF" w:rsidP="007233E4">
            <w:pPr>
              <w:pStyle w:val="Compact"/>
            </w:pPr>
            <w:r w:rsidRPr="008A4E97">
              <w:t>MAP</w:t>
            </w:r>
            <w:r>
              <w:t xml:space="preserve">, </w:t>
            </w:r>
            <w:r w:rsidRPr="008A4E97">
              <w:t>PDQ</w:t>
            </w:r>
          </w:p>
        </w:tc>
        <w:tc>
          <w:tcPr>
            <w:tcW w:w="1232" w:type="pct"/>
          </w:tcPr>
          <w:p w14:paraId="70C9E533" w14:textId="77777777" w:rsidR="00E63AAF" w:rsidRPr="008A4E97" w:rsidRDefault="00E63AAF" w:rsidP="007233E4">
            <w:pPr>
              <w:pStyle w:val="Compact"/>
            </w:pPr>
            <w:r w:rsidRPr="008A4E97">
              <w:t xml:space="preserve">CHIRPS </w:t>
            </w:r>
            <w:r>
              <w:t>(</w:t>
            </w:r>
            <w:r w:rsidRPr="008A4E97">
              <w:t>v2.0</w:t>
            </w:r>
            <w:r>
              <w:t>)</w:t>
            </w:r>
          </w:p>
        </w:tc>
        <w:tc>
          <w:tcPr>
            <w:tcW w:w="1305" w:type="pct"/>
          </w:tcPr>
          <w:p w14:paraId="0C6AB7FD" w14:textId="77777777" w:rsidR="00E63AAF" w:rsidRPr="008A4E97" w:rsidRDefault="00E63AAF" w:rsidP="007233E4">
            <w:pPr>
              <w:pStyle w:val="Compact"/>
            </w:pPr>
            <w:r w:rsidRPr="008A4E97">
              <w:t>Jan. 1981 to Feb. 2017</w:t>
            </w:r>
          </w:p>
        </w:tc>
        <w:tc>
          <w:tcPr>
            <w:tcW w:w="1086" w:type="pct"/>
          </w:tcPr>
          <w:p w14:paraId="75210C18" w14:textId="77777777" w:rsidR="00E63AAF" w:rsidRPr="002C20EB" w:rsidRDefault="00E63AAF" w:rsidP="007233E4">
            <w:pPr>
              <w:pStyle w:val="Compact"/>
            </w:pPr>
            <w:r w:rsidRPr="002C20EB">
              <w:t>Funk et al. (2015)</w:t>
            </w:r>
          </w:p>
        </w:tc>
      </w:tr>
      <w:tr w:rsidR="00E63AAF" w:rsidRPr="008A4E97" w14:paraId="43446F52" w14:textId="77777777" w:rsidTr="007233E4">
        <w:tc>
          <w:tcPr>
            <w:tcW w:w="1377" w:type="pct"/>
            <w:tcBorders>
              <w:bottom w:val="single" w:sz="4" w:space="0" w:color="auto"/>
            </w:tcBorders>
          </w:tcPr>
          <w:p w14:paraId="3792F3B0" w14:textId="77777777" w:rsidR="00E63AAF" w:rsidRPr="008A4E97" w:rsidRDefault="00E63AAF" w:rsidP="007233E4">
            <w:pPr>
              <w:pStyle w:val="Compact"/>
            </w:pPr>
            <w:r w:rsidRPr="008A4E97">
              <w:t>CEC</w:t>
            </w:r>
            <w:r>
              <w:t>, clay, soil C, pH</w:t>
            </w:r>
          </w:p>
        </w:tc>
        <w:tc>
          <w:tcPr>
            <w:tcW w:w="1232" w:type="pct"/>
            <w:tcBorders>
              <w:bottom w:val="single" w:sz="4" w:space="0" w:color="auto"/>
            </w:tcBorders>
          </w:tcPr>
          <w:p w14:paraId="1B9B6C06" w14:textId="77777777" w:rsidR="00E63AAF" w:rsidRPr="008A4E97" w:rsidRDefault="00E63AAF" w:rsidP="007233E4">
            <w:pPr>
              <w:pStyle w:val="Compact"/>
            </w:pPr>
            <w:r w:rsidRPr="008A4E97">
              <w:t>SoilGrids250m</w:t>
            </w:r>
          </w:p>
        </w:tc>
        <w:tc>
          <w:tcPr>
            <w:tcW w:w="1305" w:type="pct"/>
            <w:tcBorders>
              <w:bottom w:val="single" w:sz="4" w:space="0" w:color="auto"/>
            </w:tcBorders>
          </w:tcPr>
          <w:p w14:paraId="348BE7CA" w14:textId="77777777" w:rsidR="00E63AAF" w:rsidRPr="008A4E97" w:rsidRDefault="00E63AAF" w:rsidP="007233E4">
            <w:pPr>
              <w:pStyle w:val="Compact"/>
            </w:pPr>
          </w:p>
        </w:tc>
        <w:tc>
          <w:tcPr>
            <w:tcW w:w="1086" w:type="pct"/>
            <w:tcBorders>
              <w:bottom w:val="single" w:sz="4" w:space="0" w:color="auto"/>
            </w:tcBorders>
          </w:tcPr>
          <w:p w14:paraId="76480067" w14:textId="77777777" w:rsidR="00E63AAF" w:rsidRPr="002C20EB" w:rsidRDefault="00E63AAF" w:rsidP="007233E4">
            <w:pPr>
              <w:pStyle w:val="Compact"/>
            </w:pPr>
            <w:proofErr w:type="spellStart"/>
            <w:r w:rsidRPr="002C20EB">
              <w:t>Hengl</w:t>
            </w:r>
            <w:proofErr w:type="spellEnd"/>
            <w:r w:rsidRPr="002C20EB">
              <w:t xml:space="preserve"> et al. (2017)</w:t>
            </w:r>
          </w:p>
        </w:tc>
      </w:tr>
    </w:tbl>
    <w:p w14:paraId="38678C0F" w14:textId="3E15D9D6" w:rsidR="0061501B" w:rsidRDefault="00E63AAF" w:rsidP="002C20EB">
      <w:pPr>
        <w:pStyle w:val="BodyText"/>
        <w:spacing w:before="0"/>
      </w:pPr>
      <w:r>
        <w:rPr>
          <w:vertAlign w:val="superscript"/>
        </w:rPr>
        <w:t xml:space="preserve">1 </w:t>
      </w:r>
      <w:r w:rsidRPr="008A4E97">
        <w:t>Abbreviations are as follows: NDVI, normalized difference vegetation index; T, temperature; MAP, mean annual precipitation; PDQ, precipitation in the driest quarter; CEC, cation exchange capacity; C, carbon.</w:t>
      </w:r>
      <w:r w:rsidR="0061501B">
        <w:br w:type="page"/>
      </w:r>
    </w:p>
    <w:p w14:paraId="40DA1DA1" w14:textId="1C733915" w:rsidR="00A31266" w:rsidRDefault="005845A2" w:rsidP="002C20EB">
      <w:pPr>
        <w:pStyle w:val="Heading2"/>
      </w:pPr>
      <w:r w:rsidRPr="008C67F4">
        <w:rPr>
          <w:highlight w:val="yellow"/>
        </w:rPr>
        <w:lastRenderedPageBreak/>
        <w:t>Supplementary f</w:t>
      </w:r>
      <w:r w:rsidR="00A31266" w:rsidRPr="008C67F4">
        <w:rPr>
          <w:highlight w:val="yellow"/>
        </w:rPr>
        <w:t>igures</w:t>
      </w:r>
    </w:p>
    <w:p w14:paraId="2CC007B8" w14:textId="17FDE458" w:rsidR="007025E6" w:rsidRDefault="007025E6">
      <w:pPr>
        <w:rPr>
          <w:rFonts w:asciiTheme="majorBidi" w:hAnsiTheme="majorBidi"/>
        </w:rPr>
      </w:pPr>
      <w:r>
        <w:br w:type="page"/>
      </w:r>
    </w:p>
    <w:p w14:paraId="736B23CD" w14:textId="6E1C3862" w:rsidR="00834ED9" w:rsidRDefault="00CD22B0" w:rsidP="00834ED9">
      <w:pPr>
        <w:pStyle w:val="Heading2"/>
      </w:pPr>
      <w:r>
        <w:lastRenderedPageBreak/>
        <w:t>Supplementary r</w:t>
      </w:r>
      <w:r w:rsidR="00834ED9">
        <w:t>eferences</w:t>
      </w:r>
    </w:p>
    <w:p w14:paraId="60C003EB" w14:textId="2E876A91" w:rsidR="00643D7A" w:rsidRPr="002C20EB" w:rsidRDefault="002A25AB">
      <w:pPr>
        <w:pStyle w:val="Bibliography"/>
        <w:spacing w:line="240" w:lineRule="auto"/>
        <w:rPr>
          <w:b/>
        </w:rPr>
      </w:pPr>
      <w:r w:rsidRPr="002A25AB">
        <w:rPr>
          <w:rFonts w:ascii="Times New Roman" w:hAnsi="Times New Roman" w:cs="Times New Roman"/>
          <w:noProof/>
        </w:rPr>
        <w:t>Chamberlain, S., Szocs, E., Boettiger, C., Ram, K., Bartomeus, I., Baumgartner, J., …</w:t>
      </w:r>
      <w:r>
        <w:rPr>
          <w:rFonts w:ascii="Times New Roman" w:hAnsi="Times New Roman" w:cs="Times New Roman"/>
          <w:noProof/>
        </w:rPr>
        <w:t xml:space="preserve"> </w:t>
      </w:r>
      <w:r w:rsidRPr="002A25AB">
        <w:rPr>
          <w:rFonts w:ascii="Times New Roman" w:hAnsi="Times New Roman" w:cs="Times New Roman"/>
          <w:noProof/>
        </w:rPr>
        <w:t xml:space="preserve">O’Donnell, J. (2016). taxize: Taxonomic information from around the web. R package version 0.7.8. Retrieved from </w:t>
      </w:r>
      <w:hyperlink r:id="rId22" w:history="1">
        <w:r w:rsidR="004910F0" w:rsidRPr="007C4AF2">
          <w:rPr>
            <w:rStyle w:val="Hyperlink"/>
            <w:rFonts w:ascii="Times New Roman" w:hAnsi="Times New Roman" w:cs="Times New Roman"/>
            <w:noProof/>
          </w:rPr>
          <w:t>https://github.com/ropensci/taxize</w:t>
        </w:r>
      </w:hyperlink>
    </w:p>
    <w:p w14:paraId="444C4DE2" w14:textId="17D1A552" w:rsidR="00834ED9" w:rsidRPr="002C20EB" w:rsidRDefault="00834ED9">
      <w:pPr>
        <w:pStyle w:val="Bibliography"/>
        <w:spacing w:line="240" w:lineRule="auto"/>
      </w:pPr>
      <w:r w:rsidRPr="002C20EB">
        <w:t xml:space="preserve">Farr, T., Rosen, P., Caro, E., Crippen, R., Duren, R., Hensley, S., </w:t>
      </w:r>
      <w:proofErr w:type="spellStart"/>
      <w:r w:rsidRPr="002C20EB">
        <w:t>Kobrick</w:t>
      </w:r>
      <w:proofErr w:type="spellEnd"/>
      <w:r w:rsidRPr="002C20EB">
        <w:t xml:space="preserve">, M., </w:t>
      </w:r>
      <w:proofErr w:type="spellStart"/>
      <w:r w:rsidRPr="002C20EB">
        <w:t>Paller</w:t>
      </w:r>
      <w:proofErr w:type="spellEnd"/>
      <w:r w:rsidRPr="002C20EB">
        <w:t xml:space="preserve">, M., Rodriguez, E., Roth, L., Seal, D., Shaffer, S., Shimada, J., Umland, J., Werner, M., Oskin, M., Burbank, D., &amp; </w:t>
      </w:r>
      <w:proofErr w:type="spellStart"/>
      <w:r w:rsidRPr="002C20EB">
        <w:t>Alsdorf</w:t>
      </w:r>
      <w:proofErr w:type="spellEnd"/>
      <w:r w:rsidRPr="002C20EB">
        <w:t>, D. (2007)</w:t>
      </w:r>
      <w:r w:rsidR="005157B1">
        <w:t>.</w:t>
      </w:r>
      <w:r w:rsidRPr="002C20EB">
        <w:t xml:space="preserve"> The shuttle radar topography mission. </w:t>
      </w:r>
      <w:r w:rsidRPr="002C20EB">
        <w:rPr>
          <w:i/>
        </w:rPr>
        <w:t>Reviews of Geophysics</w:t>
      </w:r>
      <w:r w:rsidRPr="002C20EB">
        <w:t xml:space="preserve">, 45, 1–33. </w:t>
      </w:r>
      <w:r w:rsidR="00332DA6" w:rsidRPr="002C20EB">
        <w:rPr>
          <w:highlight w:val="yellow"/>
        </w:rPr>
        <w:t>DOI: […]</w:t>
      </w:r>
    </w:p>
    <w:p w14:paraId="3E54B2BD" w14:textId="67E82AB4" w:rsidR="00834ED9" w:rsidRPr="002C20EB" w:rsidRDefault="00834ED9" w:rsidP="00834ED9">
      <w:pPr>
        <w:pStyle w:val="Bibliography"/>
        <w:spacing w:line="240" w:lineRule="auto"/>
      </w:pPr>
      <w:r w:rsidRPr="002C20EB">
        <w:t xml:space="preserve">Funk, C.C., Peterson, P.J., </w:t>
      </w:r>
      <w:proofErr w:type="spellStart"/>
      <w:r w:rsidRPr="002C20EB">
        <w:t>Landsfeld</w:t>
      </w:r>
      <w:proofErr w:type="spellEnd"/>
      <w:r w:rsidRPr="002C20EB">
        <w:t xml:space="preserve">, M., </w:t>
      </w:r>
      <w:proofErr w:type="spellStart"/>
      <w:r w:rsidRPr="002C20EB">
        <w:t>Pedreros</w:t>
      </w:r>
      <w:proofErr w:type="spellEnd"/>
      <w:r w:rsidRPr="002C20EB">
        <w:t xml:space="preserve">, D.H., </w:t>
      </w:r>
      <w:proofErr w:type="spellStart"/>
      <w:r w:rsidRPr="002C20EB">
        <w:t>Verdin</w:t>
      </w:r>
      <w:proofErr w:type="spellEnd"/>
      <w:r w:rsidRPr="002C20EB">
        <w:t xml:space="preserve">, J., Shukla, S., </w:t>
      </w:r>
      <w:proofErr w:type="spellStart"/>
      <w:r w:rsidRPr="002C20EB">
        <w:t>Husak</w:t>
      </w:r>
      <w:proofErr w:type="spellEnd"/>
      <w:r w:rsidRPr="002C20EB">
        <w:t xml:space="preserve">, G., Rowland, J.D., Harrison, L., </w:t>
      </w:r>
      <w:proofErr w:type="spellStart"/>
      <w:r w:rsidRPr="002C20EB">
        <w:t>Hoell</w:t>
      </w:r>
      <w:proofErr w:type="spellEnd"/>
      <w:r w:rsidRPr="002C20EB">
        <w:t xml:space="preserve">, A., &amp; </w:t>
      </w:r>
      <w:proofErr w:type="spellStart"/>
      <w:r w:rsidRPr="002C20EB">
        <w:t>Michaelsen</w:t>
      </w:r>
      <w:proofErr w:type="spellEnd"/>
      <w:r w:rsidRPr="002C20EB">
        <w:t>, J. (2015)</w:t>
      </w:r>
      <w:r w:rsidR="005157B1">
        <w:t>.</w:t>
      </w:r>
      <w:r w:rsidRPr="002C20EB">
        <w:t xml:space="preserve"> The climate hazards infrared precipitation with stations—a new environmental record for monitoring extremes. </w:t>
      </w:r>
      <w:r w:rsidRPr="002C20EB">
        <w:rPr>
          <w:i/>
        </w:rPr>
        <w:t>Scientific Data</w:t>
      </w:r>
      <w:r w:rsidRPr="002C20EB">
        <w:t xml:space="preserve">, 2, 150066. </w:t>
      </w:r>
      <w:r w:rsidR="00332DA6" w:rsidRPr="002C20EB">
        <w:rPr>
          <w:highlight w:val="yellow"/>
        </w:rPr>
        <w:t>DOI: […]</w:t>
      </w:r>
    </w:p>
    <w:p w14:paraId="52296812" w14:textId="6A6F191A" w:rsidR="0054528F" w:rsidRPr="00A23A38" w:rsidRDefault="0054528F" w:rsidP="0054528F">
      <w:pPr>
        <w:pStyle w:val="Bibliography"/>
        <w:spacing w:line="240" w:lineRule="auto"/>
        <w:rPr>
          <w:highlight w:val="yellow"/>
        </w:rPr>
      </w:pPr>
      <w:r w:rsidRPr="002C20EB">
        <w:t>GBIF (2017a)</w:t>
      </w:r>
      <w:r w:rsidR="005157B1" w:rsidRPr="002C20EB">
        <w:t>.</w:t>
      </w:r>
      <w:r w:rsidRPr="002C20EB">
        <w:t xml:space="preserve"> </w:t>
      </w:r>
      <w:r w:rsidRPr="00A23A38">
        <w:rPr>
          <w:highlight w:val="yellow"/>
        </w:rPr>
        <w:t>GBIF Occurrence Download.</w:t>
      </w:r>
      <w:r>
        <w:rPr>
          <w:highlight w:val="yellow"/>
        </w:rPr>
        <w:t xml:space="preserve"> DOI: […]</w:t>
      </w:r>
      <w:r w:rsidRPr="00A23A38">
        <w:rPr>
          <w:highlight w:val="yellow"/>
        </w:rPr>
        <w:t xml:space="preserve"> </w:t>
      </w:r>
    </w:p>
    <w:p w14:paraId="198A5AD3" w14:textId="12ED6C11" w:rsidR="0054528F" w:rsidRPr="00A23A38" w:rsidRDefault="0054528F" w:rsidP="0054528F">
      <w:pPr>
        <w:pStyle w:val="Bibliography"/>
        <w:spacing w:line="240" w:lineRule="auto"/>
        <w:rPr>
          <w:highlight w:val="yellow"/>
        </w:rPr>
      </w:pPr>
      <w:r w:rsidRPr="002C20EB">
        <w:t>GBIF (2017b)</w:t>
      </w:r>
      <w:r w:rsidR="005157B1" w:rsidRPr="002C20EB">
        <w:t>.</w:t>
      </w:r>
      <w:r w:rsidRPr="002C20EB">
        <w:t xml:space="preserve"> </w:t>
      </w:r>
      <w:r w:rsidRPr="00A23A38">
        <w:rPr>
          <w:highlight w:val="yellow"/>
        </w:rPr>
        <w:t>GBIF Occurrence Download.</w:t>
      </w:r>
      <w:r>
        <w:rPr>
          <w:highlight w:val="yellow"/>
        </w:rPr>
        <w:t xml:space="preserve"> DOI: […]</w:t>
      </w:r>
    </w:p>
    <w:p w14:paraId="4D0D7F1C" w14:textId="77777777" w:rsidR="0054528F" w:rsidRDefault="00834ED9" w:rsidP="0054528F">
      <w:pPr>
        <w:pStyle w:val="Bibliography"/>
        <w:spacing w:line="240" w:lineRule="auto"/>
        <w:rPr>
          <w:highlight w:val="yellow"/>
        </w:rPr>
      </w:pPr>
      <w:proofErr w:type="spellStart"/>
      <w:r w:rsidRPr="002C20EB">
        <w:t>Hengl</w:t>
      </w:r>
      <w:proofErr w:type="spellEnd"/>
      <w:r w:rsidRPr="002C20EB">
        <w:t xml:space="preserve">, T., Mendes de Jesus, J., </w:t>
      </w:r>
      <w:proofErr w:type="spellStart"/>
      <w:r w:rsidRPr="002C20EB">
        <w:t>Heuvelink</w:t>
      </w:r>
      <w:proofErr w:type="spellEnd"/>
      <w:r w:rsidRPr="002C20EB">
        <w:t xml:space="preserve">, G.B.M., </w:t>
      </w:r>
      <w:proofErr w:type="spellStart"/>
      <w:r w:rsidRPr="002C20EB">
        <w:t>Ruiperez</w:t>
      </w:r>
      <w:proofErr w:type="spellEnd"/>
      <w:r w:rsidRPr="002C20EB">
        <w:t xml:space="preserve"> Gonzalez, M., </w:t>
      </w:r>
      <w:proofErr w:type="spellStart"/>
      <w:r w:rsidRPr="002C20EB">
        <w:t>Kilibarda</w:t>
      </w:r>
      <w:proofErr w:type="spellEnd"/>
      <w:r w:rsidRPr="002C20EB">
        <w:t xml:space="preserve">, M., </w:t>
      </w:r>
      <w:proofErr w:type="spellStart"/>
      <w:r w:rsidRPr="002C20EB">
        <w:t>Blagoti</w:t>
      </w:r>
      <w:proofErr w:type="spellEnd"/>
      <w:r w:rsidRPr="002C20EB">
        <w:t xml:space="preserve">?, A., </w:t>
      </w:r>
      <w:proofErr w:type="spellStart"/>
      <w:r w:rsidRPr="002C20EB">
        <w:t>Shangguan</w:t>
      </w:r>
      <w:proofErr w:type="spellEnd"/>
      <w:r w:rsidRPr="002C20EB">
        <w:t xml:space="preserve">, W., Wright, M.N., </w:t>
      </w:r>
      <w:proofErr w:type="spellStart"/>
      <w:r w:rsidRPr="002C20EB">
        <w:t>Geng</w:t>
      </w:r>
      <w:proofErr w:type="spellEnd"/>
      <w:r w:rsidRPr="002C20EB">
        <w:t>, X., Bauer-</w:t>
      </w:r>
      <w:proofErr w:type="spellStart"/>
      <w:r w:rsidRPr="002C20EB">
        <w:t>Marschallinger</w:t>
      </w:r>
      <w:proofErr w:type="spellEnd"/>
      <w:r w:rsidRPr="002C20EB">
        <w:t xml:space="preserve">, B., Guevara, M.A., Vargas, R., MacMillan, R.A., </w:t>
      </w:r>
      <w:proofErr w:type="spellStart"/>
      <w:r w:rsidRPr="002C20EB">
        <w:t>Batjes</w:t>
      </w:r>
      <w:proofErr w:type="spellEnd"/>
      <w:r w:rsidRPr="002C20EB">
        <w:t xml:space="preserve">, N.H., </w:t>
      </w:r>
      <w:proofErr w:type="spellStart"/>
      <w:r w:rsidRPr="002C20EB">
        <w:t>Leenaars</w:t>
      </w:r>
      <w:proofErr w:type="spellEnd"/>
      <w:r w:rsidRPr="002C20EB">
        <w:t xml:space="preserve">, J.G.B., Ribeiro, E., Wheeler, I., Mantel, S., &amp; </w:t>
      </w:r>
      <w:proofErr w:type="spellStart"/>
      <w:r w:rsidRPr="002C20EB">
        <w:t>Kempen</w:t>
      </w:r>
      <w:proofErr w:type="spellEnd"/>
      <w:r w:rsidRPr="002C20EB">
        <w:t xml:space="preserve">, B. (2017) SoilGrids250m: Global gridded soil information based on machine learning. </w:t>
      </w:r>
      <w:proofErr w:type="spellStart"/>
      <w:r w:rsidRPr="002C20EB">
        <w:rPr>
          <w:i/>
        </w:rPr>
        <w:t>PLoS</w:t>
      </w:r>
      <w:proofErr w:type="spellEnd"/>
      <w:r w:rsidRPr="002C20EB">
        <w:rPr>
          <w:i/>
        </w:rPr>
        <w:t xml:space="preserve"> ONE</w:t>
      </w:r>
      <w:r w:rsidRPr="002C20EB">
        <w:t>, 12, e0169748.</w:t>
      </w:r>
      <w:r w:rsidR="00FB108C" w:rsidRPr="002C20EB">
        <w:t xml:space="preserve"> </w:t>
      </w:r>
      <w:r w:rsidR="00FB108C">
        <w:rPr>
          <w:highlight w:val="yellow"/>
        </w:rPr>
        <w:t>DOI: […]</w:t>
      </w:r>
    </w:p>
    <w:p w14:paraId="6D73E8E4" w14:textId="6885CE85" w:rsidR="0054528F" w:rsidRPr="00A23A38" w:rsidRDefault="0054528F" w:rsidP="0054528F">
      <w:pPr>
        <w:pStyle w:val="Bibliography"/>
        <w:spacing w:line="240" w:lineRule="auto"/>
        <w:rPr>
          <w:highlight w:val="yellow"/>
        </w:rPr>
      </w:pPr>
      <w:r w:rsidRPr="002C20EB">
        <w:t>NASA (</w:t>
      </w:r>
      <w:r w:rsidR="0089587B" w:rsidRPr="002C20EB">
        <w:t>2017a</w:t>
      </w:r>
      <w:r w:rsidRPr="002C20EB">
        <w:t>)</w:t>
      </w:r>
      <w:r w:rsidR="005157B1" w:rsidRPr="002C20EB">
        <w:t>.</w:t>
      </w:r>
      <w:r w:rsidRPr="002C20EB">
        <w:t xml:space="preserve"> Vegetation indices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2C20EB">
        <w:t>(MOD</w:t>
      </w:r>
      <w:r w:rsidRPr="002C20EB">
        <w:t>13</w:t>
      </w:r>
      <w:r w:rsidR="00E81D5D" w:rsidRPr="002C20EB">
        <w:t>C</w:t>
      </w:r>
      <w:r w:rsidRPr="002C20EB">
        <w:t>2) v</w:t>
      </w:r>
      <w:r w:rsidRPr="00E81D5D">
        <w:rPr>
          <w:highlight w:val="yellow"/>
        </w:rPr>
        <w:t>[Version]</w:t>
      </w:r>
      <w:r w:rsidRPr="002C20EB">
        <w:t>. NASA EOSDIS Land Processes DAAC, USGS Earth Resources Observation and Science (EROS) Center, Sioux Falls, South Dakota</w:t>
      </w:r>
      <w:r w:rsidR="00A322B0">
        <w:t>, U.S.A.</w:t>
      </w:r>
      <w:r w:rsidRPr="002C20EB">
        <w:t xml:space="preserve"> </w:t>
      </w:r>
      <w:r>
        <w:rPr>
          <w:highlight w:val="yellow"/>
        </w:rPr>
        <w:t>DOI: […]</w:t>
      </w:r>
    </w:p>
    <w:p w14:paraId="1F325DB0" w14:textId="5D40AA6D" w:rsidR="00834ED9" w:rsidRPr="002C20EB" w:rsidRDefault="0054528F" w:rsidP="002C20EB">
      <w:pPr>
        <w:pStyle w:val="Bibliography"/>
        <w:spacing w:line="240" w:lineRule="auto"/>
        <w:rPr>
          <w:highlight w:val="yellow"/>
        </w:rPr>
      </w:pPr>
      <w:r w:rsidRPr="002C20EB">
        <w:t>NASA (</w:t>
      </w:r>
      <w:r w:rsidR="0089587B" w:rsidRPr="002C20EB">
        <w:t>2017b</w:t>
      </w:r>
      <w:r w:rsidRPr="002C20EB">
        <w:t>)</w:t>
      </w:r>
      <w:r w:rsidR="005157B1" w:rsidRPr="002C20EB">
        <w:t>.</w:t>
      </w:r>
      <w:r w:rsidRPr="002C20EB">
        <w:t xml:space="preserve"> Land surface temperature/emissivity monthly </w:t>
      </w:r>
      <w:r w:rsidRPr="00E81D5D">
        <w:rPr>
          <w:highlight w:val="yellow"/>
        </w:rPr>
        <w:t xml:space="preserve">l3 global 0.05Deg </w:t>
      </w:r>
      <w:proofErr w:type="spellStart"/>
      <w:r w:rsidRPr="00E81D5D">
        <w:rPr>
          <w:highlight w:val="yellow"/>
        </w:rPr>
        <w:t>cmg</w:t>
      </w:r>
      <w:proofErr w:type="spellEnd"/>
      <w:r w:rsidRPr="002C20EB">
        <w:t xml:space="preserve"> (</w:t>
      </w:r>
      <w:r w:rsidR="00E81D5D" w:rsidRPr="00A322B0">
        <w:t>MOD</w:t>
      </w:r>
      <w:r w:rsidRPr="002C20EB">
        <w:t>11</w:t>
      </w:r>
      <w:r w:rsidR="00E81D5D" w:rsidRPr="00A322B0">
        <w:t>C</w:t>
      </w:r>
      <w:r w:rsidRPr="002C20EB">
        <w:t>3) v</w:t>
      </w:r>
      <w:r w:rsidRPr="00A322B0">
        <w:rPr>
          <w:highlight w:val="yellow"/>
        </w:rPr>
        <w:t>[Version]</w:t>
      </w:r>
      <w:r w:rsidRPr="002C20EB">
        <w:t>. NASA EOSDIS Land Processes DAAC, USGS Earth Resources Observation and Science (EROS) Center, Sioux Falls, South Dakota</w:t>
      </w:r>
      <w:r w:rsidR="00A322B0" w:rsidRPr="00A322B0">
        <w:t>, U.S.A.</w:t>
      </w:r>
      <w:r w:rsidRPr="002C20EB">
        <w:t xml:space="preserve"> </w:t>
      </w:r>
      <w:r w:rsidRPr="00A322B0">
        <w:rPr>
          <w:highlight w:val="yellow"/>
        </w:rPr>
        <w:t>DOI:</w:t>
      </w:r>
      <w:r>
        <w:rPr>
          <w:highlight w:val="yellow"/>
        </w:rPr>
        <w:t xml:space="preserve"> […]</w:t>
      </w:r>
    </w:p>
    <w:sectPr w:rsidR="00834ED9" w:rsidRPr="002C20EB" w:rsidSect="002C20EB">
      <w:footerReference w:type="default" r:id="rId23"/>
      <w:pgSz w:w="12240" w:h="15840"/>
      <w:pgMar w:top="709"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an Van Mazijk" w:date="2019-12-03T12:46:00Z" w:initials="RVM">
    <w:p w14:paraId="346C3B27" w14:textId="00BBE662" w:rsidR="00964A63" w:rsidRDefault="00964A63">
      <w:pPr>
        <w:pStyle w:val="CommentText"/>
      </w:pPr>
      <w:r>
        <w:rPr>
          <w:rStyle w:val="CommentReference"/>
        </w:rPr>
        <w:annotationRef/>
      </w:r>
      <w:r>
        <w:t>Journal of Biogeography style</w:t>
      </w:r>
      <w:r>
        <w:t xml:space="preserve"> for now</w:t>
      </w:r>
    </w:p>
  </w:comment>
  <w:comment w:id="4" w:author="Ruan Van Mazijk" w:date="2019-12-03T12:24:00Z" w:initials="RVM">
    <w:p w14:paraId="2C95E568" w14:textId="110A8F45" w:rsidR="00371EA1" w:rsidRDefault="00371EA1">
      <w:pPr>
        <w:pStyle w:val="CommentText"/>
      </w:pPr>
      <w:r>
        <w:rPr>
          <w:rStyle w:val="CommentReference"/>
        </w:rPr>
        <w:annotationRef/>
      </w:r>
      <w:r>
        <w:rPr>
          <w:rStyle w:val="CommentReference"/>
        </w:rPr>
        <w:t>We</w:t>
      </w:r>
      <w:r>
        <w:t xml:space="preserve"> didn</w:t>
      </w:r>
      <w:r>
        <w:t>’</w:t>
      </w:r>
      <w:r>
        <w:t>t do this?</w:t>
      </w:r>
    </w:p>
  </w:comment>
  <w:comment w:id="5" w:author="Michael Cramer" w:date="2019-10-06T08:53:00Z" w:initials="MC">
    <w:p w14:paraId="16A5BD8E" w14:textId="64EEAEFD" w:rsidR="00371EA1" w:rsidRDefault="00371EA1">
      <w:pPr>
        <w:pStyle w:val="CommentText"/>
      </w:pPr>
      <w:r>
        <w:rPr>
          <w:rStyle w:val="CommentReference"/>
        </w:rPr>
        <w:annotationRef/>
      </w:r>
      <w:r>
        <w:t>Isn</w:t>
      </w:r>
      <w:r>
        <w:t>’</w:t>
      </w:r>
      <w:r>
        <w:t>t this restating the sentence 1 back?</w:t>
      </w:r>
    </w:p>
  </w:comment>
  <w:comment w:id="6" w:author="Ruan Van Mazijk" w:date="2019-10-07T15:41:00Z" w:initials="RVM">
    <w:p w14:paraId="739A862A" w14:textId="7767E5B8" w:rsidR="00371EA1" w:rsidRDefault="00371EA1">
      <w:pPr>
        <w:pStyle w:val="CommentText"/>
      </w:pPr>
      <w:r>
        <w:rPr>
          <w:rStyle w:val="CommentReference"/>
        </w:rPr>
        <w:annotationRef/>
      </w:r>
      <w:r>
        <w:t>I think the sentence 1 back is more about heterogeneity providing gradients along which speciation can occur, while this sentence is more about heterogeneity increasing the diversity of habitats that may be refugia for lineages, allowing them to accumulate with time in spite of climatic fluctuations.</w:t>
      </w:r>
    </w:p>
  </w:comment>
  <w:comment w:id="7" w:author="Michael Cramer" w:date="2019-10-06T09:02:00Z" w:initials="MC">
    <w:p w14:paraId="1A2D83B2" w14:textId="49140011" w:rsidR="00371EA1" w:rsidRDefault="00371EA1">
      <w:pPr>
        <w:pStyle w:val="CommentText"/>
      </w:pPr>
      <w:r>
        <w:rPr>
          <w:rStyle w:val="CommentReference"/>
        </w:rPr>
        <w:annotationRef/>
      </w:r>
      <w:r>
        <w:t>Does a woody component mean bigger individuals, lower density, lower species richness?</w:t>
      </w:r>
    </w:p>
  </w:comment>
  <w:comment w:id="8" w:author="Michael Cramer" w:date="2019-10-06T08:56:00Z" w:initials="MC">
    <w:p w14:paraId="0D85E42B" w14:textId="713185B3" w:rsidR="00371EA1" w:rsidRDefault="00371EA1">
      <w:pPr>
        <w:pStyle w:val="CommentText"/>
      </w:pPr>
      <w:r>
        <w:rPr>
          <w:rStyle w:val="CommentReference"/>
        </w:rPr>
        <w:annotationRef/>
      </w:r>
      <w:r>
        <w:t>This tree component only occurs on more nutrient rich soils or area with high rainfall (Cramer</w:t>
      </w:r>
      <w:r>
        <w:t>…</w:t>
      </w:r>
      <w:r>
        <w:t xml:space="preserve">XXXX). To me this kind of makes it a different beast to </w:t>
      </w:r>
      <w:proofErr w:type="spellStart"/>
      <w:r>
        <w:t>kwongan</w:t>
      </w:r>
      <w:proofErr w:type="spellEnd"/>
      <w:r>
        <w:t>/f</w:t>
      </w:r>
      <w:r w:rsidR="006067F9">
        <w:t>y</w:t>
      </w:r>
      <w:r>
        <w:t xml:space="preserve">nbos. We also have a </w:t>
      </w:r>
      <w:r>
        <w:t>“</w:t>
      </w:r>
      <w:r>
        <w:t>significant tree</w:t>
      </w:r>
      <w:r>
        <w:t>”</w:t>
      </w:r>
      <w:r>
        <w:t xml:space="preserve"> component but localized in geographic extent to riverine </w:t>
      </w:r>
      <w:proofErr w:type="spellStart"/>
      <w:r>
        <w:t>etc</w:t>
      </w:r>
      <w:proofErr w:type="spellEnd"/>
      <w:r>
        <w:t xml:space="preserve"> bands.</w:t>
      </w:r>
    </w:p>
  </w:comment>
  <w:comment w:id="9" w:author="Ruan Van Mazijk" w:date="2019-10-07T15:43:00Z" w:initials="RVM">
    <w:p w14:paraId="50E697F5" w14:textId="121413FD" w:rsidR="00371EA1" w:rsidRDefault="00371EA1">
      <w:pPr>
        <w:pStyle w:val="CommentText"/>
      </w:pPr>
      <w:r>
        <w:rPr>
          <w:rStyle w:val="CommentReference"/>
        </w:rPr>
        <w:annotationRef/>
      </w:r>
      <w:r>
        <w:t>This is a good point</w:t>
      </w:r>
      <w:r>
        <w:t>…</w:t>
      </w:r>
      <w:r>
        <w:t xml:space="preserve"> Shall we chat more about this at some point?</w:t>
      </w:r>
    </w:p>
  </w:comment>
  <w:comment w:id="10" w:author="Ruan Van Mazijk" w:date="2019-12-03T12:30:00Z" w:initials="RVM">
    <w:p w14:paraId="276D846E" w14:textId="7583AD33" w:rsidR="00371EA1" w:rsidRDefault="00371EA1">
      <w:pPr>
        <w:pStyle w:val="CommentText"/>
      </w:pPr>
      <w:r>
        <w:rPr>
          <w:rStyle w:val="CommentReference"/>
        </w:rPr>
        <w:annotationRef/>
      </w:r>
      <w:r>
        <w:t>GCFR?</w:t>
      </w:r>
    </w:p>
  </w:comment>
  <w:comment w:id="12" w:author="Michael Cramer" w:date="2019-12-02T11:15:00Z" w:initials="MC">
    <w:p w14:paraId="03CFEB10" w14:textId="7AC156BE" w:rsidR="00371EA1" w:rsidRDefault="00371EA1">
      <w:pPr>
        <w:pStyle w:val="CommentText"/>
      </w:pPr>
      <w:r>
        <w:rPr>
          <w:rStyle w:val="CommentReference"/>
        </w:rPr>
        <w:annotationRef/>
      </w:r>
      <w:r>
        <w:t xml:space="preserve">I am wondering whether we need to pre-empt the rarefaction argument better here. For example, I might be bold and say that rarefaction is entirely inappropriate for museum/herbarium specimens. </w:t>
      </w:r>
    </w:p>
  </w:comment>
  <w:comment w:id="13" w:author="Ruan Van Mazijk" w:date="2019-12-03T12:32:00Z" w:initials="RVM">
    <w:p w14:paraId="52802E12" w14:textId="0E283C27" w:rsidR="00371EA1" w:rsidRDefault="00371EA1">
      <w:pPr>
        <w:pStyle w:val="CommentText"/>
      </w:pPr>
      <w:r>
        <w:rPr>
          <w:rStyle w:val="CommentReference"/>
        </w:rPr>
        <w:annotationRef/>
      </w:r>
      <w:r>
        <w:t>That</w:t>
      </w:r>
      <w:r>
        <w:t>’</w:t>
      </w:r>
      <w:r>
        <w:t>s a good point!</w:t>
      </w:r>
    </w:p>
  </w:comment>
  <w:comment w:id="14" w:author="Michael Cramer" w:date="2019-12-02T11:29:00Z" w:initials="MC">
    <w:p w14:paraId="5228A70D" w14:textId="4456D76A" w:rsidR="00371EA1" w:rsidRDefault="00371EA1">
      <w:pPr>
        <w:pStyle w:val="CommentText"/>
      </w:pPr>
      <w:r>
        <w:rPr>
          <w:rStyle w:val="CommentReference"/>
        </w:rPr>
        <w:annotationRef/>
      </w:r>
      <w:r>
        <w:t>What was the in the broader set that was left out?</w:t>
      </w:r>
    </w:p>
  </w:comment>
  <w:comment w:id="15" w:author="Michael Cramer" w:date="2019-12-02T11:30:00Z" w:initials="MC">
    <w:p w14:paraId="34FAFFC4" w14:textId="55845394" w:rsidR="00371EA1" w:rsidRDefault="00371EA1">
      <w:pPr>
        <w:pStyle w:val="CommentText"/>
      </w:pPr>
      <w:r>
        <w:rPr>
          <w:rStyle w:val="CommentReference"/>
        </w:rPr>
        <w:annotationRef/>
      </w:r>
      <w:r>
        <w:t xml:space="preserve">Why nominally? This should </w:t>
      </w:r>
      <w:proofErr w:type="gramStart"/>
      <w:r>
        <w:t>been</w:t>
      </w:r>
      <w:proofErr w:type="gramEnd"/>
      <w:r>
        <w:t xml:space="preserve"> informed by </w:t>
      </w:r>
      <w:proofErr w:type="spellStart"/>
      <w:r>
        <w:t>collinearty</w:t>
      </w:r>
      <w:proofErr w:type="spellEnd"/>
      <w:r>
        <w:t xml:space="preserve"> tests and so surely </w:t>
      </w:r>
      <w:proofErr w:type="spellStart"/>
      <w:r>
        <w:t>nimonally</w:t>
      </w:r>
      <w:proofErr w:type="spellEnd"/>
      <w:r>
        <w:t xml:space="preserve"> is not an accurate description?</w:t>
      </w:r>
    </w:p>
  </w:comment>
  <w:comment w:id="16" w:author="Ruan Van Mazijk" w:date="2019-12-03T12:33:00Z" w:initials="RVM">
    <w:p w14:paraId="0FE22BDB" w14:textId="51654128" w:rsidR="00371EA1" w:rsidRDefault="00371EA1">
      <w:pPr>
        <w:pStyle w:val="CommentText"/>
      </w:pPr>
      <w:r>
        <w:rPr>
          <w:rStyle w:val="CommentReference"/>
        </w:rPr>
        <w:annotationRef/>
      </w:r>
      <w:r>
        <w:t>Fair point! I</w:t>
      </w:r>
      <w:r>
        <w:t>’</w:t>
      </w:r>
      <w:r>
        <w:t>ve check this and will add as supplementary (will discuss with you guys too).</w:t>
      </w:r>
    </w:p>
  </w:comment>
  <w:comment w:id="17" w:author="Michael Cramer" w:date="2019-10-06T20:10:00Z" w:initials="MC">
    <w:p w14:paraId="5AED77A5" w14:textId="45F362C3" w:rsidR="00371EA1" w:rsidRDefault="00371EA1">
      <w:pPr>
        <w:pStyle w:val="CommentText"/>
      </w:pPr>
      <w:r>
        <w:rPr>
          <w:rStyle w:val="CommentReference"/>
        </w:rPr>
        <w:annotationRef/>
      </w:r>
      <w:r>
        <w:t>This suggests they were lumped together?</w:t>
      </w:r>
    </w:p>
  </w:comment>
  <w:comment w:id="18" w:author="Ruan Van Mazijk" w:date="2019-10-07T15:44:00Z" w:initials="RVM">
    <w:p w14:paraId="1E812954" w14:textId="484F8BEE" w:rsidR="00371EA1" w:rsidRDefault="00371EA1">
      <w:pPr>
        <w:pStyle w:val="CommentText"/>
      </w:pPr>
      <w:r>
        <w:rPr>
          <w:rStyle w:val="CommentReference"/>
        </w:rPr>
        <w:annotationRef/>
      </w:r>
      <w:r>
        <w:t>They were! It was a single PCA</w:t>
      </w:r>
      <w:r>
        <w:t>…</w:t>
      </w:r>
    </w:p>
  </w:comment>
  <w:comment w:id="19" w:author="Michael Cramer" w:date="2019-10-06T20:11:00Z" w:initials="MC">
    <w:p w14:paraId="3D93755E" w14:textId="0E76DB81" w:rsidR="00371EA1" w:rsidRDefault="00371EA1">
      <w:pPr>
        <w:pStyle w:val="CommentText"/>
      </w:pPr>
      <w:r>
        <w:rPr>
          <w:rStyle w:val="CommentReference"/>
        </w:rPr>
        <w:annotationRef/>
      </w:r>
      <w:r>
        <w:t xml:space="preserve">Is the standard not to </w:t>
      </w:r>
      <w:r>
        <w:t>“</w:t>
      </w:r>
      <w:r>
        <w:t>scale</w:t>
      </w:r>
      <w:r>
        <w:t>”</w:t>
      </w:r>
      <w:r>
        <w:t xml:space="preserve"> the variables for PCA anyway?</w:t>
      </w:r>
    </w:p>
  </w:comment>
  <w:comment w:id="20" w:author="Ruan Van Mazijk" w:date="2019-10-07T11:59:00Z" w:initials="RVM">
    <w:p w14:paraId="4E6C485B" w14:textId="2B0CE332" w:rsidR="00371EA1" w:rsidRDefault="00371EA1">
      <w:pPr>
        <w:pStyle w:val="CommentText"/>
      </w:pPr>
      <w:r>
        <w:rPr>
          <w:rStyle w:val="CommentReference"/>
        </w:rPr>
        <w:annotationRef/>
      </w:r>
      <w:r>
        <w:t>It is the standard yes, but the log10-transofrm is not the scaling. The transformation made sure the data wasn</w:t>
      </w:r>
      <w:r>
        <w:t>’</w:t>
      </w:r>
      <w:r>
        <w:t>t skewed</w:t>
      </w:r>
      <w:r>
        <w:t>…</w:t>
      </w:r>
    </w:p>
  </w:comment>
  <w:comment w:id="22" w:author="Ruan Van Mazijk" w:date="2019-12-03T11:34:00Z" w:initials="RVM">
    <w:p w14:paraId="13E1EB9E" w14:textId="4CDF16C1" w:rsidR="00371EA1" w:rsidRDefault="00371EA1">
      <w:pPr>
        <w:pStyle w:val="CommentText"/>
      </w:pPr>
      <w:r>
        <w:rPr>
          <w:rStyle w:val="CommentReference"/>
        </w:rPr>
        <w:annotationRef/>
      </w:r>
      <w:r>
        <w:t>And to home-in on the relationships in the non-hotspot parts of the two regions?</w:t>
      </w:r>
    </w:p>
  </w:comment>
  <w:comment w:id="24" w:author="Michael Cramer" w:date="2019-12-03T08:06:00Z" w:initials="MC">
    <w:p w14:paraId="3FA9A013" w14:textId="31BD4F42" w:rsidR="00371EA1" w:rsidRDefault="00371EA1">
      <w:pPr>
        <w:pStyle w:val="CommentText"/>
      </w:pPr>
      <w:r>
        <w:rPr>
          <w:rStyle w:val="CommentReference"/>
        </w:rPr>
        <w:annotationRef/>
      </w:r>
      <w:r>
        <w:t xml:space="preserve">It is not easy to see this from Fig 2. There was some discussion about relativizing </w:t>
      </w:r>
      <w:proofErr w:type="gramStart"/>
      <w:r>
        <w:t>this</w:t>
      </w:r>
      <w:proofErr w:type="gramEnd"/>
      <w:r>
        <w:t xml:space="preserve"> but I don</w:t>
      </w:r>
      <w:r>
        <w:t>’</w:t>
      </w:r>
      <w:r>
        <w:t>t remember what happened to that.</w:t>
      </w:r>
    </w:p>
  </w:comment>
  <w:comment w:id="25" w:author="Ruan Van Mazijk" w:date="2019-12-03T12:14:00Z" w:initials="RVM">
    <w:p w14:paraId="3121CA7E" w14:textId="42932269" w:rsidR="00371EA1" w:rsidRDefault="00371EA1">
      <w:pPr>
        <w:pStyle w:val="CommentText"/>
      </w:pPr>
      <w:r>
        <w:rPr>
          <w:rStyle w:val="CommentReference"/>
        </w:rPr>
        <w:annotationRef/>
      </w:r>
      <w:r>
        <w:t>Still don</w:t>
      </w:r>
      <w:r>
        <w:t>’</w:t>
      </w:r>
      <w:r>
        <w:t xml:space="preserve">t know what you mean by </w:t>
      </w:r>
      <w:proofErr w:type="spellStart"/>
      <w:r>
        <w:t>relativising</w:t>
      </w:r>
      <w:proofErr w:type="spellEnd"/>
      <w:r>
        <w:t xml:space="preserve"> or </w:t>
      </w:r>
      <w:proofErr w:type="spellStart"/>
      <w:r>
        <w:t>standardising</w:t>
      </w:r>
      <w:proofErr w:type="spellEnd"/>
      <w:r>
        <w:t xml:space="preserve"> here?</w:t>
      </w:r>
    </w:p>
  </w:comment>
  <w:comment w:id="26" w:author="Michael Cramer" w:date="2019-12-03T08:07:00Z" w:initials="MC">
    <w:p w14:paraId="330C274F" w14:textId="162472F8" w:rsidR="00371EA1" w:rsidRDefault="00371EA1">
      <w:pPr>
        <w:pStyle w:val="CommentText"/>
      </w:pPr>
      <w:r>
        <w:rPr>
          <w:rStyle w:val="CommentReference"/>
        </w:rPr>
        <w:annotationRef/>
      </w:r>
      <w:r>
        <w:t>Strange to have this result in S rather than with other panels in Fig 2.</w:t>
      </w:r>
    </w:p>
  </w:comment>
  <w:comment w:id="27" w:author="Ruan Van Mazijk" w:date="2019-12-03T11:55:00Z" w:initials="RVM">
    <w:p w14:paraId="1C54F278" w14:textId="40FFA1DC" w:rsidR="00371EA1" w:rsidRDefault="00371EA1">
      <w:pPr>
        <w:pStyle w:val="CommentText"/>
      </w:pPr>
      <w:r>
        <w:rPr>
          <w:rStyle w:val="CommentReference"/>
        </w:rPr>
        <w:annotationRef/>
      </w:r>
      <w:r>
        <w:t>I agree. The updated version of the figure has it.</w:t>
      </w:r>
    </w:p>
  </w:comment>
  <w:comment w:id="28" w:author="Michael Cramer" w:date="2019-12-03T08:17:00Z" w:initials="MC">
    <w:p w14:paraId="5C360526" w14:textId="3EE07712" w:rsidR="00371EA1" w:rsidRDefault="00371EA1">
      <w:pPr>
        <w:pStyle w:val="CommentText"/>
      </w:pPr>
      <w:r>
        <w:rPr>
          <w:rStyle w:val="CommentReference"/>
        </w:rPr>
        <w:annotationRef/>
      </w:r>
      <w:r>
        <w:t xml:space="preserve">I think just refer to the table/figure (which?) rather than saying this. </w:t>
      </w:r>
    </w:p>
  </w:comment>
  <w:comment w:id="29" w:author="Ruan Van Mazijk" w:date="2019-12-03T11:57:00Z" w:initials="RVM">
    <w:p w14:paraId="07C22E28" w14:textId="471300FA" w:rsidR="00371EA1" w:rsidRDefault="00371EA1">
      <w:pPr>
        <w:pStyle w:val="CommentText"/>
      </w:pPr>
      <w:r>
        <w:rPr>
          <w:rStyle w:val="CommentReference"/>
        </w:rPr>
        <w:annotationRef/>
      </w:r>
      <w:r>
        <w:t>The table is for the univariate (ANCOVA) results, the figure for the multivariate results.</w:t>
      </w:r>
    </w:p>
  </w:comment>
  <w:comment w:id="30" w:author="Michael Cramer" w:date="2019-10-06T20:52:00Z" w:initials="MC">
    <w:p w14:paraId="44AE895E" w14:textId="77777777" w:rsidR="00371EA1" w:rsidRDefault="00371EA1" w:rsidP="001A7D58">
      <w:pPr>
        <w:pStyle w:val="CommentText"/>
      </w:pPr>
      <w:r>
        <w:rPr>
          <w:rStyle w:val="CommentReference"/>
        </w:rPr>
        <w:annotationRef/>
      </w:r>
      <w:r>
        <w:t>Why is this SD?</w:t>
      </w:r>
    </w:p>
  </w:comment>
  <w:comment w:id="31" w:author="Ruan Van Mazijk" w:date="2019-10-08T09:24:00Z" w:initials="RVM">
    <w:p w14:paraId="76D8A660" w14:textId="77777777" w:rsidR="00371EA1" w:rsidRDefault="00371EA1" w:rsidP="001A7D58">
      <w:pPr>
        <w:pStyle w:val="CommentText"/>
      </w:pPr>
      <w:r>
        <w:rPr>
          <w:rStyle w:val="CommentReference"/>
        </w:rPr>
        <w:annotationRef/>
      </w:r>
      <w:r>
        <w:t>Should it be the variance rather?</w:t>
      </w:r>
    </w:p>
  </w:comment>
  <w:comment w:id="32" w:author="Michael Cramer" w:date="2019-10-06T20:52:00Z" w:initials="MC">
    <w:p w14:paraId="72002478" w14:textId="77777777" w:rsidR="00371EA1" w:rsidRDefault="00371EA1" w:rsidP="00827247">
      <w:pPr>
        <w:pStyle w:val="CommentText"/>
      </w:pPr>
      <w:r>
        <w:rPr>
          <w:rStyle w:val="CommentReference"/>
        </w:rPr>
        <w:annotationRef/>
      </w:r>
      <w:r>
        <w:t>Why is this SD?</w:t>
      </w:r>
    </w:p>
  </w:comment>
  <w:comment w:id="33" w:author="Ruan Van Mazijk" w:date="2019-10-08T09:24:00Z" w:initials="RVM">
    <w:p w14:paraId="0A83FFEA" w14:textId="77777777" w:rsidR="00371EA1" w:rsidRDefault="00371EA1" w:rsidP="00827247">
      <w:pPr>
        <w:pStyle w:val="CommentText"/>
      </w:pPr>
      <w:r>
        <w:rPr>
          <w:rStyle w:val="CommentReference"/>
        </w:rPr>
        <w:annotationRef/>
      </w:r>
      <w:r>
        <w:t>Should it be the variance rather?</w:t>
      </w:r>
    </w:p>
  </w:comment>
  <w:comment w:id="35" w:author="Michael Cramer" w:date="2019-12-03T08:19:00Z" w:initials="MC">
    <w:p w14:paraId="20553D95" w14:textId="4D7D575C" w:rsidR="00371EA1" w:rsidRDefault="00371EA1">
      <w:pPr>
        <w:pStyle w:val="CommentText"/>
      </w:pPr>
      <w:r>
        <w:rPr>
          <w:rStyle w:val="CommentReference"/>
        </w:rPr>
        <w:annotationRef/>
      </w:r>
      <w:r>
        <w:t>Nice!</w:t>
      </w:r>
    </w:p>
  </w:comment>
  <w:comment w:id="34" w:author="Ruan Van Mazijk" w:date="2019-12-03T11:36:00Z" w:initials="RVM">
    <w:p w14:paraId="1CDB9C49" w14:textId="31B3356C" w:rsidR="00371EA1" w:rsidRDefault="00371EA1">
      <w:pPr>
        <w:pStyle w:val="CommentText"/>
      </w:pPr>
      <w:r>
        <w:rPr>
          <w:rStyle w:val="CommentReference"/>
        </w:rPr>
        <w:annotationRef/>
      </w:r>
      <w:r>
        <w:rPr>
          <w:rStyle w:val="CommentReference"/>
        </w:rPr>
        <w:annotationRef/>
      </w:r>
      <w:r>
        <w:t>Do you mean Figure 3a? If not, what sort of supporting figure do you wish?</w:t>
      </w:r>
    </w:p>
  </w:comment>
  <w:comment w:id="36" w:author="Michael Cramer" w:date="2019-10-06T20:52:00Z" w:initials="MC">
    <w:p w14:paraId="151A031E" w14:textId="77777777" w:rsidR="00371EA1" w:rsidRDefault="00371EA1" w:rsidP="003E77D9">
      <w:pPr>
        <w:pStyle w:val="CommentText"/>
      </w:pPr>
      <w:r>
        <w:rPr>
          <w:rStyle w:val="CommentReference"/>
        </w:rPr>
        <w:annotationRef/>
      </w:r>
      <w:r>
        <w:t>Why is this SD?</w:t>
      </w:r>
    </w:p>
  </w:comment>
  <w:comment w:id="37" w:author="Ruan Van Mazijk" w:date="2019-10-08T09:24:00Z" w:initials="RVM">
    <w:p w14:paraId="21F65C2F" w14:textId="77777777" w:rsidR="00371EA1" w:rsidRDefault="00371EA1" w:rsidP="003E77D9">
      <w:pPr>
        <w:pStyle w:val="CommentText"/>
      </w:pPr>
      <w:r>
        <w:rPr>
          <w:rStyle w:val="CommentReference"/>
        </w:rPr>
        <w:annotationRef/>
      </w:r>
      <w:r>
        <w:t>Should it be the variance rather?</w:t>
      </w:r>
    </w:p>
  </w:comment>
  <w:comment w:id="38" w:author="Michael Cramer" w:date="2019-10-06T20:52:00Z" w:initials="MC">
    <w:p w14:paraId="35D2187B" w14:textId="77777777" w:rsidR="00371EA1" w:rsidRDefault="00371EA1" w:rsidP="003E77D9">
      <w:pPr>
        <w:pStyle w:val="CommentText"/>
      </w:pPr>
      <w:r>
        <w:rPr>
          <w:rStyle w:val="CommentReference"/>
        </w:rPr>
        <w:annotationRef/>
      </w:r>
      <w:r>
        <w:t>Why is this SD?</w:t>
      </w:r>
    </w:p>
  </w:comment>
  <w:comment w:id="39" w:author="Ruan Van Mazijk" w:date="2019-10-08T09:24:00Z" w:initials="RVM">
    <w:p w14:paraId="5801EF70" w14:textId="77777777" w:rsidR="00371EA1" w:rsidRDefault="00371EA1" w:rsidP="003E77D9">
      <w:pPr>
        <w:pStyle w:val="CommentText"/>
      </w:pPr>
      <w:r>
        <w:rPr>
          <w:rStyle w:val="CommentReference"/>
        </w:rPr>
        <w:annotationRef/>
      </w:r>
      <w:r>
        <w:t>Should it be the variance rather?</w:t>
      </w:r>
    </w:p>
  </w:comment>
  <w:comment w:id="40" w:author="Michael Cramer" w:date="2019-10-06T20:52:00Z" w:initials="MC">
    <w:p w14:paraId="4CA8A44E" w14:textId="77777777" w:rsidR="00371EA1" w:rsidRDefault="00371EA1" w:rsidP="00C96F57">
      <w:pPr>
        <w:pStyle w:val="CommentText"/>
      </w:pPr>
      <w:r>
        <w:rPr>
          <w:rStyle w:val="CommentReference"/>
        </w:rPr>
        <w:annotationRef/>
      </w:r>
      <w:r>
        <w:t>Why is this SD?</w:t>
      </w:r>
    </w:p>
  </w:comment>
  <w:comment w:id="41" w:author="Ruan Van Mazijk" w:date="2019-10-08T09:24:00Z" w:initials="RVM">
    <w:p w14:paraId="7CB43028" w14:textId="77777777" w:rsidR="00371EA1" w:rsidRDefault="00371EA1" w:rsidP="00C96F57">
      <w:pPr>
        <w:pStyle w:val="CommentText"/>
      </w:pPr>
      <w:r>
        <w:rPr>
          <w:rStyle w:val="CommentReference"/>
        </w:rPr>
        <w:annotationRef/>
      </w:r>
      <w:r>
        <w:t>Should it be the variance rather?</w:t>
      </w:r>
    </w:p>
  </w:comment>
  <w:comment w:id="42" w:author="Michael Cramer" w:date="2019-12-03T08:21:00Z" w:initials="MC">
    <w:p w14:paraId="6585E7F5" w14:textId="714E833D" w:rsidR="00371EA1" w:rsidRDefault="00371EA1">
      <w:pPr>
        <w:pStyle w:val="CommentText"/>
      </w:pPr>
      <w:r>
        <w:rPr>
          <w:rStyle w:val="CommentReference"/>
        </w:rPr>
        <w:annotationRef/>
      </w:r>
      <w:r>
        <w:t>This is a little mind-bending I think.</w:t>
      </w:r>
    </w:p>
  </w:comment>
  <w:comment w:id="43" w:author="Ruan Van Mazijk" w:date="2019-12-03T12:04:00Z" w:initials="RVM">
    <w:p w14:paraId="3D3E71FC" w14:textId="5D03FC9C" w:rsidR="00371EA1" w:rsidRDefault="00371EA1">
      <w:pPr>
        <w:pStyle w:val="CommentText"/>
      </w:pPr>
      <w:r>
        <w:rPr>
          <w:rStyle w:val="CommentReference"/>
        </w:rPr>
        <w:annotationRef/>
      </w:r>
      <w:r>
        <w:t xml:space="preserve">Mind-bending like confusing? Or mind-binding like </w:t>
      </w:r>
      <w:r>
        <w:t>“</w:t>
      </w:r>
      <w:r>
        <w:t>wow</w:t>
      </w:r>
      <w:r>
        <w:t>”</w:t>
      </w:r>
      <w:r>
        <w:t>?...</w:t>
      </w:r>
    </w:p>
  </w:comment>
  <w:comment w:id="44" w:author="Michael Cramer" w:date="2019-12-03T11:05:00Z" w:initials="MC">
    <w:p w14:paraId="72D2893D" w14:textId="4CE8149C" w:rsidR="00371EA1" w:rsidRDefault="00371EA1">
      <w:pPr>
        <w:pStyle w:val="CommentText"/>
      </w:pPr>
      <w:r>
        <w:rPr>
          <w:rStyle w:val="CommentReference"/>
        </w:rPr>
        <w:annotationRef/>
      </w:r>
      <w:r>
        <w:t>This is the only reference to Figure 4</w:t>
      </w:r>
    </w:p>
  </w:comment>
  <w:comment w:id="45" w:author="Ruan Van Mazijk" w:date="2019-12-03T12:07:00Z" w:initials="RVM">
    <w:p w14:paraId="39197D3F" w14:textId="7E9A817E" w:rsidR="00371EA1" w:rsidRDefault="00371EA1">
      <w:pPr>
        <w:pStyle w:val="CommentText"/>
      </w:pPr>
      <w:r>
        <w:rPr>
          <w:rStyle w:val="CommentReference"/>
        </w:rPr>
        <w:annotationRef/>
      </w:r>
      <w:r>
        <w:t xml:space="preserve">Added missing references to it above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7" w:author="Michael Cramer" w:date="2019-12-03T08:28:00Z" w:initials="MC">
    <w:p w14:paraId="7BAA7050" w14:textId="1B13D596" w:rsidR="00371EA1" w:rsidRDefault="00371EA1">
      <w:pPr>
        <w:pStyle w:val="CommentText"/>
      </w:pPr>
      <w:r>
        <w:rPr>
          <w:rStyle w:val="CommentReference"/>
        </w:rPr>
        <w:annotationRef/>
      </w:r>
      <w:r>
        <w:t>I am not at all convinced by this argument. Isn</w:t>
      </w:r>
      <w:r>
        <w:t>’</w:t>
      </w:r>
      <w:r>
        <w:t>t this just a necessary consequence of data aggregation?</w:t>
      </w:r>
    </w:p>
  </w:comment>
  <w:comment w:id="48" w:author="Michael Cramer" w:date="2019-12-03T08:42:00Z" w:initials="MC">
    <w:p w14:paraId="6DD55F01" w14:textId="4C4083CF" w:rsidR="00371EA1" w:rsidRDefault="00371EA1">
      <w:pPr>
        <w:pStyle w:val="CommentText"/>
      </w:pPr>
      <w:r>
        <w:rPr>
          <w:rStyle w:val="CommentReference"/>
        </w:rPr>
        <w:annotationRef/>
      </w:r>
      <w:r>
        <w:t xml:space="preserve">The point I would like to make is that there is no way to correct for deliberate collection of rarer species. This is not represented by sampling effort at all. I am a bit worried about this aspect because I can just see Hopper picking on this. I think we need to do a good job of defending this. </w:t>
      </w:r>
    </w:p>
  </w:comment>
  <w:comment w:id="49" w:author="Michael Cramer" w:date="2019-12-03T10:39:00Z" w:initials="MC">
    <w:p w14:paraId="2CA3CDB8" w14:textId="18AF3660" w:rsidR="00371EA1" w:rsidRDefault="00371EA1">
      <w:pPr>
        <w:pStyle w:val="CommentText"/>
      </w:pPr>
      <w:r>
        <w:rPr>
          <w:rStyle w:val="CommentReference"/>
        </w:rPr>
        <w:annotationRef/>
      </w:r>
      <w:r>
        <w:t>I don</w:t>
      </w:r>
      <w:r>
        <w:t>’</w:t>
      </w:r>
      <w:r>
        <w:t xml:space="preserve">t see this stability and being necessarily </w:t>
      </w:r>
      <w:r>
        <w:t>“</w:t>
      </w:r>
      <w:r>
        <w:t>foremost</w:t>
      </w:r>
      <w:r>
        <w:t>”</w:t>
      </w:r>
      <w:r>
        <w:t>. The issue is that our environmental heterogeneity data are</w:t>
      </w:r>
      <w:r>
        <w:t>…</w:t>
      </w:r>
      <w:r>
        <w:t xml:space="preserve">thin and probably not really that representative, especially in these hotspots. I think that the foremost explanation of weakness in the models is indeed this. </w:t>
      </w:r>
      <w:proofErr w:type="gramStart"/>
      <w:r>
        <w:t>Also</w:t>
      </w:r>
      <w:proofErr w:type="gramEnd"/>
      <w:r>
        <w:t xml:space="preserve"> we left out many drivers that could be of potential interest. I do like the direction of the argument here, but I think we need a more nuanced approach to this. </w:t>
      </w:r>
    </w:p>
  </w:comment>
  <w:comment w:id="50" w:author="Michael Cramer" w:date="2019-12-03T10:43:00Z" w:initials="MC">
    <w:p w14:paraId="12C42DED" w14:textId="5819E472" w:rsidR="00371EA1" w:rsidRDefault="00371EA1">
      <w:pPr>
        <w:pStyle w:val="CommentText"/>
      </w:pPr>
      <w:r>
        <w:rPr>
          <w:rStyle w:val="CommentReference"/>
        </w:rPr>
        <w:annotationRef/>
      </w:r>
      <w:r>
        <w:t>Don</w:t>
      </w:r>
      <w:r>
        <w:t>’</w:t>
      </w:r>
      <w:r>
        <w:t xml:space="preserve">t you think that Perth requires a mention </w:t>
      </w:r>
      <w:proofErr w:type="gramStart"/>
      <w:r>
        <w:t>too.</w:t>
      </w:r>
      <w:proofErr w:type="gramEnd"/>
      <w:r>
        <w:t xml:space="preserve"> There is a different matter. It is the potential inflation of species richness by anthropogenic imports.</w:t>
      </w:r>
    </w:p>
    <w:p w14:paraId="5F3E149F" w14:textId="6DD801A6" w:rsidR="00371EA1" w:rsidRDefault="00371EA1">
      <w:pPr>
        <w:pStyle w:val="CommentText"/>
      </w:pPr>
    </w:p>
  </w:comment>
  <w:comment w:id="54" w:author="Michael Cramer" w:date="2019-10-07T10:02:00Z" w:initials="MC">
    <w:p w14:paraId="4937B472" w14:textId="0312FCE7" w:rsidR="00371EA1" w:rsidRDefault="00371EA1" w:rsidP="006F5A52">
      <w:pPr>
        <w:pStyle w:val="CommentText"/>
      </w:pPr>
      <w:r>
        <w:rPr>
          <w:rStyle w:val="CommentReference"/>
        </w:rPr>
        <w:annotationRef/>
      </w:r>
      <w:r>
        <w:t>Should these be normalized for the total number of QDS or HDS?</w:t>
      </w:r>
    </w:p>
  </w:comment>
  <w:comment w:id="55" w:author="Ruan Van Mazijk" w:date="2019-10-07T12:19:00Z" w:initials="RVM">
    <w:p w14:paraId="77A93CC5" w14:textId="3A13C47F" w:rsidR="00371EA1" w:rsidRDefault="00371EA1">
      <w:pPr>
        <w:pStyle w:val="CommentText"/>
      </w:pPr>
      <w:r>
        <w:rPr>
          <w:rStyle w:val="CommentReference"/>
        </w:rPr>
        <w:annotationRef/>
      </w:r>
      <w:r>
        <w:t>Note sure what you mean?</w:t>
      </w:r>
    </w:p>
  </w:comment>
  <w:comment w:id="52" w:author="Michael Cramer" w:date="2019-12-03T10:58:00Z" w:initials="MC">
    <w:p w14:paraId="11E838FE" w14:textId="753F8830" w:rsidR="00371EA1" w:rsidRDefault="00371EA1">
      <w:pPr>
        <w:pStyle w:val="CommentText"/>
      </w:pPr>
      <w:r>
        <w:rPr>
          <w:rStyle w:val="CommentReference"/>
        </w:rPr>
        <w:annotationRef/>
      </w:r>
      <w:r>
        <w:t>I am not sure about this combination of figures being appropriate. The exclusion of DS here seems strange. Maybe this can be rearranged.</w:t>
      </w:r>
    </w:p>
  </w:comment>
  <w:comment w:id="53" w:author="Ruan Van Mazijk" w:date="2019-12-03T12:17:00Z" w:initials="RVM">
    <w:p w14:paraId="20D71E78" w14:textId="544E27A0" w:rsidR="00371EA1" w:rsidRDefault="00371EA1">
      <w:pPr>
        <w:pStyle w:val="CommentText"/>
      </w:pPr>
      <w:r>
        <w:rPr>
          <w:rStyle w:val="CommentReference"/>
        </w:rPr>
        <w:annotationRef/>
      </w:r>
      <w:r>
        <w:t>Updated figure does this, I think.</w:t>
      </w:r>
    </w:p>
  </w:comment>
  <w:comment w:id="56" w:author="Michael Cramer" w:date="2019-12-03T08:32:00Z" w:initials="MC">
    <w:p w14:paraId="350C35AF" w14:textId="7ED0BEDD" w:rsidR="00371EA1" w:rsidRDefault="00371EA1">
      <w:pPr>
        <w:pStyle w:val="CommentText"/>
      </w:pPr>
      <w:r>
        <w:rPr>
          <w:rStyle w:val="CommentReference"/>
        </w:rPr>
        <w:annotationRef/>
      </w:r>
      <w:r>
        <w:t xml:space="preserve">What does the steeper slope at DS mean? Is it steeper in fact? </w:t>
      </w:r>
      <w:proofErr w:type="gramStart"/>
      <w:r>
        <w:t>Actually</w:t>
      </w:r>
      <w:proofErr w:type="gramEnd"/>
      <w:r>
        <w:t xml:space="preserve"> I don</w:t>
      </w:r>
      <w:r>
        <w:t>’</w:t>
      </w:r>
      <w:r>
        <w:t>t know what the slope means</w:t>
      </w:r>
      <w:r>
        <w:t>…</w:t>
      </w:r>
      <w:r>
        <w:t xml:space="preserve">. </w:t>
      </w:r>
    </w:p>
  </w:comment>
  <w:comment w:id="57" w:author="Michael Cramer" w:date="2019-12-03T11:02:00Z" w:initials="MC">
    <w:p w14:paraId="43265982" w14:textId="7C216E94" w:rsidR="00371EA1" w:rsidRDefault="00371EA1">
      <w:pPr>
        <w:pStyle w:val="CommentText"/>
      </w:pPr>
      <w:r>
        <w:rPr>
          <w:rStyle w:val="CommentReference"/>
        </w:rPr>
        <w:annotationRef/>
      </w:r>
      <w:r>
        <w:t xml:space="preserve">What is SWAFR in the predictor list? Should this be </w:t>
      </w:r>
      <w:r>
        <w:t>“</w:t>
      </w:r>
      <w:r>
        <w:t>Region</w:t>
      </w:r>
      <w:r>
        <w:t>”</w:t>
      </w:r>
      <w:r>
        <w:t>?</w:t>
      </w:r>
    </w:p>
  </w:comment>
  <w:comment w:id="58" w:author="Ruan Van Mazijk" w:date="2019-12-03T12:16:00Z" w:initials="RVM">
    <w:p w14:paraId="151CA642" w14:textId="69319484" w:rsidR="00371EA1" w:rsidRPr="00AC2235" w:rsidRDefault="00371EA1">
      <w:pPr>
        <w:pStyle w:val="CommentText"/>
      </w:pPr>
      <w:r>
        <w:rPr>
          <w:rStyle w:val="CommentReference"/>
        </w:rPr>
        <w:annotationRef/>
      </w:r>
      <w:r>
        <w:t xml:space="preserve">Think </w:t>
      </w:r>
      <w:r>
        <w:t>“</w:t>
      </w:r>
      <w:proofErr w:type="spellStart"/>
      <w:r>
        <w:t>Region</w:t>
      </w:r>
      <w:r>
        <w:rPr>
          <w:vertAlign w:val="subscript"/>
        </w:rPr>
        <w:t>SWAFR</w:t>
      </w:r>
      <w:proofErr w:type="spellEnd"/>
      <w:r>
        <w:t>”</w:t>
      </w:r>
      <w:r>
        <w:t>. The updated version of the figure hopefully helps?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C3B27" w15:done="0"/>
  <w15:commentEx w15:paraId="2C95E568" w15:done="0"/>
  <w15:commentEx w15:paraId="16A5BD8E" w15:done="1"/>
  <w15:commentEx w15:paraId="739A862A" w15:paraIdParent="16A5BD8E" w15:done="1"/>
  <w15:commentEx w15:paraId="1A2D83B2" w15:done="0"/>
  <w15:commentEx w15:paraId="0D85E42B" w15:done="0"/>
  <w15:commentEx w15:paraId="50E697F5" w15:paraIdParent="0D85E42B" w15:done="0"/>
  <w15:commentEx w15:paraId="276D846E" w15:done="0"/>
  <w15:commentEx w15:paraId="03CFEB10" w15:done="0"/>
  <w15:commentEx w15:paraId="52802E12" w15:paraIdParent="03CFEB10" w15:done="0"/>
  <w15:commentEx w15:paraId="5228A70D" w15:done="0"/>
  <w15:commentEx w15:paraId="34FAFFC4" w15:done="0"/>
  <w15:commentEx w15:paraId="0FE22BDB" w15:paraIdParent="34FAFFC4" w15:done="0"/>
  <w15:commentEx w15:paraId="5AED77A5" w15:done="1"/>
  <w15:commentEx w15:paraId="1E812954" w15:paraIdParent="5AED77A5" w15:done="1"/>
  <w15:commentEx w15:paraId="3D93755E" w15:done="1"/>
  <w15:commentEx w15:paraId="4E6C485B" w15:paraIdParent="3D93755E" w15:done="1"/>
  <w15:commentEx w15:paraId="13E1EB9E" w15:done="0"/>
  <w15:commentEx w15:paraId="3FA9A013" w15:done="0"/>
  <w15:commentEx w15:paraId="3121CA7E" w15:paraIdParent="3FA9A013" w15:done="0"/>
  <w15:commentEx w15:paraId="330C274F" w15:done="0"/>
  <w15:commentEx w15:paraId="1C54F278" w15:paraIdParent="330C274F" w15:done="0"/>
  <w15:commentEx w15:paraId="5C360526" w15:done="0"/>
  <w15:commentEx w15:paraId="07C22E28" w15:paraIdParent="5C360526" w15:done="0"/>
  <w15:commentEx w15:paraId="44AE895E" w15:done="0"/>
  <w15:commentEx w15:paraId="76D8A660" w15:paraIdParent="44AE895E" w15:done="0"/>
  <w15:commentEx w15:paraId="72002478" w15:done="0"/>
  <w15:commentEx w15:paraId="0A83FFEA" w15:paraIdParent="72002478" w15:done="0"/>
  <w15:commentEx w15:paraId="20553D95" w15:done="0"/>
  <w15:commentEx w15:paraId="1CDB9C49" w15:done="0"/>
  <w15:commentEx w15:paraId="151A031E" w15:done="0"/>
  <w15:commentEx w15:paraId="21F65C2F" w15:paraIdParent="151A031E" w15:done="0"/>
  <w15:commentEx w15:paraId="35D2187B" w15:done="0"/>
  <w15:commentEx w15:paraId="5801EF70" w15:paraIdParent="35D2187B" w15:done="0"/>
  <w15:commentEx w15:paraId="4CA8A44E" w15:done="0"/>
  <w15:commentEx w15:paraId="7CB43028" w15:paraIdParent="4CA8A44E" w15:done="0"/>
  <w15:commentEx w15:paraId="6585E7F5" w15:done="0"/>
  <w15:commentEx w15:paraId="3D3E71FC" w15:paraIdParent="6585E7F5" w15:done="0"/>
  <w15:commentEx w15:paraId="72D2893D" w15:done="0"/>
  <w15:commentEx w15:paraId="39197D3F" w15:paraIdParent="72D2893D" w15:done="0"/>
  <w15:commentEx w15:paraId="7BAA7050" w15:done="0"/>
  <w15:commentEx w15:paraId="6DD55F01" w15:done="0"/>
  <w15:commentEx w15:paraId="2CA3CDB8" w15:done="0"/>
  <w15:commentEx w15:paraId="5F3E149F" w15:done="0"/>
  <w15:commentEx w15:paraId="4937B472" w15:done="1"/>
  <w15:commentEx w15:paraId="77A93CC5" w15:paraIdParent="4937B472" w15:done="1"/>
  <w15:commentEx w15:paraId="11E838FE" w15:done="1"/>
  <w15:commentEx w15:paraId="20D71E78" w15:paraIdParent="11E838FE" w15:done="1"/>
  <w15:commentEx w15:paraId="350C35AF" w15:done="0"/>
  <w15:commentEx w15:paraId="43265982" w15:done="1"/>
  <w15:commentEx w15:paraId="151CA642" w15:paraIdParent="432659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C3B27" w16cid:durableId="2190D7AA"/>
  <w16cid:commentId w16cid:paraId="2C95E568" w16cid:durableId="2190D293"/>
  <w16cid:commentId w16cid:paraId="16A5BD8E" w16cid:durableId="21442A21"/>
  <w16cid:commentId w16cid:paraId="739A862A" w16cid:durableId="2145DB17"/>
  <w16cid:commentId w16cid:paraId="1A2D83B2" w16cid:durableId="21442C0E"/>
  <w16cid:commentId w16cid:paraId="0D85E42B" w16cid:durableId="21442AB3"/>
  <w16cid:commentId w16cid:paraId="50E697F5" w16cid:durableId="2145DB8F"/>
  <w16cid:commentId w16cid:paraId="276D846E" w16cid:durableId="2190D3EA"/>
  <w16cid:commentId w16cid:paraId="03CFEB10" w16cid:durableId="218F70CB"/>
  <w16cid:commentId w16cid:paraId="52802E12" w16cid:durableId="2190D45C"/>
  <w16cid:commentId w16cid:paraId="5228A70D" w16cid:durableId="218F7430"/>
  <w16cid:commentId w16cid:paraId="34FAFFC4" w16cid:durableId="218F7469"/>
  <w16cid:commentId w16cid:paraId="0FE22BDB" w16cid:durableId="2190D4AA"/>
  <w16cid:commentId w16cid:paraId="5AED77A5" w16cid:durableId="2144C8B0"/>
  <w16cid:commentId w16cid:paraId="1E812954" w16cid:durableId="2145DBC4"/>
  <w16cid:commentId w16cid:paraId="3D93755E" w16cid:durableId="2144C8FE"/>
  <w16cid:commentId w16cid:paraId="4E6C485B" w16cid:durableId="2145A72D"/>
  <w16cid:commentId w16cid:paraId="13E1EB9E" w16cid:durableId="2190C6D0"/>
  <w16cid:commentId w16cid:paraId="3FA9A013" w16cid:durableId="219095EA"/>
  <w16cid:commentId w16cid:paraId="3121CA7E" w16cid:durableId="2190D02E"/>
  <w16cid:commentId w16cid:paraId="330C274F" w16cid:durableId="2190962E"/>
  <w16cid:commentId w16cid:paraId="1C54F278" w16cid:durableId="2190CBBA"/>
  <w16cid:commentId w16cid:paraId="5C360526" w16cid:durableId="21909896"/>
  <w16cid:commentId w16cid:paraId="07C22E28" w16cid:durableId="2190CC27"/>
  <w16cid:commentId w16cid:paraId="44AE895E" w16cid:durableId="2184E6EA"/>
  <w16cid:commentId w16cid:paraId="76D8A660" w16cid:durableId="2184E6EB"/>
  <w16cid:commentId w16cid:paraId="72002478" w16cid:durableId="2184E6EC"/>
  <w16cid:commentId w16cid:paraId="0A83FFEA" w16cid:durableId="2184E6ED"/>
  <w16cid:commentId w16cid:paraId="20553D95" w16cid:durableId="219098F8"/>
  <w16cid:commentId w16cid:paraId="1CDB9C49" w16cid:durableId="2190C739"/>
  <w16cid:commentId w16cid:paraId="151A031E" w16cid:durableId="2184E6F3"/>
  <w16cid:commentId w16cid:paraId="21F65C2F" w16cid:durableId="2184E6F4"/>
  <w16cid:commentId w16cid:paraId="35D2187B" w16cid:durableId="2184E6F5"/>
  <w16cid:commentId w16cid:paraId="5801EF70" w16cid:durableId="2184E6F6"/>
  <w16cid:commentId w16cid:paraId="4CA8A44E" w16cid:durableId="2184E6F7"/>
  <w16cid:commentId w16cid:paraId="7CB43028" w16cid:durableId="2184E6F8"/>
  <w16cid:commentId w16cid:paraId="6585E7F5" w16cid:durableId="2190997A"/>
  <w16cid:commentId w16cid:paraId="3D3E71FC" w16cid:durableId="2190CDBC"/>
  <w16cid:commentId w16cid:paraId="72D2893D" w16cid:durableId="2190BFEA"/>
  <w16cid:commentId w16cid:paraId="39197D3F" w16cid:durableId="2190CE91"/>
  <w16cid:commentId w16cid:paraId="7BAA7050" w16cid:durableId="21909B1E"/>
  <w16cid:commentId w16cid:paraId="6DD55F01" w16cid:durableId="21909E66"/>
  <w16cid:commentId w16cid:paraId="2CA3CDB8" w16cid:durableId="2190B9F6"/>
  <w16cid:commentId w16cid:paraId="5F3E149F" w16cid:durableId="2190BADA"/>
  <w16cid:commentId w16cid:paraId="4937B472" w16cid:durableId="21458BBA"/>
  <w16cid:commentId w16cid:paraId="77A93CC5" w16cid:durableId="2145ABD6"/>
  <w16cid:commentId w16cid:paraId="11E838FE" w16cid:durableId="2190BE71"/>
  <w16cid:commentId w16cid:paraId="20D71E78" w16cid:durableId="2190D0CB"/>
  <w16cid:commentId w16cid:paraId="350C35AF" w16cid:durableId="21909C1C"/>
  <w16cid:commentId w16cid:paraId="43265982" w16cid:durableId="2190BF47"/>
  <w16cid:commentId w16cid:paraId="151CA642" w16cid:durableId="2190D0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405B8" w14:textId="77777777" w:rsidR="00D5747C" w:rsidRDefault="00D5747C">
      <w:pPr>
        <w:spacing w:after="0"/>
      </w:pPr>
      <w:r>
        <w:separator/>
      </w:r>
    </w:p>
  </w:endnote>
  <w:endnote w:type="continuationSeparator" w:id="0">
    <w:p w14:paraId="57221824" w14:textId="77777777" w:rsidR="00D5747C" w:rsidRDefault="00D5747C">
      <w:pPr>
        <w:spacing w:after="0"/>
      </w:pPr>
      <w:r>
        <w:continuationSeparator/>
      </w:r>
    </w:p>
  </w:endnote>
  <w:endnote w:type="continuationNotice" w:id="1">
    <w:p w14:paraId="25B7AD91" w14:textId="77777777" w:rsidR="00D5747C" w:rsidRDefault="00D5747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830354"/>
      <w:docPartObj>
        <w:docPartGallery w:val="Page Numbers (Bottom of Page)"/>
        <w:docPartUnique/>
      </w:docPartObj>
    </w:sdtPr>
    <w:sdtEndPr>
      <w:rPr>
        <w:noProof/>
      </w:rPr>
    </w:sdtEndPr>
    <w:sdtContent>
      <w:p w14:paraId="2310A7E4" w14:textId="5C7FA65C" w:rsidR="00371EA1" w:rsidRDefault="00371EA1">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1D5C85C2" w14:textId="77777777" w:rsidR="00371EA1" w:rsidRDefault="00371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E1861" w14:textId="77777777" w:rsidR="00D5747C" w:rsidRDefault="00D5747C">
      <w:r>
        <w:separator/>
      </w:r>
    </w:p>
  </w:footnote>
  <w:footnote w:type="continuationSeparator" w:id="0">
    <w:p w14:paraId="6EFE7FA3" w14:textId="77777777" w:rsidR="00D5747C" w:rsidRDefault="00D5747C">
      <w:r>
        <w:continuationSeparator/>
      </w:r>
    </w:p>
  </w:footnote>
  <w:footnote w:type="continuationNotice" w:id="1">
    <w:p w14:paraId="4F34C934" w14:textId="77777777" w:rsidR="00D5747C" w:rsidRDefault="00D5747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517A2"/>
    <w:multiLevelType w:val="hybridMultilevel"/>
    <w:tmpl w:val="923C835C"/>
    <w:lvl w:ilvl="0" w:tplc="1C09000F">
      <w:start w:val="1"/>
      <w:numFmt w:val="decimal"/>
      <w:lvlText w:val="%1."/>
      <w:lvlJc w:val="left"/>
      <w:pPr>
        <w:ind w:left="720" w:hanging="360"/>
      </w:pPr>
      <w:rPr>
        <w:rFonts w:hint="default"/>
      </w:rPr>
    </w:lvl>
    <w:lvl w:ilvl="1" w:tplc="1C090001">
      <w:start w:val="1"/>
      <w:numFmt w:val="bullet"/>
      <w:lvlText w:val=""/>
      <w:lvlJc w:val="left"/>
      <w:pPr>
        <w:ind w:left="1440" w:hanging="360"/>
      </w:pPr>
      <w:rPr>
        <w:rFonts w:ascii="Symbol" w:hAnsi="Symbol"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6C73417"/>
    <w:multiLevelType w:val="multilevel"/>
    <w:tmpl w:val="4AF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486616"/>
    <w:multiLevelType w:val="hybridMultilevel"/>
    <w:tmpl w:val="2EA8678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4117CD3"/>
    <w:multiLevelType w:val="hybridMultilevel"/>
    <w:tmpl w:val="1DFA84E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4470908"/>
    <w:multiLevelType w:val="multilevel"/>
    <w:tmpl w:val="D9367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CB00DA"/>
    <w:multiLevelType w:val="multilevel"/>
    <w:tmpl w:val="CDD626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5"/>
  </w:num>
  <w:num w:numId="14">
    <w:abstractNumId w:val="16"/>
  </w:num>
  <w:num w:numId="15">
    <w:abstractNumId w:val="12"/>
  </w:num>
  <w:num w:numId="16">
    <w:abstractNumId w:val="23"/>
  </w:num>
  <w:num w:numId="17">
    <w:abstractNumId w:val="14"/>
  </w:num>
  <w:num w:numId="18">
    <w:abstractNumId w:val="11"/>
  </w:num>
  <w:num w:numId="19">
    <w:abstractNumId w:val="22"/>
  </w:num>
  <w:num w:numId="20">
    <w:abstractNumId w:val="20"/>
  </w:num>
  <w:num w:numId="21">
    <w:abstractNumId w:val="17"/>
  </w:num>
  <w:num w:numId="22">
    <w:abstractNumId w:val="21"/>
  </w:num>
  <w:num w:numId="23">
    <w:abstractNumId w:val="10"/>
  </w:num>
  <w:num w:numId="24">
    <w:abstractNumId w:val="19"/>
  </w:num>
  <w:num w:numId="25">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an Van Mazijk">
    <w15:presenceInfo w15:providerId="AD" w15:userId="S::VMZRUA001@myuct.ac.za::f50431c7-080a-4259-97ee-a4bb5c336639"/>
  </w15:person>
  <w15:person w15:author="Michael Cramer">
    <w15:presenceInfo w15:providerId="AD" w15:userId="S::01400822@wf.uct.ac.za::42384198-234c-4b6a-8489-2a3f7d296e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activeWritingStyle w:appName="MSWord" w:lang="en-US" w:vendorID="64" w:dllVersion="6" w:nlCheck="1" w:checkStyle="1"/>
  <w:activeWritingStyle w:appName="MSWord" w:lang="en-ZA" w:vendorID="64" w:dllVersion="6" w:nlCheck="1" w:checkStyle="1"/>
  <w:activeWritingStyle w:appName="MSWord" w:lang="en-GB" w:vendorID="64" w:dllVersion="4096" w:nlCheck="1" w:checkStyle="0"/>
  <w:activeWritingStyle w:appName="MSWord" w:lang="en-GB"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489E"/>
    <w:rsid w:val="00004BFE"/>
    <w:rsid w:val="000058F5"/>
    <w:rsid w:val="00006E29"/>
    <w:rsid w:val="00007536"/>
    <w:rsid w:val="000075FC"/>
    <w:rsid w:val="00010D0D"/>
    <w:rsid w:val="00011C8B"/>
    <w:rsid w:val="000134E5"/>
    <w:rsid w:val="00015987"/>
    <w:rsid w:val="00017062"/>
    <w:rsid w:val="0001739B"/>
    <w:rsid w:val="00017D5E"/>
    <w:rsid w:val="00017E2E"/>
    <w:rsid w:val="000202B4"/>
    <w:rsid w:val="00020DE2"/>
    <w:rsid w:val="00022A4F"/>
    <w:rsid w:val="00023792"/>
    <w:rsid w:val="00023A41"/>
    <w:rsid w:val="00024506"/>
    <w:rsid w:val="00024A7B"/>
    <w:rsid w:val="00024E99"/>
    <w:rsid w:val="00026A23"/>
    <w:rsid w:val="00030FA3"/>
    <w:rsid w:val="00031A1D"/>
    <w:rsid w:val="00032420"/>
    <w:rsid w:val="00032731"/>
    <w:rsid w:val="000330D1"/>
    <w:rsid w:val="000333A2"/>
    <w:rsid w:val="00034583"/>
    <w:rsid w:val="0003473B"/>
    <w:rsid w:val="000351FF"/>
    <w:rsid w:val="00035BBD"/>
    <w:rsid w:val="00036460"/>
    <w:rsid w:val="00036900"/>
    <w:rsid w:val="00037267"/>
    <w:rsid w:val="00037D6D"/>
    <w:rsid w:val="000404E6"/>
    <w:rsid w:val="00041BB5"/>
    <w:rsid w:val="00042E25"/>
    <w:rsid w:val="00043102"/>
    <w:rsid w:val="000433A9"/>
    <w:rsid w:val="00043D4E"/>
    <w:rsid w:val="00044150"/>
    <w:rsid w:val="00045DE9"/>
    <w:rsid w:val="000469ED"/>
    <w:rsid w:val="00046D81"/>
    <w:rsid w:val="0004779B"/>
    <w:rsid w:val="00047D3A"/>
    <w:rsid w:val="0005005D"/>
    <w:rsid w:val="00050E44"/>
    <w:rsid w:val="00050E78"/>
    <w:rsid w:val="000519A1"/>
    <w:rsid w:val="00054A9F"/>
    <w:rsid w:val="00054E1D"/>
    <w:rsid w:val="0005522C"/>
    <w:rsid w:val="000558A9"/>
    <w:rsid w:val="000559BF"/>
    <w:rsid w:val="000563E6"/>
    <w:rsid w:val="00056A5E"/>
    <w:rsid w:val="0005751E"/>
    <w:rsid w:val="00060E27"/>
    <w:rsid w:val="000611F5"/>
    <w:rsid w:val="000621D6"/>
    <w:rsid w:val="000622E8"/>
    <w:rsid w:val="00062A2B"/>
    <w:rsid w:val="0006360F"/>
    <w:rsid w:val="00064E62"/>
    <w:rsid w:val="000657EC"/>
    <w:rsid w:val="00066121"/>
    <w:rsid w:val="00066CC6"/>
    <w:rsid w:val="0006708C"/>
    <w:rsid w:val="00067826"/>
    <w:rsid w:val="00070D03"/>
    <w:rsid w:val="000714AC"/>
    <w:rsid w:val="00072164"/>
    <w:rsid w:val="00072A60"/>
    <w:rsid w:val="00074006"/>
    <w:rsid w:val="000742FC"/>
    <w:rsid w:val="000747BD"/>
    <w:rsid w:val="000764C7"/>
    <w:rsid w:val="00076E7A"/>
    <w:rsid w:val="00077FB5"/>
    <w:rsid w:val="000804E8"/>
    <w:rsid w:val="000811CB"/>
    <w:rsid w:val="00083308"/>
    <w:rsid w:val="00083701"/>
    <w:rsid w:val="00083DD4"/>
    <w:rsid w:val="000847C4"/>
    <w:rsid w:val="00086052"/>
    <w:rsid w:val="00086273"/>
    <w:rsid w:val="00086992"/>
    <w:rsid w:val="00086D10"/>
    <w:rsid w:val="00086D19"/>
    <w:rsid w:val="00087B3B"/>
    <w:rsid w:val="00091200"/>
    <w:rsid w:val="0009179A"/>
    <w:rsid w:val="00091AE9"/>
    <w:rsid w:val="00093051"/>
    <w:rsid w:val="00093309"/>
    <w:rsid w:val="000941A5"/>
    <w:rsid w:val="0009498D"/>
    <w:rsid w:val="00094CB2"/>
    <w:rsid w:val="000951C2"/>
    <w:rsid w:val="00095788"/>
    <w:rsid w:val="00095A50"/>
    <w:rsid w:val="0009612B"/>
    <w:rsid w:val="000962CB"/>
    <w:rsid w:val="000965D5"/>
    <w:rsid w:val="0009756C"/>
    <w:rsid w:val="000A2014"/>
    <w:rsid w:val="000A2EAE"/>
    <w:rsid w:val="000A3255"/>
    <w:rsid w:val="000A44BE"/>
    <w:rsid w:val="000A737C"/>
    <w:rsid w:val="000A7820"/>
    <w:rsid w:val="000A7C66"/>
    <w:rsid w:val="000B1C91"/>
    <w:rsid w:val="000B2398"/>
    <w:rsid w:val="000C126B"/>
    <w:rsid w:val="000C16A6"/>
    <w:rsid w:val="000C16E4"/>
    <w:rsid w:val="000C1B2A"/>
    <w:rsid w:val="000C1DFD"/>
    <w:rsid w:val="000C2B76"/>
    <w:rsid w:val="000C2BA8"/>
    <w:rsid w:val="000C33EC"/>
    <w:rsid w:val="000C4BE0"/>
    <w:rsid w:val="000C4C83"/>
    <w:rsid w:val="000C57CB"/>
    <w:rsid w:val="000C58EB"/>
    <w:rsid w:val="000C5AAD"/>
    <w:rsid w:val="000C5BB8"/>
    <w:rsid w:val="000C6E98"/>
    <w:rsid w:val="000C780A"/>
    <w:rsid w:val="000C78F5"/>
    <w:rsid w:val="000D014B"/>
    <w:rsid w:val="000D1A3D"/>
    <w:rsid w:val="000D24A1"/>
    <w:rsid w:val="000D3247"/>
    <w:rsid w:val="000D32D5"/>
    <w:rsid w:val="000D5262"/>
    <w:rsid w:val="000D698A"/>
    <w:rsid w:val="000D6AB1"/>
    <w:rsid w:val="000D6FAE"/>
    <w:rsid w:val="000D78B0"/>
    <w:rsid w:val="000E0454"/>
    <w:rsid w:val="000E04C6"/>
    <w:rsid w:val="000E1B64"/>
    <w:rsid w:val="000E2006"/>
    <w:rsid w:val="000E4213"/>
    <w:rsid w:val="000E5000"/>
    <w:rsid w:val="000E72CC"/>
    <w:rsid w:val="000E7EAD"/>
    <w:rsid w:val="000F24B3"/>
    <w:rsid w:val="000F2560"/>
    <w:rsid w:val="000F2FAD"/>
    <w:rsid w:val="000F3C79"/>
    <w:rsid w:val="000F419D"/>
    <w:rsid w:val="000F5594"/>
    <w:rsid w:val="000F55E1"/>
    <w:rsid w:val="000F591F"/>
    <w:rsid w:val="000F59F5"/>
    <w:rsid w:val="000F6938"/>
    <w:rsid w:val="000F699D"/>
    <w:rsid w:val="000F7FB0"/>
    <w:rsid w:val="0010066C"/>
    <w:rsid w:val="00101936"/>
    <w:rsid w:val="001031DA"/>
    <w:rsid w:val="00103D7E"/>
    <w:rsid w:val="00104482"/>
    <w:rsid w:val="00104ADF"/>
    <w:rsid w:val="00105FAF"/>
    <w:rsid w:val="00106E88"/>
    <w:rsid w:val="0010729C"/>
    <w:rsid w:val="001114A8"/>
    <w:rsid w:val="00114867"/>
    <w:rsid w:val="001149F3"/>
    <w:rsid w:val="00114B76"/>
    <w:rsid w:val="00117505"/>
    <w:rsid w:val="0012073A"/>
    <w:rsid w:val="00120FD9"/>
    <w:rsid w:val="0012344F"/>
    <w:rsid w:val="00123A7A"/>
    <w:rsid w:val="00124716"/>
    <w:rsid w:val="001259A9"/>
    <w:rsid w:val="00125C57"/>
    <w:rsid w:val="0012609C"/>
    <w:rsid w:val="00126571"/>
    <w:rsid w:val="00126A24"/>
    <w:rsid w:val="00126FD8"/>
    <w:rsid w:val="0012736A"/>
    <w:rsid w:val="00131684"/>
    <w:rsid w:val="001320BF"/>
    <w:rsid w:val="00132E42"/>
    <w:rsid w:val="00134555"/>
    <w:rsid w:val="0013487E"/>
    <w:rsid w:val="00134D39"/>
    <w:rsid w:val="00137BA5"/>
    <w:rsid w:val="001405E1"/>
    <w:rsid w:val="00142208"/>
    <w:rsid w:val="00142261"/>
    <w:rsid w:val="0014323A"/>
    <w:rsid w:val="0014333C"/>
    <w:rsid w:val="001434FE"/>
    <w:rsid w:val="00144519"/>
    <w:rsid w:val="001453CD"/>
    <w:rsid w:val="00145581"/>
    <w:rsid w:val="001462B5"/>
    <w:rsid w:val="0014631A"/>
    <w:rsid w:val="00146F57"/>
    <w:rsid w:val="00147214"/>
    <w:rsid w:val="001506B6"/>
    <w:rsid w:val="001508F3"/>
    <w:rsid w:val="00150BF0"/>
    <w:rsid w:val="00152374"/>
    <w:rsid w:val="00152A7B"/>
    <w:rsid w:val="00152B31"/>
    <w:rsid w:val="001530FE"/>
    <w:rsid w:val="00153824"/>
    <w:rsid w:val="00153B86"/>
    <w:rsid w:val="001541B2"/>
    <w:rsid w:val="001545EB"/>
    <w:rsid w:val="0015465B"/>
    <w:rsid w:val="001548E4"/>
    <w:rsid w:val="00157417"/>
    <w:rsid w:val="001576DD"/>
    <w:rsid w:val="00160C41"/>
    <w:rsid w:val="001617DD"/>
    <w:rsid w:val="001626C2"/>
    <w:rsid w:val="00163122"/>
    <w:rsid w:val="001640D1"/>
    <w:rsid w:val="00164E10"/>
    <w:rsid w:val="00166053"/>
    <w:rsid w:val="001666F2"/>
    <w:rsid w:val="00166C5E"/>
    <w:rsid w:val="0016731D"/>
    <w:rsid w:val="0016754C"/>
    <w:rsid w:val="00170800"/>
    <w:rsid w:val="001713AC"/>
    <w:rsid w:val="0017188B"/>
    <w:rsid w:val="001729D4"/>
    <w:rsid w:val="00172C85"/>
    <w:rsid w:val="001739C8"/>
    <w:rsid w:val="00174C2A"/>
    <w:rsid w:val="00175240"/>
    <w:rsid w:val="001755D7"/>
    <w:rsid w:val="001758FD"/>
    <w:rsid w:val="0017651E"/>
    <w:rsid w:val="00176B1A"/>
    <w:rsid w:val="00176C59"/>
    <w:rsid w:val="00176E4F"/>
    <w:rsid w:val="00177EA0"/>
    <w:rsid w:val="00180D4A"/>
    <w:rsid w:val="00181A68"/>
    <w:rsid w:val="00182898"/>
    <w:rsid w:val="00182CB9"/>
    <w:rsid w:val="00183126"/>
    <w:rsid w:val="00184015"/>
    <w:rsid w:val="001841EC"/>
    <w:rsid w:val="0018462C"/>
    <w:rsid w:val="001848E8"/>
    <w:rsid w:val="00184A95"/>
    <w:rsid w:val="00184EFF"/>
    <w:rsid w:val="001851C2"/>
    <w:rsid w:val="00185A50"/>
    <w:rsid w:val="00185E84"/>
    <w:rsid w:val="001860D1"/>
    <w:rsid w:val="00186541"/>
    <w:rsid w:val="001874F1"/>
    <w:rsid w:val="0018771F"/>
    <w:rsid w:val="00187A84"/>
    <w:rsid w:val="00190D4A"/>
    <w:rsid w:val="0019107E"/>
    <w:rsid w:val="00191261"/>
    <w:rsid w:val="00195211"/>
    <w:rsid w:val="00195C63"/>
    <w:rsid w:val="001A123A"/>
    <w:rsid w:val="001A150C"/>
    <w:rsid w:val="001A1879"/>
    <w:rsid w:val="001A20FA"/>
    <w:rsid w:val="001A23A6"/>
    <w:rsid w:val="001A29C6"/>
    <w:rsid w:val="001A4B06"/>
    <w:rsid w:val="001A6185"/>
    <w:rsid w:val="001A6192"/>
    <w:rsid w:val="001A61A1"/>
    <w:rsid w:val="001A7D58"/>
    <w:rsid w:val="001B0693"/>
    <w:rsid w:val="001B0959"/>
    <w:rsid w:val="001B0A3C"/>
    <w:rsid w:val="001B1266"/>
    <w:rsid w:val="001B34DA"/>
    <w:rsid w:val="001B40A9"/>
    <w:rsid w:val="001B40FF"/>
    <w:rsid w:val="001B412D"/>
    <w:rsid w:val="001B4B9F"/>
    <w:rsid w:val="001B5E7E"/>
    <w:rsid w:val="001B6D6F"/>
    <w:rsid w:val="001B750B"/>
    <w:rsid w:val="001C1E9D"/>
    <w:rsid w:val="001C20C8"/>
    <w:rsid w:val="001C321C"/>
    <w:rsid w:val="001C3B54"/>
    <w:rsid w:val="001C4D68"/>
    <w:rsid w:val="001C5D8A"/>
    <w:rsid w:val="001C64D6"/>
    <w:rsid w:val="001C6FE5"/>
    <w:rsid w:val="001C7670"/>
    <w:rsid w:val="001D3D4C"/>
    <w:rsid w:val="001D4356"/>
    <w:rsid w:val="001D4BC0"/>
    <w:rsid w:val="001D58D6"/>
    <w:rsid w:val="001D7221"/>
    <w:rsid w:val="001E0C75"/>
    <w:rsid w:val="001E1442"/>
    <w:rsid w:val="001E2A3C"/>
    <w:rsid w:val="001E414D"/>
    <w:rsid w:val="001E4787"/>
    <w:rsid w:val="001E723F"/>
    <w:rsid w:val="001F0A16"/>
    <w:rsid w:val="001F1053"/>
    <w:rsid w:val="001F3585"/>
    <w:rsid w:val="001F3C80"/>
    <w:rsid w:val="001F48A1"/>
    <w:rsid w:val="001F4B4C"/>
    <w:rsid w:val="002007E7"/>
    <w:rsid w:val="00200991"/>
    <w:rsid w:val="00200A28"/>
    <w:rsid w:val="00200C02"/>
    <w:rsid w:val="002011C9"/>
    <w:rsid w:val="0020179E"/>
    <w:rsid w:val="00201A80"/>
    <w:rsid w:val="00202291"/>
    <w:rsid w:val="00202A32"/>
    <w:rsid w:val="00204D2C"/>
    <w:rsid w:val="00205DC2"/>
    <w:rsid w:val="002071E8"/>
    <w:rsid w:val="00210CA7"/>
    <w:rsid w:val="00211350"/>
    <w:rsid w:val="0021176B"/>
    <w:rsid w:val="00211A46"/>
    <w:rsid w:val="00211FC5"/>
    <w:rsid w:val="00212118"/>
    <w:rsid w:val="00213749"/>
    <w:rsid w:val="00213D02"/>
    <w:rsid w:val="0021685A"/>
    <w:rsid w:val="00217498"/>
    <w:rsid w:val="00217AAC"/>
    <w:rsid w:val="00220A65"/>
    <w:rsid w:val="00220D2B"/>
    <w:rsid w:val="00221518"/>
    <w:rsid w:val="00221BC9"/>
    <w:rsid w:val="00221C0F"/>
    <w:rsid w:val="002234E3"/>
    <w:rsid w:val="00226569"/>
    <w:rsid w:val="00230147"/>
    <w:rsid w:val="00230ABA"/>
    <w:rsid w:val="00230AF5"/>
    <w:rsid w:val="00230C87"/>
    <w:rsid w:val="00230DBA"/>
    <w:rsid w:val="002314C2"/>
    <w:rsid w:val="00231B2B"/>
    <w:rsid w:val="002333AE"/>
    <w:rsid w:val="00233C17"/>
    <w:rsid w:val="00234AAB"/>
    <w:rsid w:val="00235637"/>
    <w:rsid w:val="00236CF0"/>
    <w:rsid w:val="00237525"/>
    <w:rsid w:val="002376C5"/>
    <w:rsid w:val="00240829"/>
    <w:rsid w:val="00241435"/>
    <w:rsid w:val="00242181"/>
    <w:rsid w:val="0024363A"/>
    <w:rsid w:val="00244E17"/>
    <w:rsid w:val="00246296"/>
    <w:rsid w:val="002465B9"/>
    <w:rsid w:val="0024759A"/>
    <w:rsid w:val="0024778C"/>
    <w:rsid w:val="00250011"/>
    <w:rsid w:val="00251338"/>
    <w:rsid w:val="00251ECF"/>
    <w:rsid w:val="00252DA8"/>
    <w:rsid w:val="002536E4"/>
    <w:rsid w:val="00253F7E"/>
    <w:rsid w:val="00254F18"/>
    <w:rsid w:val="002565DD"/>
    <w:rsid w:val="002566BD"/>
    <w:rsid w:val="00257896"/>
    <w:rsid w:val="002604CE"/>
    <w:rsid w:val="00261A54"/>
    <w:rsid w:val="002624D4"/>
    <w:rsid w:val="002626CC"/>
    <w:rsid w:val="00262EF2"/>
    <w:rsid w:val="00262F02"/>
    <w:rsid w:val="002644D2"/>
    <w:rsid w:val="002658EC"/>
    <w:rsid w:val="00265947"/>
    <w:rsid w:val="00267348"/>
    <w:rsid w:val="00270A25"/>
    <w:rsid w:val="00270B4B"/>
    <w:rsid w:val="002711B7"/>
    <w:rsid w:val="00271377"/>
    <w:rsid w:val="00272E07"/>
    <w:rsid w:val="00273150"/>
    <w:rsid w:val="002736BC"/>
    <w:rsid w:val="00273E3C"/>
    <w:rsid w:val="00274581"/>
    <w:rsid w:val="0027541F"/>
    <w:rsid w:val="00275CEB"/>
    <w:rsid w:val="002766E7"/>
    <w:rsid w:val="002779ED"/>
    <w:rsid w:val="00277C9E"/>
    <w:rsid w:val="002808AF"/>
    <w:rsid w:val="002810B1"/>
    <w:rsid w:val="00281A14"/>
    <w:rsid w:val="0028331C"/>
    <w:rsid w:val="0028338C"/>
    <w:rsid w:val="0028496B"/>
    <w:rsid w:val="00285784"/>
    <w:rsid w:val="00286EA7"/>
    <w:rsid w:val="002870DB"/>
    <w:rsid w:val="00290FB9"/>
    <w:rsid w:val="002919EA"/>
    <w:rsid w:val="002930F3"/>
    <w:rsid w:val="00293721"/>
    <w:rsid w:val="002937DD"/>
    <w:rsid w:val="00293893"/>
    <w:rsid w:val="00293C78"/>
    <w:rsid w:val="00293F2E"/>
    <w:rsid w:val="002940F1"/>
    <w:rsid w:val="00295EF3"/>
    <w:rsid w:val="0029673C"/>
    <w:rsid w:val="00296DBE"/>
    <w:rsid w:val="00296FD9"/>
    <w:rsid w:val="00297603"/>
    <w:rsid w:val="0029777A"/>
    <w:rsid w:val="002A0204"/>
    <w:rsid w:val="002A0480"/>
    <w:rsid w:val="002A1003"/>
    <w:rsid w:val="002A25AB"/>
    <w:rsid w:val="002A329D"/>
    <w:rsid w:val="002A4AB7"/>
    <w:rsid w:val="002A7DA8"/>
    <w:rsid w:val="002B028E"/>
    <w:rsid w:val="002B0B88"/>
    <w:rsid w:val="002B0F5B"/>
    <w:rsid w:val="002B270F"/>
    <w:rsid w:val="002B2755"/>
    <w:rsid w:val="002B3741"/>
    <w:rsid w:val="002B390D"/>
    <w:rsid w:val="002B54C7"/>
    <w:rsid w:val="002B5DBF"/>
    <w:rsid w:val="002B7732"/>
    <w:rsid w:val="002B7852"/>
    <w:rsid w:val="002C0152"/>
    <w:rsid w:val="002C016E"/>
    <w:rsid w:val="002C037D"/>
    <w:rsid w:val="002C08A1"/>
    <w:rsid w:val="002C1A2E"/>
    <w:rsid w:val="002C20EB"/>
    <w:rsid w:val="002C22CA"/>
    <w:rsid w:val="002C32D6"/>
    <w:rsid w:val="002C5C96"/>
    <w:rsid w:val="002C6230"/>
    <w:rsid w:val="002C7612"/>
    <w:rsid w:val="002C7938"/>
    <w:rsid w:val="002D0B56"/>
    <w:rsid w:val="002D0C5E"/>
    <w:rsid w:val="002D1301"/>
    <w:rsid w:val="002D283F"/>
    <w:rsid w:val="002D35E5"/>
    <w:rsid w:val="002D4267"/>
    <w:rsid w:val="002D4FA9"/>
    <w:rsid w:val="002D5B3F"/>
    <w:rsid w:val="002E03CA"/>
    <w:rsid w:val="002E09CD"/>
    <w:rsid w:val="002E231B"/>
    <w:rsid w:val="002E3FF8"/>
    <w:rsid w:val="002E41C7"/>
    <w:rsid w:val="002E4420"/>
    <w:rsid w:val="002E6995"/>
    <w:rsid w:val="002E6AC4"/>
    <w:rsid w:val="002E6BEC"/>
    <w:rsid w:val="002F08B0"/>
    <w:rsid w:val="002F092D"/>
    <w:rsid w:val="002F32A1"/>
    <w:rsid w:val="002F370B"/>
    <w:rsid w:val="002F3914"/>
    <w:rsid w:val="002F3B3B"/>
    <w:rsid w:val="002F3B4F"/>
    <w:rsid w:val="002F3E6D"/>
    <w:rsid w:val="002F40D7"/>
    <w:rsid w:val="002F5AB6"/>
    <w:rsid w:val="002F60C8"/>
    <w:rsid w:val="002F7183"/>
    <w:rsid w:val="002F7AE1"/>
    <w:rsid w:val="00300363"/>
    <w:rsid w:val="00300D68"/>
    <w:rsid w:val="00301369"/>
    <w:rsid w:val="00301A4F"/>
    <w:rsid w:val="00303501"/>
    <w:rsid w:val="00304086"/>
    <w:rsid w:val="003047D0"/>
    <w:rsid w:val="00305C02"/>
    <w:rsid w:val="00305F60"/>
    <w:rsid w:val="003061B2"/>
    <w:rsid w:val="003063F7"/>
    <w:rsid w:val="003067AF"/>
    <w:rsid w:val="00306A3A"/>
    <w:rsid w:val="00307282"/>
    <w:rsid w:val="00310608"/>
    <w:rsid w:val="00310871"/>
    <w:rsid w:val="003115F6"/>
    <w:rsid w:val="00311E35"/>
    <w:rsid w:val="00312AA7"/>
    <w:rsid w:val="00314D2C"/>
    <w:rsid w:val="00317DAF"/>
    <w:rsid w:val="00321C77"/>
    <w:rsid w:val="003249DF"/>
    <w:rsid w:val="00324E0A"/>
    <w:rsid w:val="003251C7"/>
    <w:rsid w:val="003252BC"/>
    <w:rsid w:val="0032532C"/>
    <w:rsid w:val="0032574D"/>
    <w:rsid w:val="00325EB1"/>
    <w:rsid w:val="0032680E"/>
    <w:rsid w:val="003302D7"/>
    <w:rsid w:val="0033192D"/>
    <w:rsid w:val="0033197F"/>
    <w:rsid w:val="00331CEC"/>
    <w:rsid w:val="00331D2E"/>
    <w:rsid w:val="0033206A"/>
    <w:rsid w:val="00332470"/>
    <w:rsid w:val="003328C5"/>
    <w:rsid w:val="00332DA6"/>
    <w:rsid w:val="00333A69"/>
    <w:rsid w:val="00334811"/>
    <w:rsid w:val="00334B9B"/>
    <w:rsid w:val="00335431"/>
    <w:rsid w:val="00335E0E"/>
    <w:rsid w:val="00336022"/>
    <w:rsid w:val="003362FE"/>
    <w:rsid w:val="0033651B"/>
    <w:rsid w:val="003368AB"/>
    <w:rsid w:val="00336EF5"/>
    <w:rsid w:val="0033748B"/>
    <w:rsid w:val="00340481"/>
    <w:rsid w:val="0034157B"/>
    <w:rsid w:val="00342111"/>
    <w:rsid w:val="00342EA6"/>
    <w:rsid w:val="00343252"/>
    <w:rsid w:val="00345466"/>
    <w:rsid w:val="00346C28"/>
    <w:rsid w:val="003475E6"/>
    <w:rsid w:val="00350AEA"/>
    <w:rsid w:val="00350FE5"/>
    <w:rsid w:val="003510DE"/>
    <w:rsid w:val="0035130F"/>
    <w:rsid w:val="0035175F"/>
    <w:rsid w:val="00352039"/>
    <w:rsid w:val="00352382"/>
    <w:rsid w:val="00352767"/>
    <w:rsid w:val="00352AF2"/>
    <w:rsid w:val="00352C55"/>
    <w:rsid w:val="00354D6F"/>
    <w:rsid w:val="00354D9C"/>
    <w:rsid w:val="00354DF0"/>
    <w:rsid w:val="003556C4"/>
    <w:rsid w:val="00355D02"/>
    <w:rsid w:val="003562E3"/>
    <w:rsid w:val="003563D1"/>
    <w:rsid w:val="00357472"/>
    <w:rsid w:val="003601A9"/>
    <w:rsid w:val="00360716"/>
    <w:rsid w:val="00361152"/>
    <w:rsid w:val="003617CF"/>
    <w:rsid w:val="00363038"/>
    <w:rsid w:val="00364F0A"/>
    <w:rsid w:val="0036753D"/>
    <w:rsid w:val="0036760E"/>
    <w:rsid w:val="00367CC6"/>
    <w:rsid w:val="00371EA1"/>
    <w:rsid w:val="00372023"/>
    <w:rsid w:val="00374287"/>
    <w:rsid w:val="0037447E"/>
    <w:rsid w:val="003745E1"/>
    <w:rsid w:val="00375621"/>
    <w:rsid w:val="00377F87"/>
    <w:rsid w:val="00381E28"/>
    <w:rsid w:val="00381ECD"/>
    <w:rsid w:val="0038260D"/>
    <w:rsid w:val="0038290C"/>
    <w:rsid w:val="00382BBB"/>
    <w:rsid w:val="00382BC5"/>
    <w:rsid w:val="00382E74"/>
    <w:rsid w:val="0038369B"/>
    <w:rsid w:val="00384049"/>
    <w:rsid w:val="003847BF"/>
    <w:rsid w:val="00385BA5"/>
    <w:rsid w:val="00390292"/>
    <w:rsid w:val="00390307"/>
    <w:rsid w:val="00390A5D"/>
    <w:rsid w:val="00390D6B"/>
    <w:rsid w:val="003912CF"/>
    <w:rsid w:val="003913A0"/>
    <w:rsid w:val="003928B1"/>
    <w:rsid w:val="003939AA"/>
    <w:rsid w:val="00393AAD"/>
    <w:rsid w:val="0039482B"/>
    <w:rsid w:val="00395282"/>
    <w:rsid w:val="003A0E03"/>
    <w:rsid w:val="003A1338"/>
    <w:rsid w:val="003A1781"/>
    <w:rsid w:val="003A378D"/>
    <w:rsid w:val="003A587C"/>
    <w:rsid w:val="003A5E82"/>
    <w:rsid w:val="003A604B"/>
    <w:rsid w:val="003A63A6"/>
    <w:rsid w:val="003A6BDD"/>
    <w:rsid w:val="003B08CE"/>
    <w:rsid w:val="003B10FC"/>
    <w:rsid w:val="003B1612"/>
    <w:rsid w:val="003B1E59"/>
    <w:rsid w:val="003B2885"/>
    <w:rsid w:val="003B49FB"/>
    <w:rsid w:val="003B6813"/>
    <w:rsid w:val="003B7C89"/>
    <w:rsid w:val="003B7DC8"/>
    <w:rsid w:val="003B7DEF"/>
    <w:rsid w:val="003C085D"/>
    <w:rsid w:val="003C1C5A"/>
    <w:rsid w:val="003C1D3C"/>
    <w:rsid w:val="003C30C4"/>
    <w:rsid w:val="003C34D2"/>
    <w:rsid w:val="003C37E1"/>
    <w:rsid w:val="003C3E31"/>
    <w:rsid w:val="003C430F"/>
    <w:rsid w:val="003C47B0"/>
    <w:rsid w:val="003C533D"/>
    <w:rsid w:val="003C58E2"/>
    <w:rsid w:val="003C666B"/>
    <w:rsid w:val="003C6BD9"/>
    <w:rsid w:val="003C7229"/>
    <w:rsid w:val="003C74FE"/>
    <w:rsid w:val="003C7780"/>
    <w:rsid w:val="003C7B0D"/>
    <w:rsid w:val="003D0572"/>
    <w:rsid w:val="003D18CE"/>
    <w:rsid w:val="003D2B4F"/>
    <w:rsid w:val="003D2C85"/>
    <w:rsid w:val="003D3340"/>
    <w:rsid w:val="003D3654"/>
    <w:rsid w:val="003D414F"/>
    <w:rsid w:val="003D61EB"/>
    <w:rsid w:val="003D65D2"/>
    <w:rsid w:val="003D6DA0"/>
    <w:rsid w:val="003E1A90"/>
    <w:rsid w:val="003E3177"/>
    <w:rsid w:val="003E3635"/>
    <w:rsid w:val="003E46DC"/>
    <w:rsid w:val="003E4723"/>
    <w:rsid w:val="003E4941"/>
    <w:rsid w:val="003E5397"/>
    <w:rsid w:val="003E55A4"/>
    <w:rsid w:val="003E5F41"/>
    <w:rsid w:val="003E656B"/>
    <w:rsid w:val="003E6B88"/>
    <w:rsid w:val="003E7233"/>
    <w:rsid w:val="003E7786"/>
    <w:rsid w:val="003E77D9"/>
    <w:rsid w:val="003F0EAA"/>
    <w:rsid w:val="003F1CDD"/>
    <w:rsid w:val="003F41EA"/>
    <w:rsid w:val="003F51C0"/>
    <w:rsid w:val="003F5B2B"/>
    <w:rsid w:val="003F6977"/>
    <w:rsid w:val="003F76AF"/>
    <w:rsid w:val="003F7873"/>
    <w:rsid w:val="003F7A46"/>
    <w:rsid w:val="0040096C"/>
    <w:rsid w:val="00401338"/>
    <w:rsid w:val="00401CC9"/>
    <w:rsid w:val="0040220B"/>
    <w:rsid w:val="0040353B"/>
    <w:rsid w:val="004037DF"/>
    <w:rsid w:val="0040493A"/>
    <w:rsid w:val="00404BDD"/>
    <w:rsid w:val="00404DA4"/>
    <w:rsid w:val="0040528B"/>
    <w:rsid w:val="00405952"/>
    <w:rsid w:val="004063C5"/>
    <w:rsid w:val="004064DB"/>
    <w:rsid w:val="004066C3"/>
    <w:rsid w:val="0040717E"/>
    <w:rsid w:val="00407D70"/>
    <w:rsid w:val="004121C0"/>
    <w:rsid w:val="00412F61"/>
    <w:rsid w:val="004134AA"/>
    <w:rsid w:val="00420576"/>
    <w:rsid w:val="0042088C"/>
    <w:rsid w:val="00421309"/>
    <w:rsid w:val="004218EE"/>
    <w:rsid w:val="00422E7C"/>
    <w:rsid w:val="00422FC1"/>
    <w:rsid w:val="00426D59"/>
    <w:rsid w:val="00426DD1"/>
    <w:rsid w:val="00427A07"/>
    <w:rsid w:val="004307E2"/>
    <w:rsid w:val="004318FF"/>
    <w:rsid w:val="00431FDE"/>
    <w:rsid w:val="004330F5"/>
    <w:rsid w:val="00433400"/>
    <w:rsid w:val="0043502F"/>
    <w:rsid w:val="0044052A"/>
    <w:rsid w:val="004417B3"/>
    <w:rsid w:val="00441AEC"/>
    <w:rsid w:val="00442282"/>
    <w:rsid w:val="00443762"/>
    <w:rsid w:val="0044466E"/>
    <w:rsid w:val="00444B5F"/>
    <w:rsid w:val="00445473"/>
    <w:rsid w:val="0044606A"/>
    <w:rsid w:val="00446EF7"/>
    <w:rsid w:val="004511B3"/>
    <w:rsid w:val="0045124F"/>
    <w:rsid w:val="00452B2E"/>
    <w:rsid w:val="00455488"/>
    <w:rsid w:val="004560F2"/>
    <w:rsid w:val="004570D3"/>
    <w:rsid w:val="00457659"/>
    <w:rsid w:val="00461E25"/>
    <w:rsid w:val="00462611"/>
    <w:rsid w:val="00462E55"/>
    <w:rsid w:val="004632FE"/>
    <w:rsid w:val="00463F34"/>
    <w:rsid w:val="00463F72"/>
    <w:rsid w:val="00464107"/>
    <w:rsid w:val="00464662"/>
    <w:rsid w:val="00464949"/>
    <w:rsid w:val="00465238"/>
    <w:rsid w:val="00465922"/>
    <w:rsid w:val="00466172"/>
    <w:rsid w:val="00472407"/>
    <w:rsid w:val="00472798"/>
    <w:rsid w:val="00472BBD"/>
    <w:rsid w:val="00473F34"/>
    <w:rsid w:val="00474DE5"/>
    <w:rsid w:val="0047615F"/>
    <w:rsid w:val="004769C5"/>
    <w:rsid w:val="004816AD"/>
    <w:rsid w:val="00481C6F"/>
    <w:rsid w:val="00482491"/>
    <w:rsid w:val="00483556"/>
    <w:rsid w:val="00485163"/>
    <w:rsid w:val="00485174"/>
    <w:rsid w:val="00485517"/>
    <w:rsid w:val="00485879"/>
    <w:rsid w:val="00486861"/>
    <w:rsid w:val="00486DF3"/>
    <w:rsid w:val="0049005E"/>
    <w:rsid w:val="004910F0"/>
    <w:rsid w:val="0049156B"/>
    <w:rsid w:val="00491A7B"/>
    <w:rsid w:val="00491E5D"/>
    <w:rsid w:val="004921D6"/>
    <w:rsid w:val="00493CCF"/>
    <w:rsid w:val="004940AD"/>
    <w:rsid w:val="00494991"/>
    <w:rsid w:val="004A14DD"/>
    <w:rsid w:val="004A2285"/>
    <w:rsid w:val="004A477C"/>
    <w:rsid w:val="004A47FC"/>
    <w:rsid w:val="004A7D75"/>
    <w:rsid w:val="004B1727"/>
    <w:rsid w:val="004B237D"/>
    <w:rsid w:val="004B3081"/>
    <w:rsid w:val="004B3293"/>
    <w:rsid w:val="004B3752"/>
    <w:rsid w:val="004B3DF5"/>
    <w:rsid w:val="004B48F7"/>
    <w:rsid w:val="004B537C"/>
    <w:rsid w:val="004B5684"/>
    <w:rsid w:val="004B5BA7"/>
    <w:rsid w:val="004C0071"/>
    <w:rsid w:val="004C00F7"/>
    <w:rsid w:val="004C11B5"/>
    <w:rsid w:val="004C1D81"/>
    <w:rsid w:val="004C28BF"/>
    <w:rsid w:val="004C2D17"/>
    <w:rsid w:val="004C331B"/>
    <w:rsid w:val="004C4C3A"/>
    <w:rsid w:val="004D0D3F"/>
    <w:rsid w:val="004D0F24"/>
    <w:rsid w:val="004D13EA"/>
    <w:rsid w:val="004D1EB8"/>
    <w:rsid w:val="004D2893"/>
    <w:rsid w:val="004D4AE1"/>
    <w:rsid w:val="004D5D8A"/>
    <w:rsid w:val="004D7400"/>
    <w:rsid w:val="004D7521"/>
    <w:rsid w:val="004D7B16"/>
    <w:rsid w:val="004D7B30"/>
    <w:rsid w:val="004E1D08"/>
    <w:rsid w:val="004E29B3"/>
    <w:rsid w:val="004E2D58"/>
    <w:rsid w:val="004E2E1A"/>
    <w:rsid w:val="004E312F"/>
    <w:rsid w:val="004E4117"/>
    <w:rsid w:val="004E467E"/>
    <w:rsid w:val="004E4685"/>
    <w:rsid w:val="004E578F"/>
    <w:rsid w:val="004E6B1C"/>
    <w:rsid w:val="004E6FFF"/>
    <w:rsid w:val="004E7A80"/>
    <w:rsid w:val="004F08CD"/>
    <w:rsid w:val="004F0DF9"/>
    <w:rsid w:val="004F1DC1"/>
    <w:rsid w:val="004F2596"/>
    <w:rsid w:val="004F2756"/>
    <w:rsid w:val="004F3D87"/>
    <w:rsid w:val="004F489F"/>
    <w:rsid w:val="004F4B46"/>
    <w:rsid w:val="004F61BD"/>
    <w:rsid w:val="004F61C5"/>
    <w:rsid w:val="004F6F8D"/>
    <w:rsid w:val="0050017D"/>
    <w:rsid w:val="005007E6"/>
    <w:rsid w:val="00500890"/>
    <w:rsid w:val="00502524"/>
    <w:rsid w:val="00502648"/>
    <w:rsid w:val="00502FAF"/>
    <w:rsid w:val="0050384E"/>
    <w:rsid w:val="00503D20"/>
    <w:rsid w:val="005042D0"/>
    <w:rsid w:val="0050465B"/>
    <w:rsid w:val="005048A3"/>
    <w:rsid w:val="00505F87"/>
    <w:rsid w:val="0050654E"/>
    <w:rsid w:val="00506692"/>
    <w:rsid w:val="00506F78"/>
    <w:rsid w:val="00513A76"/>
    <w:rsid w:val="00513AF7"/>
    <w:rsid w:val="005143E0"/>
    <w:rsid w:val="0051498F"/>
    <w:rsid w:val="005157B1"/>
    <w:rsid w:val="00515DC1"/>
    <w:rsid w:val="00516EAF"/>
    <w:rsid w:val="00516F90"/>
    <w:rsid w:val="0051711C"/>
    <w:rsid w:val="005171EA"/>
    <w:rsid w:val="005201A5"/>
    <w:rsid w:val="00520289"/>
    <w:rsid w:val="00520D38"/>
    <w:rsid w:val="005215DC"/>
    <w:rsid w:val="005216AD"/>
    <w:rsid w:val="00522466"/>
    <w:rsid w:val="00524295"/>
    <w:rsid w:val="00524DDF"/>
    <w:rsid w:val="00524E25"/>
    <w:rsid w:val="00526608"/>
    <w:rsid w:val="005267E6"/>
    <w:rsid w:val="00527DAB"/>
    <w:rsid w:val="00531FB3"/>
    <w:rsid w:val="00531FF2"/>
    <w:rsid w:val="00532A81"/>
    <w:rsid w:val="00532F79"/>
    <w:rsid w:val="0053496F"/>
    <w:rsid w:val="005350C1"/>
    <w:rsid w:val="005358D9"/>
    <w:rsid w:val="005446B2"/>
    <w:rsid w:val="0054528F"/>
    <w:rsid w:val="005454DD"/>
    <w:rsid w:val="00547291"/>
    <w:rsid w:val="00547693"/>
    <w:rsid w:val="00547C58"/>
    <w:rsid w:val="0055026D"/>
    <w:rsid w:val="00550A5A"/>
    <w:rsid w:val="0055258A"/>
    <w:rsid w:val="005527B5"/>
    <w:rsid w:val="005547C0"/>
    <w:rsid w:val="005571AB"/>
    <w:rsid w:val="00557805"/>
    <w:rsid w:val="0056013D"/>
    <w:rsid w:val="0056017E"/>
    <w:rsid w:val="00560AF9"/>
    <w:rsid w:val="00561A45"/>
    <w:rsid w:val="00561FC0"/>
    <w:rsid w:val="005637B6"/>
    <w:rsid w:val="00563A70"/>
    <w:rsid w:val="00565039"/>
    <w:rsid w:val="0056568D"/>
    <w:rsid w:val="00565EFE"/>
    <w:rsid w:val="00565F05"/>
    <w:rsid w:val="0056633D"/>
    <w:rsid w:val="00570BEE"/>
    <w:rsid w:val="005732D5"/>
    <w:rsid w:val="00573ACA"/>
    <w:rsid w:val="0057611C"/>
    <w:rsid w:val="00576C2F"/>
    <w:rsid w:val="00580D25"/>
    <w:rsid w:val="00581125"/>
    <w:rsid w:val="00581450"/>
    <w:rsid w:val="00582CFA"/>
    <w:rsid w:val="00583EAA"/>
    <w:rsid w:val="005845A2"/>
    <w:rsid w:val="00585F8F"/>
    <w:rsid w:val="0058659A"/>
    <w:rsid w:val="0058677B"/>
    <w:rsid w:val="005876BE"/>
    <w:rsid w:val="00590D07"/>
    <w:rsid w:val="00591456"/>
    <w:rsid w:val="00592452"/>
    <w:rsid w:val="0059394E"/>
    <w:rsid w:val="005956CA"/>
    <w:rsid w:val="00595B0A"/>
    <w:rsid w:val="00595C4E"/>
    <w:rsid w:val="0059637F"/>
    <w:rsid w:val="00596AC4"/>
    <w:rsid w:val="005A1B4C"/>
    <w:rsid w:val="005A3FC0"/>
    <w:rsid w:val="005A4616"/>
    <w:rsid w:val="005A4E2A"/>
    <w:rsid w:val="005A5913"/>
    <w:rsid w:val="005A6B10"/>
    <w:rsid w:val="005A7B39"/>
    <w:rsid w:val="005B0BD6"/>
    <w:rsid w:val="005B0DBE"/>
    <w:rsid w:val="005B1454"/>
    <w:rsid w:val="005B15A2"/>
    <w:rsid w:val="005B1C53"/>
    <w:rsid w:val="005B22E7"/>
    <w:rsid w:val="005B332E"/>
    <w:rsid w:val="005B39FE"/>
    <w:rsid w:val="005B4261"/>
    <w:rsid w:val="005B53CF"/>
    <w:rsid w:val="005B56E1"/>
    <w:rsid w:val="005B572A"/>
    <w:rsid w:val="005B5B14"/>
    <w:rsid w:val="005B5F97"/>
    <w:rsid w:val="005B6901"/>
    <w:rsid w:val="005B76B1"/>
    <w:rsid w:val="005C0E41"/>
    <w:rsid w:val="005C192F"/>
    <w:rsid w:val="005C1FC1"/>
    <w:rsid w:val="005C24B1"/>
    <w:rsid w:val="005C2645"/>
    <w:rsid w:val="005C2A1A"/>
    <w:rsid w:val="005C5C96"/>
    <w:rsid w:val="005C63D0"/>
    <w:rsid w:val="005C752F"/>
    <w:rsid w:val="005C7537"/>
    <w:rsid w:val="005D0A2D"/>
    <w:rsid w:val="005D1374"/>
    <w:rsid w:val="005D1597"/>
    <w:rsid w:val="005D24D5"/>
    <w:rsid w:val="005D307E"/>
    <w:rsid w:val="005D31A4"/>
    <w:rsid w:val="005D33A7"/>
    <w:rsid w:val="005D3EDD"/>
    <w:rsid w:val="005D4530"/>
    <w:rsid w:val="005D59E8"/>
    <w:rsid w:val="005E135C"/>
    <w:rsid w:val="005E15C9"/>
    <w:rsid w:val="005E19A4"/>
    <w:rsid w:val="005E220D"/>
    <w:rsid w:val="005E31B9"/>
    <w:rsid w:val="005E5F02"/>
    <w:rsid w:val="005F03CE"/>
    <w:rsid w:val="005F0D12"/>
    <w:rsid w:val="005F0FFB"/>
    <w:rsid w:val="005F1917"/>
    <w:rsid w:val="005F2B2F"/>
    <w:rsid w:val="005F4573"/>
    <w:rsid w:val="005F49E0"/>
    <w:rsid w:val="005F573D"/>
    <w:rsid w:val="005F5881"/>
    <w:rsid w:val="005F60AF"/>
    <w:rsid w:val="005F60C1"/>
    <w:rsid w:val="005F60E0"/>
    <w:rsid w:val="005F79BD"/>
    <w:rsid w:val="005F7AE4"/>
    <w:rsid w:val="005F7C7C"/>
    <w:rsid w:val="005F7E3B"/>
    <w:rsid w:val="00601362"/>
    <w:rsid w:val="00602D3B"/>
    <w:rsid w:val="00603141"/>
    <w:rsid w:val="00604415"/>
    <w:rsid w:val="00604A35"/>
    <w:rsid w:val="00605427"/>
    <w:rsid w:val="006056E9"/>
    <w:rsid w:val="00605F37"/>
    <w:rsid w:val="0060601F"/>
    <w:rsid w:val="006067C1"/>
    <w:rsid w:val="006067F9"/>
    <w:rsid w:val="0061190A"/>
    <w:rsid w:val="006121BD"/>
    <w:rsid w:val="006125FF"/>
    <w:rsid w:val="006139A3"/>
    <w:rsid w:val="0061501B"/>
    <w:rsid w:val="00616091"/>
    <w:rsid w:val="006175A1"/>
    <w:rsid w:val="00620ABE"/>
    <w:rsid w:val="00621603"/>
    <w:rsid w:val="00623216"/>
    <w:rsid w:val="006236CD"/>
    <w:rsid w:val="006255A4"/>
    <w:rsid w:val="006265CD"/>
    <w:rsid w:val="006277B7"/>
    <w:rsid w:val="00632570"/>
    <w:rsid w:val="00632A02"/>
    <w:rsid w:val="00633C2F"/>
    <w:rsid w:val="00634215"/>
    <w:rsid w:val="00634D1A"/>
    <w:rsid w:val="00635209"/>
    <w:rsid w:val="00635CA7"/>
    <w:rsid w:val="00636AF1"/>
    <w:rsid w:val="006373C4"/>
    <w:rsid w:val="006373D0"/>
    <w:rsid w:val="0063745C"/>
    <w:rsid w:val="00637653"/>
    <w:rsid w:val="006435FF"/>
    <w:rsid w:val="00643806"/>
    <w:rsid w:val="00643D7A"/>
    <w:rsid w:val="00644312"/>
    <w:rsid w:val="006449A9"/>
    <w:rsid w:val="00644D4A"/>
    <w:rsid w:val="00644FE7"/>
    <w:rsid w:val="006462CD"/>
    <w:rsid w:val="006465E8"/>
    <w:rsid w:val="0064680F"/>
    <w:rsid w:val="0064694B"/>
    <w:rsid w:val="00647348"/>
    <w:rsid w:val="00647F5C"/>
    <w:rsid w:val="006507B4"/>
    <w:rsid w:val="00651221"/>
    <w:rsid w:val="00651FD9"/>
    <w:rsid w:val="0065333D"/>
    <w:rsid w:val="00653474"/>
    <w:rsid w:val="00653D19"/>
    <w:rsid w:val="00653FBE"/>
    <w:rsid w:val="0065466A"/>
    <w:rsid w:val="00654B1A"/>
    <w:rsid w:val="00654E88"/>
    <w:rsid w:val="00655EE2"/>
    <w:rsid w:val="00656C66"/>
    <w:rsid w:val="00657049"/>
    <w:rsid w:val="00657249"/>
    <w:rsid w:val="00661886"/>
    <w:rsid w:val="00662457"/>
    <w:rsid w:val="00662DD9"/>
    <w:rsid w:val="00663220"/>
    <w:rsid w:val="00663CF3"/>
    <w:rsid w:val="00663F53"/>
    <w:rsid w:val="00664EED"/>
    <w:rsid w:val="006659E4"/>
    <w:rsid w:val="006665D2"/>
    <w:rsid w:val="00666CA5"/>
    <w:rsid w:val="0066712E"/>
    <w:rsid w:val="00667CCB"/>
    <w:rsid w:val="006703E1"/>
    <w:rsid w:val="00670FB5"/>
    <w:rsid w:val="00671F3F"/>
    <w:rsid w:val="00672824"/>
    <w:rsid w:val="00672ABA"/>
    <w:rsid w:val="00672FF7"/>
    <w:rsid w:val="006736F2"/>
    <w:rsid w:val="00673EF9"/>
    <w:rsid w:val="0067407E"/>
    <w:rsid w:val="00675990"/>
    <w:rsid w:val="0068066D"/>
    <w:rsid w:val="00681E6F"/>
    <w:rsid w:val="006828BB"/>
    <w:rsid w:val="00684A84"/>
    <w:rsid w:val="00684D2A"/>
    <w:rsid w:val="0068531A"/>
    <w:rsid w:val="00686309"/>
    <w:rsid w:val="00686E1D"/>
    <w:rsid w:val="00687CE7"/>
    <w:rsid w:val="0069122B"/>
    <w:rsid w:val="00691C37"/>
    <w:rsid w:val="00692368"/>
    <w:rsid w:val="006931CC"/>
    <w:rsid w:val="006947E1"/>
    <w:rsid w:val="00694A54"/>
    <w:rsid w:val="00694B43"/>
    <w:rsid w:val="00695A6F"/>
    <w:rsid w:val="00696853"/>
    <w:rsid w:val="0069711B"/>
    <w:rsid w:val="006A01E0"/>
    <w:rsid w:val="006A1291"/>
    <w:rsid w:val="006A1997"/>
    <w:rsid w:val="006A1E17"/>
    <w:rsid w:val="006A1EF2"/>
    <w:rsid w:val="006A239A"/>
    <w:rsid w:val="006A2EDF"/>
    <w:rsid w:val="006A3665"/>
    <w:rsid w:val="006A426A"/>
    <w:rsid w:val="006A42CA"/>
    <w:rsid w:val="006A4603"/>
    <w:rsid w:val="006A4B08"/>
    <w:rsid w:val="006A55D2"/>
    <w:rsid w:val="006A5D5E"/>
    <w:rsid w:val="006A68DF"/>
    <w:rsid w:val="006A6996"/>
    <w:rsid w:val="006A7BB2"/>
    <w:rsid w:val="006B0D68"/>
    <w:rsid w:val="006B0E2E"/>
    <w:rsid w:val="006B19D7"/>
    <w:rsid w:val="006B19E5"/>
    <w:rsid w:val="006B2D93"/>
    <w:rsid w:val="006B31F2"/>
    <w:rsid w:val="006B3D28"/>
    <w:rsid w:val="006B6620"/>
    <w:rsid w:val="006B6A2E"/>
    <w:rsid w:val="006B6D35"/>
    <w:rsid w:val="006B7A26"/>
    <w:rsid w:val="006C0C2B"/>
    <w:rsid w:val="006C0DC8"/>
    <w:rsid w:val="006C14A4"/>
    <w:rsid w:val="006C15F8"/>
    <w:rsid w:val="006C19C9"/>
    <w:rsid w:val="006C20C8"/>
    <w:rsid w:val="006C3004"/>
    <w:rsid w:val="006C43C4"/>
    <w:rsid w:val="006C43DF"/>
    <w:rsid w:val="006C490E"/>
    <w:rsid w:val="006C4B60"/>
    <w:rsid w:val="006C5027"/>
    <w:rsid w:val="006C529A"/>
    <w:rsid w:val="006C58CE"/>
    <w:rsid w:val="006C5F13"/>
    <w:rsid w:val="006C6014"/>
    <w:rsid w:val="006C6B1A"/>
    <w:rsid w:val="006C6B55"/>
    <w:rsid w:val="006C75AD"/>
    <w:rsid w:val="006D13EF"/>
    <w:rsid w:val="006D183D"/>
    <w:rsid w:val="006D26CB"/>
    <w:rsid w:val="006D35C5"/>
    <w:rsid w:val="006D373C"/>
    <w:rsid w:val="006D40D6"/>
    <w:rsid w:val="006D46FC"/>
    <w:rsid w:val="006D54C8"/>
    <w:rsid w:val="006D58C7"/>
    <w:rsid w:val="006D6A5A"/>
    <w:rsid w:val="006D6FEA"/>
    <w:rsid w:val="006D73B6"/>
    <w:rsid w:val="006E039C"/>
    <w:rsid w:val="006E35D4"/>
    <w:rsid w:val="006E62E9"/>
    <w:rsid w:val="006E6649"/>
    <w:rsid w:val="006F043C"/>
    <w:rsid w:val="006F0BA2"/>
    <w:rsid w:val="006F1CA8"/>
    <w:rsid w:val="006F2AD8"/>
    <w:rsid w:val="006F2B0F"/>
    <w:rsid w:val="006F3164"/>
    <w:rsid w:val="006F3914"/>
    <w:rsid w:val="006F39AD"/>
    <w:rsid w:val="006F3A86"/>
    <w:rsid w:val="006F4CB8"/>
    <w:rsid w:val="006F5A52"/>
    <w:rsid w:val="007002B0"/>
    <w:rsid w:val="00700408"/>
    <w:rsid w:val="00700450"/>
    <w:rsid w:val="007024E5"/>
    <w:rsid w:val="007025E6"/>
    <w:rsid w:val="00702F14"/>
    <w:rsid w:val="00704287"/>
    <w:rsid w:val="00705011"/>
    <w:rsid w:val="007051DF"/>
    <w:rsid w:val="00705608"/>
    <w:rsid w:val="00705B23"/>
    <w:rsid w:val="00706C97"/>
    <w:rsid w:val="00706CF1"/>
    <w:rsid w:val="00706E64"/>
    <w:rsid w:val="0071024E"/>
    <w:rsid w:val="00711950"/>
    <w:rsid w:val="00711D48"/>
    <w:rsid w:val="00711D8E"/>
    <w:rsid w:val="00711ED4"/>
    <w:rsid w:val="00712A1B"/>
    <w:rsid w:val="00712B89"/>
    <w:rsid w:val="0071300C"/>
    <w:rsid w:val="00713645"/>
    <w:rsid w:val="00713882"/>
    <w:rsid w:val="007139B9"/>
    <w:rsid w:val="00714211"/>
    <w:rsid w:val="007149DA"/>
    <w:rsid w:val="00715DC3"/>
    <w:rsid w:val="00715F59"/>
    <w:rsid w:val="00716A94"/>
    <w:rsid w:val="00717D5B"/>
    <w:rsid w:val="0072106C"/>
    <w:rsid w:val="00721A55"/>
    <w:rsid w:val="007233E4"/>
    <w:rsid w:val="00723D01"/>
    <w:rsid w:val="0072431B"/>
    <w:rsid w:val="0072433F"/>
    <w:rsid w:val="00725609"/>
    <w:rsid w:val="0072582D"/>
    <w:rsid w:val="0073036F"/>
    <w:rsid w:val="00730884"/>
    <w:rsid w:val="007308D3"/>
    <w:rsid w:val="00731381"/>
    <w:rsid w:val="0073171D"/>
    <w:rsid w:val="00732FE5"/>
    <w:rsid w:val="0073363C"/>
    <w:rsid w:val="0073580D"/>
    <w:rsid w:val="00736302"/>
    <w:rsid w:val="00736360"/>
    <w:rsid w:val="0073660C"/>
    <w:rsid w:val="00736F44"/>
    <w:rsid w:val="0073719B"/>
    <w:rsid w:val="00741F6E"/>
    <w:rsid w:val="0074274A"/>
    <w:rsid w:val="00743B78"/>
    <w:rsid w:val="00745B62"/>
    <w:rsid w:val="0074652D"/>
    <w:rsid w:val="00750477"/>
    <w:rsid w:val="00750943"/>
    <w:rsid w:val="007535ED"/>
    <w:rsid w:val="00753A5E"/>
    <w:rsid w:val="00754A29"/>
    <w:rsid w:val="00755A02"/>
    <w:rsid w:val="007562F5"/>
    <w:rsid w:val="0075644F"/>
    <w:rsid w:val="00757188"/>
    <w:rsid w:val="007608D6"/>
    <w:rsid w:val="00760A5C"/>
    <w:rsid w:val="007612C7"/>
    <w:rsid w:val="00762256"/>
    <w:rsid w:val="007630F5"/>
    <w:rsid w:val="00763483"/>
    <w:rsid w:val="007639CA"/>
    <w:rsid w:val="00764066"/>
    <w:rsid w:val="0076433F"/>
    <w:rsid w:val="00764D10"/>
    <w:rsid w:val="00765D62"/>
    <w:rsid w:val="00765FAE"/>
    <w:rsid w:val="007660F8"/>
    <w:rsid w:val="007704C7"/>
    <w:rsid w:val="00771DE5"/>
    <w:rsid w:val="00773D2C"/>
    <w:rsid w:val="007743CF"/>
    <w:rsid w:val="00774484"/>
    <w:rsid w:val="00774C5C"/>
    <w:rsid w:val="00774D41"/>
    <w:rsid w:val="007755AC"/>
    <w:rsid w:val="00775A42"/>
    <w:rsid w:val="00776E99"/>
    <w:rsid w:val="00777C00"/>
    <w:rsid w:val="0078067F"/>
    <w:rsid w:val="007807E0"/>
    <w:rsid w:val="00782030"/>
    <w:rsid w:val="00782E1B"/>
    <w:rsid w:val="007836C1"/>
    <w:rsid w:val="00784439"/>
    <w:rsid w:val="00784D58"/>
    <w:rsid w:val="00785438"/>
    <w:rsid w:val="00786594"/>
    <w:rsid w:val="0079178A"/>
    <w:rsid w:val="00793F46"/>
    <w:rsid w:val="007948F4"/>
    <w:rsid w:val="00794AA0"/>
    <w:rsid w:val="007968A1"/>
    <w:rsid w:val="007974D6"/>
    <w:rsid w:val="00797E84"/>
    <w:rsid w:val="007A00E8"/>
    <w:rsid w:val="007A0841"/>
    <w:rsid w:val="007A1C58"/>
    <w:rsid w:val="007A1F3D"/>
    <w:rsid w:val="007A312E"/>
    <w:rsid w:val="007A3F28"/>
    <w:rsid w:val="007A4238"/>
    <w:rsid w:val="007A4DF2"/>
    <w:rsid w:val="007A5199"/>
    <w:rsid w:val="007A5378"/>
    <w:rsid w:val="007A5438"/>
    <w:rsid w:val="007A5A17"/>
    <w:rsid w:val="007A6D6D"/>
    <w:rsid w:val="007A7C1E"/>
    <w:rsid w:val="007B1591"/>
    <w:rsid w:val="007B1FA8"/>
    <w:rsid w:val="007B46C9"/>
    <w:rsid w:val="007B5DBC"/>
    <w:rsid w:val="007B738D"/>
    <w:rsid w:val="007B77BA"/>
    <w:rsid w:val="007B7ACC"/>
    <w:rsid w:val="007C06EE"/>
    <w:rsid w:val="007C0E34"/>
    <w:rsid w:val="007C1274"/>
    <w:rsid w:val="007C16D2"/>
    <w:rsid w:val="007C1C6F"/>
    <w:rsid w:val="007C5406"/>
    <w:rsid w:val="007C5AFE"/>
    <w:rsid w:val="007C6DF4"/>
    <w:rsid w:val="007C706A"/>
    <w:rsid w:val="007C799F"/>
    <w:rsid w:val="007C79A1"/>
    <w:rsid w:val="007C7D4C"/>
    <w:rsid w:val="007D1813"/>
    <w:rsid w:val="007D2936"/>
    <w:rsid w:val="007D4D6E"/>
    <w:rsid w:val="007D5F67"/>
    <w:rsid w:val="007D673C"/>
    <w:rsid w:val="007D7D37"/>
    <w:rsid w:val="007E2349"/>
    <w:rsid w:val="007E4A9C"/>
    <w:rsid w:val="007E55CB"/>
    <w:rsid w:val="007E6D61"/>
    <w:rsid w:val="007E72DA"/>
    <w:rsid w:val="007E78CD"/>
    <w:rsid w:val="007E7D27"/>
    <w:rsid w:val="007F0700"/>
    <w:rsid w:val="007F13C1"/>
    <w:rsid w:val="007F191C"/>
    <w:rsid w:val="007F28D3"/>
    <w:rsid w:val="007F2F46"/>
    <w:rsid w:val="007F3445"/>
    <w:rsid w:val="007F3827"/>
    <w:rsid w:val="007F3925"/>
    <w:rsid w:val="007F4A6E"/>
    <w:rsid w:val="007F6D6D"/>
    <w:rsid w:val="007F71F9"/>
    <w:rsid w:val="00800BA0"/>
    <w:rsid w:val="00800FA8"/>
    <w:rsid w:val="00801801"/>
    <w:rsid w:val="00803F65"/>
    <w:rsid w:val="008041FB"/>
    <w:rsid w:val="00804B4C"/>
    <w:rsid w:val="00804F9D"/>
    <w:rsid w:val="00805200"/>
    <w:rsid w:val="008052DD"/>
    <w:rsid w:val="00805E39"/>
    <w:rsid w:val="0080611D"/>
    <w:rsid w:val="00807025"/>
    <w:rsid w:val="00807BE4"/>
    <w:rsid w:val="00807D4D"/>
    <w:rsid w:val="00807DFE"/>
    <w:rsid w:val="0081010D"/>
    <w:rsid w:val="0081050E"/>
    <w:rsid w:val="00810D76"/>
    <w:rsid w:val="00810E40"/>
    <w:rsid w:val="00812978"/>
    <w:rsid w:val="00812AF1"/>
    <w:rsid w:val="008132D1"/>
    <w:rsid w:val="008132FA"/>
    <w:rsid w:val="008134BA"/>
    <w:rsid w:val="00814D9B"/>
    <w:rsid w:val="00815294"/>
    <w:rsid w:val="008153CF"/>
    <w:rsid w:val="008156BB"/>
    <w:rsid w:val="00816F2B"/>
    <w:rsid w:val="00817192"/>
    <w:rsid w:val="00822318"/>
    <w:rsid w:val="00822DD5"/>
    <w:rsid w:val="00823164"/>
    <w:rsid w:val="00823FCD"/>
    <w:rsid w:val="00824219"/>
    <w:rsid w:val="008242A3"/>
    <w:rsid w:val="00824571"/>
    <w:rsid w:val="008259DB"/>
    <w:rsid w:val="00826383"/>
    <w:rsid w:val="008268EC"/>
    <w:rsid w:val="00826E16"/>
    <w:rsid w:val="00827247"/>
    <w:rsid w:val="00830A3B"/>
    <w:rsid w:val="008319AD"/>
    <w:rsid w:val="00832940"/>
    <w:rsid w:val="008337E4"/>
    <w:rsid w:val="0083497A"/>
    <w:rsid w:val="00834ED9"/>
    <w:rsid w:val="0083503C"/>
    <w:rsid w:val="008353FD"/>
    <w:rsid w:val="00835502"/>
    <w:rsid w:val="008365BA"/>
    <w:rsid w:val="00836BCB"/>
    <w:rsid w:val="00837D0B"/>
    <w:rsid w:val="00837E72"/>
    <w:rsid w:val="0084063D"/>
    <w:rsid w:val="00841EAF"/>
    <w:rsid w:val="00841F89"/>
    <w:rsid w:val="00842CA9"/>
    <w:rsid w:val="00842DF6"/>
    <w:rsid w:val="00843584"/>
    <w:rsid w:val="00844A5C"/>
    <w:rsid w:val="008457B7"/>
    <w:rsid w:val="008464D7"/>
    <w:rsid w:val="008466D1"/>
    <w:rsid w:val="00847682"/>
    <w:rsid w:val="00847E12"/>
    <w:rsid w:val="008509C8"/>
    <w:rsid w:val="008523B9"/>
    <w:rsid w:val="00852C0F"/>
    <w:rsid w:val="008533D7"/>
    <w:rsid w:val="00854113"/>
    <w:rsid w:val="00854CF9"/>
    <w:rsid w:val="00855BED"/>
    <w:rsid w:val="00856155"/>
    <w:rsid w:val="008569B7"/>
    <w:rsid w:val="00857150"/>
    <w:rsid w:val="008610F3"/>
    <w:rsid w:val="008623AB"/>
    <w:rsid w:val="00863996"/>
    <w:rsid w:val="008649CF"/>
    <w:rsid w:val="00865292"/>
    <w:rsid w:val="00865944"/>
    <w:rsid w:val="00865E47"/>
    <w:rsid w:val="0086613F"/>
    <w:rsid w:val="00866587"/>
    <w:rsid w:val="0086734A"/>
    <w:rsid w:val="00867C7A"/>
    <w:rsid w:val="0087034A"/>
    <w:rsid w:val="00870B87"/>
    <w:rsid w:val="00872425"/>
    <w:rsid w:val="00872438"/>
    <w:rsid w:val="00873881"/>
    <w:rsid w:val="00873A2C"/>
    <w:rsid w:val="00874A01"/>
    <w:rsid w:val="00874D62"/>
    <w:rsid w:val="008752EC"/>
    <w:rsid w:val="008764AF"/>
    <w:rsid w:val="00876F46"/>
    <w:rsid w:val="008777F6"/>
    <w:rsid w:val="00880670"/>
    <w:rsid w:val="00880A28"/>
    <w:rsid w:val="008823B9"/>
    <w:rsid w:val="008841AF"/>
    <w:rsid w:val="00884304"/>
    <w:rsid w:val="00884827"/>
    <w:rsid w:val="00885AB7"/>
    <w:rsid w:val="00886BD9"/>
    <w:rsid w:val="00887059"/>
    <w:rsid w:val="00891FE6"/>
    <w:rsid w:val="00892B00"/>
    <w:rsid w:val="00892B5B"/>
    <w:rsid w:val="00893E00"/>
    <w:rsid w:val="00894979"/>
    <w:rsid w:val="0089544E"/>
    <w:rsid w:val="00895478"/>
    <w:rsid w:val="0089587B"/>
    <w:rsid w:val="00896206"/>
    <w:rsid w:val="00896B4A"/>
    <w:rsid w:val="008A08EA"/>
    <w:rsid w:val="008A13D8"/>
    <w:rsid w:val="008A19FB"/>
    <w:rsid w:val="008A38AD"/>
    <w:rsid w:val="008A4E97"/>
    <w:rsid w:val="008A5947"/>
    <w:rsid w:val="008A59B2"/>
    <w:rsid w:val="008A5AB4"/>
    <w:rsid w:val="008A60F3"/>
    <w:rsid w:val="008A6286"/>
    <w:rsid w:val="008A6407"/>
    <w:rsid w:val="008A683E"/>
    <w:rsid w:val="008A68AA"/>
    <w:rsid w:val="008A6F9A"/>
    <w:rsid w:val="008A7439"/>
    <w:rsid w:val="008B0471"/>
    <w:rsid w:val="008B0A90"/>
    <w:rsid w:val="008B33E1"/>
    <w:rsid w:val="008B3F0E"/>
    <w:rsid w:val="008B4347"/>
    <w:rsid w:val="008B445A"/>
    <w:rsid w:val="008B4DBD"/>
    <w:rsid w:val="008B5685"/>
    <w:rsid w:val="008B688E"/>
    <w:rsid w:val="008B6F00"/>
    <w:rsid w:val="008C1638"/>
    <w:rsid w:val="008C1C71"/>
    <w:rsid w:val="008C33E4"/>
    <w:rsid w:val="008C42F3"/>
    <w:rsid w:val="008C453E"/>
    <w:rsid w:val="008C51FD"/>
    <w:rsid w:val="008C61EA"/>
    <w:rsid w:val="008C67F4"/>
    <w:rsid w:val="008D18B9"/>
    <w:rsid w:val="008D1C35"/>
    <w:rsid w:val="008D2DCA"/>
    <w:rsid w:val="008D30F0"/>
    <w:rsid w:val="008D333A"/>
    <w:rsid w:val="008D4E78"/>
    <w:rsid w:val="008D52DD"/>
    <w:rsid w:val="008D58D0"/>
    <w:rsid w:val="008D6863"/>
    <w:rsid w:val="008D7235"/>
    <w:rsid w:val="008D7B9E"/>
    <w:rsid w:val="008E0DFC"/>
    <w:rsid w:val="008E0FD5"/>
    <w:rsid w:val="008E1988"/>
    <w:rsid w:val="008E1A65"/>
    <w:rsid w:val="008E22CF"/>
    <w:rsid w:val="008E3062"/>
    <w:rsid w:val="008E3382"/>
    <w:rsid w:val="008E45A8"/>
    <w:rsid w:val="008E5474"/>
    <w:rsid w:val="008E5EF2"/>
    <w:rsid w:val="008E63A0"/>
    <w:rsid w:val="008E671D"/>
    <w:rsid w:val="008E6F1C"/>
    <w:rsid w:val="008E779F"/>
    <w:rsid w:val="008E7CC7"/>
    <w:rsid w:val="008E7F6F"/>
    <w:rsid w:val="008F0921"/>
    <w:rsid w:val="008F0AB7"/>
    <w:rsid w:val="008F1E4D"/>
    <w:rsid w:val="008F228D"/>
    <w:rsid w:val="008F2AFD"/>
    <w:rsid w:val="008F386A"/>
    <w:rsid w:val="008F400E"/>
    <w:rsid w:val="008F4F5B"/>
    <w:rsid w:val="008F6104"/>
    <w:rsid w:val="008F6F3A"/>
    <w:rsid w:val="008F78EE"/>
    <w:rsid w:val="008F7DDB"/>
    <w:rsid w:val="00900B79"/>
    <w:rsid w:val="0090106E"/>
    <w:rsid w:val="009017E2"/>
    <w:rsid w:val="00901D65"/>
    <w:rsid w:val="009027B2"/>
    <w:rsid w:val="0090296A"/>
    <w:rsid w:val="00902AF1"/>
    <w:rsid w:val="00904B0D"/>
    <w:rsid w:val="009056F5"/>
    <w:rsid w:val="00906BEB"/>
    <w:rsid w:val="00910BDE"/>
    <w:rsid w:val="009119A3"/>
    <w:rsid w:val="00911C55"/>
    <w:rsid w:val="009130B4"/>
    <w:rsid w:val="0091420C"/>
    <w:rsid w:val="0091522C"/>
    <w:rsid w:val="009159B1"/>
    <w:rsid w:val="00915CD7"/>
    <w:rsid w:val="00916B93"/>
    <w:rsid w:val="0092191B"/>
    <w:rsid w:val="009239A6"/>
    <w:rsid w:val="00923DF4"/>
    <w:rsid w:val="0092446E"/>
    <w:rsid w:val="00925CA0"/>
    <w:rsid w:val="00925DAC"/>
    <w:rsid w:val="009266B9"/>
    <w:rsid w:val="0093209B"/>
    <w:rsid w:val="00932EF4"/>
    <w:rsid w:val="00933CCA"/>
    <w:rsid w:val="00934B42"/>
    <w:rsid w:val="00936825"/>
    <w:rsid w:val="00936C52"/>
    <w:rsid w:val="00937AAF"/>
    <w:rsid w:val="009408BD"/>
    <w:rsid w:val="009422D5"/>
    <w:rsid w:val="0094242D"/>
    <w:rsid w:val="009442D4"/>
    <w:rsid w:val="00945168"/>
    <w:rsid w:val="009452BE"/>
    <w:rsid w:val="00945B71"/>
    <w:rsid w:val="00945BC5"/>
    <w:rsid w:val="009460AD"/>
    <w:rsid w:val="009462C5"/>
    <w:rsid w:val="00946957"/>
    <w:rsid w:val="009475D4"/>
    <w:rsid w:val="00950491"/>
    <w:rsid w:val="009507CA"/>
    <w:rsid w:val="009509A8"/>
    <w:rsid w:val="00950B88"/>
    <w:rsid w:val="00952B63"/>
    <w:rsid w:val="0095435C"/>
    <w:rsid w:val="009547CD"/>
    <w:rsid w:val="009555F6"/>
    <w:rsid w:val="0095570E"/>
    <w:rsid w:val="0095597A"/>
    <w:rsid w:val="00957784"/>
    <w:rsid w:val="00960457"/>
    <w:rsid w:val="00962F28"/>
    <w:rsid w:val="00963268"/>
    <w:rsid w:val="00964A63"/>
    <w:rsid w:val="00964F94"/>
    <w:rsid w:val="00966E9E"/>
    <w:rsid w:val="009674D3"/>
    <w:rsid w:val="0096757D"/>
    <w:rsid w:val="00970650"/>
    <w:rsid w:val="00970E27"/>
    <w:rsid w:val="00970F2D"/>
    <w:rsid w:val="0097174D"/>
    <w:rsid w:val="009735F1"/>
    <w:rsid w:val="00976198"/>
    <w:rsid w:val="0097673D"/>
    <w:rsid w:val="00976F6A"/>
    <w:rsid w:val="00977493"/>
    <w:rsid w:val="00977607"/>
    <w:rsid w:val="0098075C"/>
    <w:rsid w:val="00980EDB"/>
    <w:rsid w:val="00982A0A"/>
    <w:rsid w:val="00983D13"/>
    <w:rsid w:val="0098402A"/>
    <w:rsid w:val="0098402B"/>
    <w:rsid w:val="009841C7"/>
    <w:rsid w:val="00986D63"/>
    <w:rsid w:val="00987906"/>
    <w:rsid w:val="009910D8"/>
    <w:rsid w:val="0099210D"/>
    <w:rsid w:val="009925AC"/>
    <w:rsid w:val="00993AFD"/>
    <w:rsid w:val="00994922"/>
    <w:rsid w:val="00994956"/>
    <w:rsid w:val="009956E5"/>
    <w:rsid w:val="009959BB"/>
    <w:rsid w:val="00996056"/>
    <w:rsid w:val="00996A41"/>
    <w:rsid w:val="00996B78"/>
    <w:rsid w:val="00996D75"/>
    <w:rsid w:val="009A03FC"/>
    <w:rsid w:val="009A0F54"/>
    <w:rsid w:val="009A1044"/>
    <w:rsid w:val="009A1BD4"/>
    <w:rsid w:val="009A20D3"/>
    <w:rsid w:val="009A2AB2"/>
    <w:rsid w:val="009A4CBF"/>
    <w:rsid w:val="009A576E"/>
    <w:rsid w:val="009A5C6C"/>
    <w:rsid w:val="009A6789"/>
    <w:rsid w:val="009A6ABA"/>
    <w:rsid w:val="009A709A"/>
    <w:rsid w:val="009A757D"/>
    <w:rsid w:val="009B06B4"/>
    <w:rsid w:val="009B0A3A"/>
    <w:rsid w:val="009B180C"/>
    <w:rsid w:val="009B2347"/>
    <w:rsid w:val="009B4280"/>
    <w:rsid w:val="009B50FC"/>
    <w:rsid w:val="009B5F2E"/>
    <w:rsid w:val="009B6D40"/>
    <w:rsid w:val="009B7312"/>
    <w:rsid w:val="009B77AC"/>
    <w:rsid w:val="009C04F7"/>
    <w:rsid w:val="009C2537"/>
    <w:rsid w:val="009C2E6A"/>
    <w:rsid w:val="009C356A"/>
    <w:rsid w:val="009C5008"/>
    <w:rsid w:val="009C6AA0"/>
    <w:rsid w:val="009C6DAC"/>
    <w:rsid w:val="009D0DC8"/>
    <w:rsid w:val="009D1A46"/>
    <w:rsid w:val="009D1AEA"/>
    <w:rsid w:val="009D235A"/>
    <w:rsid w:val="009D35D4"/>
    <w:rsid w:val="009D474B"/>
    <w:rsid w:val="009D487C"/>
    <w:rsid w:val="009D48B4"/>
    <w:rsid w:val="009D5041"/>
    <w:rsid w:val="009D5154"/>
    <w:rsid w:val="009D54AF"/>
    <w:rsid w:val="009D5CBF"/>
    <w:rsid w:val="009D5FB2"/>
    <w:rsid w:val="009D66CF"/>
    <w:rsid w:val="009D6CE1"/>
    <w:rsid w:val="009D6DDE"/>
    <w:rsid w:val="009D7AE2"/>
    <w:rsid w:val="009E0429"/>
    <w:rsid w:val="009E057E"/>
    <w:rsid w:val="009E08EE"/>
    <w:rsid w:val="009E1020"/>
    <w:rsid w:val="009E11F1"/>
    <w:rsid w:val="009E3C9B"/>
    <w:rsid w:val="009E3D20"/>
    <w:rsid w:val="009E59E0"/>
    <w:rsid w:val="009E61A8"/>
    <w:rsid w:val="009E7E9B"/>
    <w:rsid w:val="009E7F28"/>
    <w:rsid w:val="009E7FD2"/>
    <w:rsid w:val="009F0932"/>
    <w:rsid w:val="009F13E9"/>
    <w:rsid w:val="009F192B"/>
    <w:rsid w:val="009F3EA3"/>
    <w:rsid w:val="009F54C5"/>
    <w:rsid w:val="009F5919"/>
    <w:rsid w:val="009F6305"/>
    <w:rsid w:val="009F6E75"/>
    <w:rsid w:val="009F704C"/>
    <w:rsid w:val="00A006BE"/>
    <w:rsid w:val="00A017D8"/>
    <w:rsid w:val="00A020E5"/>
    <w:rsid w:val="00A02E1B"/>
    <w:rsid w:val="00A04DC4"/>
    <w:rsid w:val="00A04ED0"/>
    <w:rsid w:val="00A06811"/>
    <w:rsid w:val="00A07350"/>
    <w:rsid w:val="00A074C0"/>
    <w:rsid w:val="00A07CF5"/>
    <w:rsid w:val="00A11142"/>
    <w:rsid w:val="00A1288D"/>
    <w:rsid w:val="00A12BF7"/>
    <w:rsid w:val="00A13B07"/>
    <w:rsid w:val="00A14134"/>
    <w:rsid w:val="00A14C7F"/>
    <w:rsid w:val="00A15FD6"/>
    <w:rsid w:val="00A17592"/>
    <w:rsid w:val="00A179C9"/>
    <w:rsid w:val="00A17D3D"/>
    <w:rsid w:val="00A2083E"/>
    <w:rsid w:val="00A22281"/>
    <w:rsid w:val="00A22AD0"/>
    <w:rsid w:val="00A23494"/>
    <w:rsid w:val="00A234EE"/>
    <w:rsid w:val="00A24C46"/>
    <w:rsid w:val="00A267C9"/>
    <w:rsid w:val="00A26F2E"/>
    <w:rsid w:val="00A27C14"/>
    <w:rsid w:val="00A307A2"/>
    <w:rsid w:val="00A30A5A"/>
    <w:rsid w:val="00A310FE"/>
    <w:rsid w:val="00A31266"/>
    <w:rsid w:val="00A322B0"/>
    <w:rsid w:val="00A33677"/>
    <w:rsid w:val="00A342A8"/>
    <w:rsid w:val="00A345C1"/>
    <w:rsid w:val="00A3472A"/>
    <w:rsid w:val="00A34738"/>
    <w:rsid w:val="00A35716"/>
    <w:rsid w:val="00A3580F"/>
    <w:rsid w:val="00A3596D"/>
    <w:rsid w:val="00A3644C"/>
    <w:rsid w:val="00A375D1"/>
    <w:rsid w:val="00A42E27"/>
    <w:rsid w:val="00A44CE3"/>
    <w:rsid w:val="00A44F62"/>
    <w:rsid w:val="00A450A8"/>
    <w:rsid w:val="00A45444"/>
    <w:rsid w:val="00A45BBE"/>
    <w:rsid w:val="00A46153"/>
    <w:rsid w:val="00A46338"/>
    <w:rsid w:val="00A465FD"/>
    <w:rsid w:val="00A46A8E"/>
    <w:rsid w:val="00A46B1F"/>
    <w:rsid w:val="00A46D13"/>
    <w:rsid w:val="00A46DC3"/>
    <w:rsid w:val="00A523A6"/>
    <w:rsid w:val="00A5242F"/>
    <w:rsid w:val="00A52520"/>
    <w:rsid w:val="00A526C4"/>
    <w:rsid w:val="00A526D9"/>
    <w:rsid w:val="00A52CA1"/>
    <w:rsid w:val="00A53E92"/>
    <w:rsid w:val="00A541D4"/>
    <w:rsid w:val="00A54BA1"/>
    <w:rsid w:val="00A54D05"/>
    <w:rsid w:val="00A5557E"/>
    <w:rsid w:val="00A560DF"/>
    <w:rsid w:val="00A57067"/>
    <w:rsid w:val="00A57B2B"/>
    <w:rsid w:val="00A61581"/>
    <w:rsid w:val="00A6199A"/>
    <w:rsid w:val="00A646E1"/>
    <w:rsid w:val="00A64EBD"/>
    <w:rsid w:val="00A65D58"/>
    <w:rsid w:val="00A716D1"/>
    <w:rsid w:val="00A7173D"/>
    <w:rsid w:val="00A71D7E"/>
    <w:rsid w:val="00A74BCA"/>
    <w:rsid w:val="00A75F43"/>
    <w:rsid w:val="00A76FDF"/>
    <w:rsid w:val="00A77872"/>
    <w:rsid w:val="00A778BB"/>
    <w:rsid w:val="00A8087D"/>
    <w:rsid w:val="00A82266"/>
    <w:rsid w:val="00A828D7"/>
    <w:rsid w:val="00A82B4F"/>
    <w:rsid w:val="00A82E78"/>
    <w:rsid w:val="00A8363E"/>
    <w:rsid w:val="00A85228"/>
    <w:rsid w:val="00A87D09"/>
    <w:rsid w:val="00A90499"/>
    <w:rsid w:val="00A91799"/>
    <w:rsid w:val="00A921F9"/>
    <w:rsid w:val="00A940C8"/>
    <w:rsid w:val="00A9441F"/>
    <w:rsid w:val="00A95D88"/>
    <w:rsid w:val="00A968BF"/>
    <w:rsid w:val="00A9751F"/>
    <w:rsid w:val="00AA17FE"/>
    <w:rsid w:val="00AA210A"/>
    <w:rsid w:val="00AA2965"/>
    <w:rsid w:val="00AA39FA"/>
    <w:rsid w:val="00AA453A"/>
    <w:rsid w:val="00AA47CD"/>
    <w:rsid w:val="00AA5418"/>
    <w:rsid w:val="00AA5785"/>
    <w:rsid w:val="00AA6DF4"/>
    <w:rsid w:val="00AA7A8B"/>
    <w:rsid w:val="00AB0A34"/>
    <w:rsid w:val="00AB0E53"/>
    <w:rsid w:val="00AB1D5C"/>
    <w:rsid w:val="00AB2058"/>
    <w:rsid w:val="00AB21A1"/>
    <w:rsid w:val="00AB2456"/>
    <w:rsid w:val="00AB36BF"/>
    <w:rsid w:val="00AB5AE8"/>
    <w:rsid w:val="00AB6383"/>
    <w:rsid w:val="00AC205D"/>
    <w:rsid w:val="00AC2235"/>
    <w:rsid w:val="00AC2D9C"/>
    <w:rsid w:val="00AC6269"/>
    <w:rsid w:val="00AC7DD5"/>
    <w:rsid w:val="00AC7ECB"/>
    <w:rsid w:val="00AD032E"/>
    <w:rsid w:val="00AD1230"/>
    <w:rsid w:val="00AD171B"/>
    <w:rsid w:val="00AD2575"/>
    <w:rsid w:val="00AD4DCC"/>
    <w:rsid w:val="00AD58CE"/>
    <w:rsid w:val="00AD644F"/>
    <w:rsid w:val="00AD6510"/>
    <w:rsid w:val="00AD6B4B"/>
    <w:rsid w:val="00AD7177"/>
    <w:rsid w:val="00AD7292"/>
    <w:rsid w:val="00AE0330"/>
    <w:rsid w:val="00AE08A9"/>
    <w:rsid w:val="00AE08F6"/>
    <w:rsid w:val="00AE1842"/>
    <w:rsid w:val="00AE1C95"/>
    <w:rsid w:val="00AE3336"/>
    <w:rsid w:val="00AE41B8"/>
    <w:rsid w:val="00AE5077"/>
    <w:rsid w:val="00AE51EB"/>
    <w:rsid w:val="00AE78C9"/>
    <w:rsid w:val="00AF00CB"/>
    <w:rsid w:val="00AF0EB0"/>
    <w:rsid w:val="00AF1477"/>
    <w:rsid w:val="00AF21A3"/>
    <w:rsid w:val="00AF264A"/>
    <w:rsid w:val="00AF28E4"/>
    <w:rsid w:val="00AF37A6"/>
    <w:rsid w:val="00AF3C81"/>
    <w:rsid w:val="00AF4189"/>
    <w:rsid w:val="00AF45E8"/>
    <w:rsid w:val="00AF591A"/>
    <w:rsid w:val="00AF6673"/>
    <w:rsid w:val="00AF672D"/>
    <w:rsid w:val="00AF6FD1"/>
    <w:rsid w:val="00AF7AFF"/>
    <w:rsid w:val="00B009D1"/>
    <w:rsid w:val="00B00A94"/>
    <w:rsid w:val="00B01E6A"/>
    <w:rsid w:val="00B02A29"/>
    <w:rsid w:val="00B02DD4"/>
    <w:rsid w:val="00B0446E"/>
    <w:rsid w:val="00B053CB"/>
    <w:rsid w:val="00B067E6"/>
    <w:rsid w:val="00B07EC3"/>
    <w:rsid w:val="00B11BD2"/>
    <w:rsid w:val="00B12AFB"/>
    <w:rsid w:val="00B1341B"/>
    <w:rsid w:val="00B137C0"/>
    <w:rsid w:val="00B13B38"/>
    <w:rsid w:val="00B13C22"/>
    <w:rsid w:val="00B14A5F"/>
    <w:rsid w:val="00B157C3"/>
    <w:rsid w:val="00B16ABC"/>
    <w:rsid w:val="00B20019"/>
    <w:rsid w:val="00B20610"/>
    <w:rsid w:val="00B21955"/>
    <w:rsid w:val="00B21CEC"/>
    <w:rsid w:val="00B2312C"/>
    <w:rsid w:val="00B23EEE"/>
    <w:rsid w:val="00B240EF"/>
    <w:rsid w:val="00B242C7"/>
    <w:rsid w:val="00B24543"/>
    <w:rsid w:val="00B26384"/>
    <w:rsid w:val="00B264E3"/>
    <w:rsid w:val="00B26F99"/>
    <w:rsid w:val="00B27916"/>
    <w:rsid w:val="00B31850"/>
    <w:rsid w:val="00B31A36"/>
    <w:rsid w:val="00B331CD"/>
    <w:rsid w:val="00B33235"/>
    <w:rsid w:val="00B332AF"/>
    <w:rsid w:val="00B33426"/>
    <w:rsid w:val="00B33FA9"/>
    <w:rsid w:val="00B34B13"/>
    <w:rsid w:val="00B35722"/>
    <w:rsid w:val="00B357CB"/>
    <w:rsid w:val="00B36D68"/>
    <w:rsid w:val="00B41324"/>
    <w:rsid w:val="00B419FD"/>
    <w:rsid w:val="00B41D09"/>
    <w:rsid w:val="00B44249"/>
    <w:rsid w:val="00B4526C"/>
    <w:rsid w:val="00B461C6"/>
    <w:rsid w:val="00B464FA"/>
    <w:rsid w:val="00B47A8A"/>
    <w:rsid w:val="00B47F47"/>
    <w:rsid w:val="00B502B0"/>
    <w:rsid w:val="00B5154A"/>
    <w:rsid w:val="00B51A66"/>
    <w:rsid w:val="00B51F76"/>
    <w:rsid w:val="00B53C15"/>
    <w:rsid w:val="00B53F36"/>
    <w:rsid w:val="00B54850"/>
    <w:rsid w:val="00B559CB"/>
    <w:rsid w:val="00B55EEC"/>
    <w:rsid w:val="00B5670A"/>
    <w:rsid w:val="00B56820"/>
    <w:rsid w:val="00B602F7"/>
    <w:rsid w:val="00B6082F"/>
    <w:rsid w:val="00B609B1"/>
    <w:rsid w:val="00B609ED"/>
    <w:rsid w:val="00B60E07"/>
    <w:rsid w:val="00B639EE"/>
    <w:rsid w:val="00B64138"/>
    <w:rsid w:val="00B6436E"/>
    <w:rsid w:val="00B645EA"/>
    <w:rsid w:val="00B6526E"/>
    <w:rsid w:val="00B67ACF"/>
    <w:rsid w:val="00B67B46"/>
    <w:rsid w:val="00B7025C"/>
    <w:rsid w:val="00B70AC8"/>
    <w:rsid w:val="00B718C1"/>
    <w:rsid w:val="00B71D27"/>
    <w:rsid w:val="00B72F5A"/>
    <w:rsid w:val="00B73333"/>
    <w:rsid w:val="00B73B0B"/>
    <w:rsid w:val="00B73D31"/>
    <w:rsid w:val="00B756DA"/>
    <w:rsid w:val="00B75ACD"/>
    <w:rsid w:val="00B76C17"/>
    <w:rsid w:val="00B77487"/>
    <w:rsid w:val="00B8053A"/>
    <w:rsid w:val="00B80707"/>
    <w:rsid w:val="00B80A22"/>
    <w:rsid w:val="00B80C23"/>
    <w:rsid w:val="00B81069"/>
    <w:rsid w:val="00B81AC7"/>
    <w:rsid w:val="00B8268E"/>
    <w:rsid w:val="00B826BC"/>
    <w:rsid w:val="00B82C12"/>
    <w:rsid w:val="00B843C7"/>
    <w:rsid w:val="00B8447D"/>
    <w:rsid w:val="00B84596"/>
    <w:rsid w:val="00B847F4"/>
    <w:rsid w:val="00B8503A"/>
    <w:rsid w:val="00B853C4"/>
    <w:rsid w:val="00B86B75"/>
    <w:rsid w:val="00B86F31"/>
    <w:rsid w:val="00B876DB"/>
    <w:rsid w:val="00B87B57"/>
    <w:rsid w:val="00B90487"/>
    <w:rsid w:val="00B91619"/>
    <w:rsid w:val="00B918A8"/>
    <w:rsid w:val="00B91EB3"/>
    <w:rsid w:val="00B9270C"/>
    <w:rsid w:val="00B92C82"/>
    <w:rsid w:val="00B930DF"/>
    <w:rsid w:val="00B9362B"/>
    <w:rsid w:val="00B94618"/>
    <w:rsid w:val="00B9531E"/>
    <w:rsid w:val="00B959A6"/>
    <w:rsid w:val="00B96198"/>
    <w:rsid w:val="00B96FA0"/>
    <w:rsid w:val="00B96FB8"/>
    <w:rsid w:val="00B97570"/>
    <w:rsid w:val="00BA0095"/>
    <w:rsid w:val="00BA18A0"/>
    <w:rsid w:val="00BA1DE4"/>
    <w:rsid w:val="00BA2B8D"/>
    <w:rsid w:val="00BA3932"/>
    <w:rsid w:val="00BA47F0"/>
    <w:rsid w:val="00BA4AE5"/>
    <w:rsid w:val="00BA4AF3"/>
    <w:rsid w:val="00BA567B"/>
    <w:rsid w:val="00BA5D8B"/>
    <w:rsid w:val="00BA7A39"/>
    <w:rsid w:val="00BB096B"/>
    <w:rsid w:val="00BB0E66"/>
    <w:rsid w:val="00BB18A4"/>
    <w:rsid w:val="00BB1BCE"/>
    <w:rsid w:val="00BB20AD"/>
    <w:rsid w:val="00BB2557"/>
    <w:rsid w:val="00BB3048"/>
    <w:rsid w:val="00BB3071"/>
    <w:rsid w:val="00BB3353"/>
    <w:rsid w:val="00BB3791"/>
    <w:rsid w:val="00BB55C1"/>
    <w:rsid w:val="00BB5EDE"/>
    <w:rsid w:val="00BB6BE6"/>
    <w:rsid w:val="00BB7BC5"/>
    <w:rsid w:val="00BC0FCF"/>
    <w:rsid w:val="00BC1B90"/>
    <w:rsid w:val="00BC24BC"/>
    <w:rsid w:val="00BC31F1"/>
    <w:rsid w:val="00BC333A"/>
    <w:rsid w:val="00BC3391"/>
    <w:rsid w:val="00BC3667"/>
    <w:rsid w:val="00BC37CB"/>
    <w:rsid w:val="00BC456F"/>
    <w:rsid w:val="00BC48D5"/>
    <w:rsid w:val="00BC50FA"/>
    <w:rsid w:val="00BC5725"/>
    <w:rsid w:val="00BC5EDB"/>
    <w:rsid w:val="00BC6AE7"/>
    <w:rsid w:val="00BC744A"/>
    <w:rsid w:val="00BD24C1"/>
    <w:rsid w:val="00BD4895"/>
    <w:rsid w:val="00BD5C4F"/>
    <w:rsid w:val="00BD72CC"/>
    <w:rsid w:val="00BD7A0C"/>
    <w:rsid w:val="00BD7BCB"/>
    <w:rsid w:val="00BE042E"/>
    <w:rsid w:val="00BE18DF"/>
    <w:rsid w:val="00BE2326"/>
    <w:rsid w:val="00BE374A"/>
    <w:rsid w:val="00BE3A41"/>
    <w:rsid w:val="00BE42FC"/>
    <w:rsid w:val="00BE5001"/>
    <w:rsid w:val="00BE7107"/>
    <w:rsid w:val="00BE79AD"/>
    <w:rsid w:val="00BE7B31"/>
    <w:rsid w:val="00BE7B44"/>
    <w:rsid w:val="00BE7C13"/>
    <w:rsid w:val="00BE7DDB"/>
    <w:rsid w:val="00BF0B3F"/>
    <w:rsid w:val="00BF546E"/>
    <w:rsid w:val="00BF54E8"/>
    <w:rsid w:val="00BF6C46"/>
    <w:rsid w:val="00BF7EB4"/>
    <w:rsid w:val="00C0105A"/>
    <w:rsid w:val="00C01215"/>
    <w:rsid w:val="00C02BF1"/>
    <w:rsid w:val="00C04B22"/>
    <w:rsid w:val="00C04D03"/>
    <w:rsid w:val="00C064A9"/>
    <w:rsid w:val="00C06955"/>
    <w:rsid w:val="00C06E13"/>
    <w:rsid w:val="00C07B05"/>
    <w:rsid w:val="00C116AB"/>
    <w:rsid w:val="00C11B97"/>
    <w:rsid w:val="00C12BA4"/>
    <w:rsid w:val="00C225E6"/>
    <w:rsid w:val="00C250BB"/>
    <w:rsid w:val="00C26903"/>
    <w:rsid w:val="00C2694A"/>
    <w:rsid w:val="00C2751C"/>
    <w:rsid w:val="00C27DBB"/>
    <w:rsid w:val="00C30EFE"/>
    <w:rsid w:val="00C32B1C"/>
    <w:rsid w:val="00C32B62"/>
    <w:rsid w:val="00C35419"/>
    <w:rsid w:val="00C360F0"/>
    <w:rsid w:val="00C36279"/>
    <w:rsid w:val="00C3715D"/>
    <w:rsid w:val="00C4040C"/>
    <w:rsid w:val="00C40608"/>
    <w:rsid w:val="00C408A8"/>
    <w:rsid w:val="00C415F8"/>
    <w:rsid w:val="00C41696"/>
    <w:rsid w:val="00C41A61"/>
    <w:rsid w:val="00C4272D"/>
    <w:rsid w:val="00C42B96"/>
    <w:rsid w:val="00C4302C"/>
    <w:rsid w:val="00C43F93"/>
    <w:rsid w:val="00C44637"/>
    <w:rsid w:val="00C44DFF"/>
    <w:rsid w:val="00C45000"/>
    <w:rsid w:val="00C45889"/>
    <w:rsid w:val="00C47FAF"/>
    <w:rsid w:val="00C50CE8"/>
    <w:rsid w:val="00C5195B"/>
    <w:rsid w:val="00C51AA0"/>
    <w:rsid w:val="00C5204E"/>
    <w:rsid w:val="00C52934"/>
    <w:rsid w:val="00C52ADA"/>
    <w:rsid w:val="00C533EE"/>
    <w:rsid w:val="00C53D2C"/>
    <w:rsid w:val="00C5501E"/>
    <w:rsid w:val="00C55DCA"/>
    <w:rsid w:val="00C5660B"/>
    <w:rsid w:val="00C57A2E"/>
    <w:rsid w:val="00C57F5D"/>
    <w:rsid w:val="00C60C70"/>
    <w:rsid w:val="00C6184E"/>
    <w:rsid w:val="00C62519"/>
    <w:rsid w:val="00C6280B"/>
    <w:rsid w:val="00C630F3"/>
    <w:rsid w:val="00C63BD9"/>
    <w:rsid w:val="00C64450"/>
    <w:rsid w:val="00C64E7E"/>
    <w:rsid w:val="00C65593"/>
    <w:rsid w:val="00C67A1C"/>
    <w:rsid w:val="00C70A73"/>
    <w:rsid w:val="00C7143F"/>
    <w:rsid w:val="00C71A0C"/>
    <w:rsid w:val="00C72741"/>
    <w:rsid w:val="00C72C4D"/>
    <w:rsid w:val="00C72E7A"/>
    <w:rsid w:val="00C730EC"/>
    <w:rsid w:val="00C744F8"/>
    <w:rsid w:val="00C75415"/>
    <w:rsid w:val="00C75D02"/>
    <w:rsid w:val="00C76435"/>
    <w:rsid w:val="00C77223"/>
    <w:rsid w:val="00C77445"/>
    <w:rsid w:val="00C77A61"/>
    <w:rsid w:val="00C80AE1"/>
    <w:rsid w:val="00C8158D"/>
    <w:rsid w:val="00C81CF0"/>
    <w:rsid w:val="00C82125"/>
    <w:rsid w:val="00C82EE4"/>
    <w:rsid w:val="00C82F98"/>
    <w:rsid w:val="00C83A82"/>
    <w:rsid w:val="00C85460"/>
    <w:rsid w:val="00C85C59"/>
    <w:rsid w:val="00C8707C"/>
    <w:rsid w:val="00C87747"/>
    <w:rsid w:val="00C877D5"/>
    <w:rsid w:val="00C9106C"/>
    <w:rsid w:val="00C92104"/>
    <w:rsid w:val="00C93FEA"/>
    <w:rsid w:val="00C945C4"/>
    <w:rsid w:val="00C964C6"/>
    <w:rsid w:val="00C96F57"/>
    <w:rsid w:val="00C971F1"/>
    <w:rsid w:val="00C97C12"/>
    <w:rsid w:val="00CA03AC"/>
    <w:rsid w:val="00CA0D48"/>
    <w:rsid w:val="00CA0ECD"/>
    <w:rsid w:val="00CA131C"/>
    <w:rsid w:val="00CA2A08"/>
    <w:rsid w:val="00CA485B"/>
    <w:rsid w:val="00CA4E84"/>
    <w:rsid w:val="00CA5BE6"/>
    <w:rsid w:val="00CA688A"/>
    <w:rsid w:val="00CA7709"/>
    <w:rsid w:val="00CB0067"/>
    <w:rsid w:val="00CB06B0"/>
    <w:rsid w:val="00CB28CA"/>
    <w:rsid w:val="00CB3833"/>
    <w:rsid w:val="00CB7719"/>
    <w:rsid w:val="00CC00F5"/>
    <w:rsid w:val="00CC0323"/>
    <w:rsid w:val="00CC1042"/>
    <w:rsid w:val="00CC1A42"/>
    <w:rsid w:val="00CC2706"/>
    <w:rsid w:val="00CC3BF9"/>
    <w:rsid w:val="00CC4049"/>
    <w:rsid w:val="00CC43D5"/>
    <w:rsid w:val="00CC4536"/>
    <w:rsid w:val="00CC531D"/>
    <w:rsid w:val="00CD04A6"/>
    <w:rsid w:val="00CD22B0"/>
    <w:rsid w:val="00CD262A"/>
    <w:rsid w:val="00CD3B73"/>
    <w:rsid w:val="00CD4818"/>
    <w:rsid w:val="00CD50FE"/>
    <w:rsid w:val="00CD5330"/>
    <w:rsid w:val="00CD615B"/>
    <w:rsid w:val="00CD6D66"/>
    <w:rsid w:val="00CD7A9B"/>
    <w:rsid w:val="00CD7E3E"/>
    <w:rsid w:val="00CE0489"/>
    <w:rsid w:val="00CE0B41"/>
    <w:rsid w:val="00CE1746"/>
    <w:rsid w:val="00CE1B25"/>
    <w:rsid w:val="00CE21A6"/>
    <w:rsid w:val="00CE6847"/>
    <w:rsid w:val="00CE6B86"/>
    <w:rsid w:val="00CF00DE"/>
    <w:rsid w:val="00CF1356"/>
    <w:rsid w:val="00CF189F"/>
    <w:rsid w:val="00CF1908"/>
    <w:rsid w:val="00CF20C9"/>
    <w:rsid w:val="00CF30BA"/>
    <w:rsid w:val="00CF3E76"/>
    <w:rsid w:val="00CF4218"/>
    <w:rsid w:val="00CF50C3"/>
    <w:rsid w:val="00CF5615"/>
    <w:rsid w:val="00CF68A0"/>
    <w:rsid w:val="00CF6AF3"/>
    <w:rsid w:val="00D000A4"/>
    <w:rsid w:val="00D0020C"/>
    <w:rsid w:val="00D00BA8"/>
    <w:rsid w:val="00D01E0F"/>
    <w:rsid w:val="00D02C8F"/>
    <w:rsid w:val="00D03561"/>
    <w:rsid w:val="00D035E6"/>
    <w:rsid w:val="00D037B7"/>
    <w:rsid w:val="00D04776"/>
    <w:rsid w:val="00D05776"/>
    <w:rsid w:val="00D05C06"/>
    <w:rsid w:val="00D063E4"/>
    <w:rsid w:val="00D06B5A"/>
    <w:rsid w:val="00D06C06"/>
    <w:rsid w:val="00D0764A"/>
    <w:rsid w:val="00D10637"/>
    <w:rsid w:val="00D1137D"/>
    <w:rsid w:val="00D117B3"/>
    <w:rsid w:val="00D11ACC"/>
    <w:rsid w:val="00D12783"/>
    <w:rsid w:val="00D12E55"/>
    <w:rsid w:val="00D13C71"/>
    <w:rsid w:val="00D14040"/>
    <w:rsid w:val="00D14828"/>
    <w:rsid w:val="00D15B52"/>
    <w:rsid w:val="00D15E8C"/>
    <w:rsid w:val="00D164D4"/>
    <w:rsid w:val="00D16E1A"/>
    <w:rsid w:val="00D173C1"/>
    <w:rsid w:val="00D1761D"/>
    <w:rsid w:val="00D2022F"/>
    <w:rsid w:val="00D216E9"/>
    <w:rsid w:val="00D22196"/>
    <w:rsid w:val="00D22285"/>
    <w:rsid w:val="00D22297"/>
    <w:rsid w:val="00D23656"/>
    <w:rsid w:val="00D23BC6"/>
    <w:rsid w:val="00D2425F"/>
    <w:rsid w:val="00D24377"/>
    <w:rsid w:val="00D2755D"/>
    <w:rsid w:val="00D279AB"/>
    <w:rsid w:val="00D27DCB"/>
    <w:rsid w:val="00D305E0"/>
    <w:rsid w:val="00D3162A"/>
    <w:rsid w:val="00D34024"/>
    <w:rsid w:val="00D345A9"/>
    <w:rsid w:val="00D35C08"/>
    <w:rsid w:val="00D366C1"/>
    <w:rsid w:val="00D40106"/>
    <w:rsid w:val="00D40708"/>
    <w:rsid w:val="00D4084A"/>
    <w:rsid w:val="00D43E24"/>
    <w:rsid w:val="00D44AB5"/>
    <w:rsid w:val="00D44B1E"/>
    <w:rsid w:val="00D44BB7"/>
    <w:rsid w:val="00D44C27"/>
    <w:rsid w:val="00D44DFC"/>
    <w:rsid w:val="00D50517"/>
    <w:rsid w:val="00D51E2F"/>
    <w:rsid w:val="00D51F0E"/>
    <w:rsid w:val="00D51F88"/>
    <w:rsid w:val="00D52ADA"/>
    <w:rsid w:val="00D530A1"/>
    <w:rsid w:val="00D55EED"/>
    <w:rsid w:val="00D56403"/>
    <w:rsid w:val="00D566C2"/>
    <w:rsid w:val="00D5747C"/>
    <w:rsid w:val="00D6081B"/>
    <w:rsid w:val="00D609FB"/>
    <w:rsid w:val="00D6118F"/>
    <w:rsid w:val="00D61D4D"/>
    <w:rsid w:val="00D62239"/>
    <w:rsid w:val="00D639A3"/>
    <w:rsid w:val="00D6426B"/>
    <w:rsid w:val="00D65AB1"/>
    <w:rsid w:val="00D65C79"/>
    <w:rsid w:val="00D67CEB"/>
    <w:rsid w:val="00D70233"/>
    <w:rsid w:val="00D70A12"/>
    <w:rsid w:val="00D7233A"/>
    <w:rsid w:val="00D72F4D"/>
    <w:rsid w:val="00D72FFC"/>
    <w:rsid w:val="00D735C3"/>
    <w:rsid w:val="00D77DB7"/>
    <w:rsid w:val="00D81A2B"/>
    <w:rsid w:val="00D828AF"/>
    <w:rsid w:val="00D839BD"/>
    <w:rsid w:val="00D84CB6"/>
    <w:rsid w:val="00D854A0"/>
    <w:rsid w:val="00D874F0"/>
    <w:rsid w:val="00D87EED"/>
    <w:rsid w:val="00D90939"/>
    <w:rsid w:val="00D91165"/>
    <w:rsid w:val="00D9131F"/>
    <w:rsid w:val="00D91644"/>
    <w:rsid w:val="00D924AA"/>
    <w:rsid w:val="00D9295F"/>
    <w:rsid w:val="00D946BB"/>
    <w:rsid w:val="00D96013"/>
    <w:rsid w:val="00D96D52"/>
    <w:rsid w:val="00D96E40"/>
    <w:rsid w:val="00D96E88"/>
    <w:rsid w:val="00DA0F54"/>
    <w:rsid w:val="00DA4B03"/>
    <w:rsid w:val="00DA5533"/>
    <w:rsid w:val="00DA5915"/>
    <w:rsid w:val="00DA5F4B"/>
    <w:rsid w:val="00DA6161"/>
    <w:rsid w:val="00DA63E6"/>
    <w:rsid w:val="00DA6C74"/>
    <w:rsid w:val="00DA7104"/>
    <w:rsid w:val="00DA765C"/>
    <w:rsid w:val="00DA79C7"/>
    <w:rsid w:val="00DB163B"/>
    <w:rsid w:val="00DB23A2"/>
    <w:rsid w:val="00DB342B"/>
    <w:rsid w:val="00DB3FDF"/>
    <w:rsid w:val="00DB42AF"/>
    <w:rsid w:val="00DB5CEC"/>
    <w:rsid w:val="00DC051C"/>
    <w:rsid w:val="00DC05ED"/>
    <w:rsid w:val="00DC0A04"/>
    <w:rsid w:val="00DC0AFC"/>
    <w:rsid w:val="00DC1038"/>
    <w:rsid w:val="00DC17CC"/>
    <w:rsid w:val="00DC3399"/>
    <w:rsid w:val="00DC37FC"/>
    <w:rsid w:val="00DC385A"/>
    <w:rsid w:val="00DC49DA"/>
    <w:rsid w:val="00DC4B68"/>
    <w:rsid w:val="00DC51DE"/>
    <w:rsid w:val="00DC5DF8"/>
    <w:rsid w:val="00DC6978"/>
    <w:rsid w:val="00DC7F3D"/>
    <w:rsid w:val="00DD0559"/>
    <w:rsid w:val="00DD0DE4"/>
    <w:rsid w:val="00DD12B0"/>
    <w:rsid w:val="00DD2348"/>
    <w:rsid w:val="00DD3BEB"/>
    <w:rsid w:val="00DD467D"/>
    <w:rsid w:val="00DD4716"/>
    <w:rsid w:val="00DD57EC"/>
    <w:rsid w:val="00DD6143"/>
    <w:rsid w:val="00DD62FC"/>
    <w:rsid w:val="00DD67B3"/>
    <w:rsid w:val="00DD7030"/>
    <w:rsid w:val="00DD70C7"/>
    <w:rsid w:val="00DD7307"/>
    <w:rsid w:val="00DD7CD4"/>
    <w:rsid w:val="00DE02E0"/>
    <w:rsid w:val="00DE0FC4"/>
    <w:rsid w:val="00DE18FD"/>
    <w:rsid w:val="00DE1BF5"/>
    <w:rsid w:val="00DE2066"/>
    <w:rsid w:val="00DE3D40"/>
    <w:rsid w:val="00DE487A"/>
    <w:rsid w:val="00DE4AEB"/>
    <w:rsid w:val="00DE5F9A"/>
    <w:rsid w:val="00DE5FA7"/>
    <w:rsid w:val="00DE6697"/>
    <w:rsid w:val="00DE66AC"/>
    <w:rsid w:val="00DE68BB"/>
    <w:rsid w:val="00DE6B05"/>
    <w:rsid w:val="00DE7007"/>
    <w:rsid w:val="00DF0226"/>
    <w:rsid w:val="00DF0EE1"/>
    <w:rsid w:val="00DF1F56"/>
    <w:rsid w:val="00DF2439"/>
    <w:rsid w:val="00DF3C94"/>
    <w:rsid w:val="00DF4D79"/>
    <w:rsid w:val="00DF5A70"/>
    <w:rsid w:val="00DF6007"/>
    <w:rsid w:val="00DF742C"/>
    <w:rsid w:val="00DF7C36"/>
    <w:rsid w:val="00E00A67"/>
    <w:rsid w:val="00E0137F"/>
    <w:rsid w:val="00E0149B"/>
    <w:rsid w:val="00E01AE6"/>
    <w:rsid w:val="00E027D7"/>
    <w:rsid w:val="00E0320F"/>
    <w:rsid w:val="00E04EBE"/>
    <w:rsid w:val="00E07FF6"/>
    <w:rsid w:val="00E103F8"/>
    <w:rsid w:val="00E10680"/>
    <w:rsid w:val="00E10AA8"/>
    <w:rsid w:val="00E1186D"/>
    <w:rsid w:val="00E125D6"/>
    <w:rsid w:val="00E129BB"/>
    <w:rsid w:val="00E12A1A"/>
    <w:rsid w:val="00E1361B"/>
    <w:rsid w:val="00E13F42"/>
    <w:rsid w:val="00E170D5"/>
    <w:rsid w:val="00E17461"/>
    <w:rsid w:val="00E178D8"/>
    <w:rsid w:val="00E20A49"/>
    <w:rsid w:val="00E2127D"/>
    <w:rsid w:val="00E2160D"/>
    <w:rsid w:val="00E2196B"/>
    <w:rsid w:val="00E21AF4"/>
    <w:rsid w:val="00E22781"/>
    <w:rsid w:val="00E229B9"/>
    <w:rsid w:val="00E25251"/>
    <w:rsid w:val="00E268A5"/>
    <w:rsid w:val="00E26931"/>
    <w:rsid w:val="00E303A4"/>
    <w:rsid w:val="00E30530"/>
    <w:rsid w:val="00E3070E"/>
    <w:rsid w:val="00E315A3"/>
    <w:rsid w:val="00E327A3"/>
    <w:rsid w:val="00E32EE7"/>
    <w:rsid w:val="00E34369"/>
    <w:rsid w:val="00E34B52"/>
    <w:rsid w:val="00E3522B"/>
    <w:rsid w:val="00E36422"/>
    <w:rsid w:val="00E37A4F"/>
    <w:rsid w:val="00E40561"/>
    <w:rsid w:val="00E40A5A"/>
    <w:rsid w:val="00E41E17"/>
    <w:rsid w:val="00E41E45"/>
    <w:rsid w:val="00E423C5"/>
    <w:rsid w:val="00E42645"/>
    <w:rsid w:val="00E43CF5"/>
    <w:rsid w:val="00E44024"/>
    <w:rsid w:val="00E4661A"/>
    <w:rsid w:val="00E46771"/>
    <w:rsid w:val="00E469BA"/>
    <w:rsid w:val="00E46B3C"/>
    <w:rsid w:val="00E50D5D"/>
    <w:rsid w:val="00E510E6"/>
    <w:rsid w:val="00E51DB7"/>
    <w:rsid w:val="00E5206D"/>
    <w:rsid w:val="00E525BC"/>
    <w:rsid w:val="00E528EA"/>
    <w:rsid w:val="00E52A66"/>
    <w:rsid w:val="00E545A9"/>
    <w:rsid w:val="00E54DEB"/>
    <w:rsid w:val="00E55419"/>
    <w:rsid w:val="00E55440"/>
    <w:rsid w:val="00E561E1"/>
    <w:rsid w:val="00E566FE"/>
    <w:rsid w:val="00E56794"/>
    <w:rsid w:val="00E570EB"/>
    <w:rsid w:val="00E57967"/>
    <w:rsid w:val="00E6005D"/>
    <w:rsid w:val="00E604FC"/>
    <w:rsid w:val="00E63877"/>
    <w:rsid w:val="00E63AAF"/>
    <w:rsid w:val="00E640C8"/>
    <w:rsid w:val="00E64B6B"/>
    <w:rsid w:val="00E650BB"/>
    <w:rsid w:val="00E664E2"/>
    <w:rsid w:val="00E66E17"/>
    <w:rsid w:val="00E67167"/>
    <w:rsid w:val="00E67451"/>
    <w:rsid w:val="00E677A2"/>
    <w:rsid w:val="00E67A7C"/>
    <w:rsid w:val="00E7085B"/>
    <w:rsid w:val="00E71232"/>
    <w:rsid w:val="00E715C9"/>
    <w:rsid w:val="00E73589"/>
    <w:rsid w:val="00E73841"/>
    <w:rsid w:val="00E73884"/>
    <w:rsid w:val="00E7429C"/>
    <w:rsid w:val="00E751A7"/>
    <w:rsid w:val="00E75D74"/>
    <w:rsid w:val="00E806A3"/>
    <w:rsid w:val="00E81245"/>
    <w:rsid w:val="00E81BC9"/>
    <w:rsid w:val="00E81D5D"/>
    <w:rsid w:val="00E823D6"/>
    <w:rsid w:val="00E82A9E"/>
    <w:rsid w:val="00E82F93"/>
    <w:rsid w:val="00E837D3"/>
    <w:rsid w:val="00E83B6C"/>
    <w:rsid w:val="00E83DF8"/>
    <w:rsid w:val="00E842A2"/>
    <w:rsid w:val="00E8744B"/>
    <w:rsid w:val="00E87AB4"/>
    <w:rsid w:val="00E87C83"/>
    <w:rsid w:val="00E908E7"/>
    <w:rsid w:val="00E90FAD"/>
    <w:rsid w:val="00E91498"/>
    <w:rsid w:val="00E929F6"/>
    <w:rsid w:val="00E93541"/>
    <w:rsid w:val="00E959AF"/>
    <w:rsid w:val="00E95E7D"/>
    <w:rsid w:val="00E96D62"/>
    <w:rsid w:val="00E97186"/>
    <w:rsid w:val="00E97920"/>
    <w:rsid w:val="00E97CBA"/>
    <w:rsid w:val="00EA1251"/>
    <w:rsid w:val="00EA15AD"/>
    <w:rsid w:val="00EA214A"/>
    <w:rsid w:val="00EA268B"/>
    <w:rsid w:val="00EA4453"/>
    <w:rsid w:val="00EA475C"/>
    <w:rsid w:val="00EA50C0"/>
    <w:rsid w:val="00EA590C"/>
    <w:rsid w:val="00EA59B7"/>
    <w:rsid w:val="00EA69C8"/>
    <w:rsid w:val="00EA7B54"/>
    <w:rsid w:val="00EB0AC0"/>
    <w:rsid w:val="00EB1A1E"/>
    <w:rsid w:val="00EB21F0"/>
    <w:rsid w:val="00EB2BE1"/>
    <w:rsid w:val="00EB34AB"/>
    <w:rsid w:val="00EB3F26"/>
    <w:rsid w:val="00EB4C5B"/>
    <w:rsid w:val="00EB4EA5"/>
    <w:rsid w:val="00EB52C0"/>
    <w:rsid w:val="00EB7331"/>
    <w:rsid w:val="00EB755A"/>
    <w:rsid w:val="00EC0576"/>
    <w:rsid w:val="00EC1A8F"/>
    <w:rsid w:val="00EC29F2"/>
    <w:rsid w:val="00EC2AB9"/>
    <w:rsid w:val="00EC2B93"/>
    <w:rsid w:val="00EC2EF3"/>
    <w:rsid w:val="00EC3B98"/>
    <w:rsid w:val="00EC3BCE"/>
    <w:rsid w:val="00EC400E"/>
    <w:rsid w:val="00EC4132"/>
    <w:rsid w:val="00EC572B"/>
    <w:rsid w:val="00EC5B19"/>
    <w:rsid w:val="00EC77A9"/>
    <w:rsid w:val="00ED672F"/>
    <w:rsid w:val="00ED7F50"/>
    <w:rsid w:val="00EE0D7A"/>
    <w:rsid w:val="00EE1196"/>
    <w:rsid w:val="00EE125C"/>
    <w:rsid w:val="00EE18BF"/>
    <w:rsid w:val="00EE2E2F"/>
    <w:rsid w:val="00EE4268"/>
    <w:rsid w:val="00EE45CF"/>
    <w:rsid w:val="00EE7838"/>
    <w:rsid w:val="00EF067C"/>
    <w:rsid w:val="00EF0EC1"/>
    <w:rsid w:val="00EF18FE"/>
    <w:rsid w:val="00EF33BB"/>
    <w:rsid w:val="00EF3B9C"/>
    <w:rsid w:val="00EF41C1"/>
    <w:rsid w:val="00EF443E"/>
    <w:rsid w:val="00EF53EC"/>
    <w:rsid w:val="00EF640B"/>
    <w:rsid w:val="00EF6737"/>
    <w:rsid w:val="00EF6C4B"/>
    <w:rsid w:val="00F0101F"/>
    <w:rsid w:val="00F0148A"/>
    <w:rsid w:val="00F01ADD"/>
    <w:rsid w:val="00F0240E"/>
    <w:rsid w:val="00F0279E"/>
    <w:rsid w:val="00F0372B"/>
    <w:rsid w:val="00F04C64"/>
    <w:rsid w:val="00F04CFE"/>
    <w:rsid w:val="00F055C7"/>
    <w:rsid w:val="00F057A2"/>
    <w:rsid w:val="00F06213"/>
    <w:rsid w:val="00F0667D"/>
    <w:rsid w:val="00F06A8D"/>
    <w:rsid w:val="00F06E93"/>
    <w:rsid w:val="00F07BEC"/>
    <w:rsid w:val="00F11B78"/>
    <w:rsid w:val="00F1205D"/>
    <w:rsid w:val="00F12350"/>
    <w:rsid w:val="00F12728"/>
    <w:rsid w:val="00F13219"/>
    <w:rsid w:val="00F1488F"/>
    <w:rsid w:val="00F159C2"/>
    <w:rsid w:val="00F16319"/>
    <w:rsid w:val="00F1656B"/>
    <w:rsid w:val="00F177A5"/>
    <w:rsid w:val="00F1788A"/>
    <w:rsid w:val="00F17DEF"/>
    <w:rsid w:val="00F20055"/>
    <w:rsid w:val="00F20395"/>
    <w:rsid w:val="00F20A95"/>
    <w:rsid w:val="00F216EA"/>
    <w:rsid w:val="00F22BD5"/>
    <w:rsid w:val="00F23C2C"/>
    <w:rsid w:val="00F23EA1"/>
    <w:rsid w:val="00F24158"/>
    <w:rsid w:val="00F2441A"/>
    <w:rsid w:val="00F24CDB"/>
    <w:rsid w:val="00F26338"/>
    <w:rsid w:val="00F27281"/>
    <w:rsid w:val="00F31256"/>
    <w:rsid w:val="00F312CC"/>
    <w:rsid w:val="00F31AF3"/>
    <w:rsid w:val="00F3256A"/>
    <w:rsid w:val="00F32D40"/>
    <w:rsid w:val="00F330A8"/>
    <w:rsid w:val="00F33CEC"/>
    <w:rsid w:val="00F34371"/>
    <w:rsid w:val="00F3440B"/>
    <w:rsid w:val="00F358D2"/>
    <w:rsid w:val="00F35C29"/>
    <w:rsid w:val="00F3637F"/>
    <w:rsid w:val="00F37596"/>
    <w:rsid w:val="00F42EEB"/>
    <w:rsid w:val="00F44B54"/>
    <w:rsid w:val="00F45440"/>
    <w:rsid w:val="00F46202"/>
    <w:rsid w:val="00F4622D"/>
    <w:rsid w:val="00F475A1"/>
    <w:rsid w:val="00F47774"/>
    <w:rsid w:val="00F478C4"/>
    <w:rsid w:val="00F47E8C"/>
    <w:rsid w:val="00F512F3"/>
    <w:rsid w:val="00F5280A"/>
    <w:rsid w:val="00F52E25"/>
    <w:rsid w:val="00F53C09"/>
    <w:rsid w:val="00F53D6B"/>
    <w:rsid w:val="00F53DA1"/>
    <w:rsid w:val="00F554DF"/>
    <w:rsid w:val="00F576EE"/>
    <w:rsid w:val="00F57D4A"/>
    <w:rsid w:val="00F57DF5"/>
    <w:rsid w:val="00F600D2"/>
    <w:rsid w:val="00F60455"/>
    <w:rsid w:val="00F614B4"/>
    <w:rsid w:val="00F615E7"/>
    <w:rsid w:val="00F62C1A"/>
    <w:rsid w:val="00F646A9"/>
    <w:rsid w:val="00F66C2F"/>
    <w:rsid w:val="00F66EDE"/>
    <w:rsid w:val="00F672F7"/>
    <w:rsid w:val="00F70B73"/>
    <w:rsid w:val="00F70EA3"/>
    <w:rsid w:val="00F71AA1"/>
    <w:rsid w:val="00F7254D"/>
    <w:rsid w:val="00F73120"/>
    <w:rsid w:val="00F73528"/>
    <w:rsid w:val="00F73BC7"/>
    <w:rsid w:val="00F74F8A"/>
    <w:rsid w:val="00F75284"/>
    <w:rsid w:val="00F762CC"/>
    <w:rsid w:val="00F76581"/>
    <w:rsid w:val="00F76AE8"/>
    <w:rsid w:val="00F77185"/>
    <w:rsid w:val="00F7740A"/>
    <w:rsid w:val="00F80567"/>
    <w:rsid w:val="00F80A42"/>
    <w:rsid w:val="00F80AE8"/>
    <w:rsid w:val="00F816D3"/>
    <w:rsid w:val="00F81E82"/>
    <w:rsid w:val="00F83A4F"/>
    <w:rsid w:val="00F84C1A"/>
    <w:rsid w:val="00F8593E"/>
    <w:rsid w:val="00F85B67"/>
    <w:rsid w:val="00F8740B"/>
    <w:rsid w:val="00F9010D"/>
    <w:rsid w:val="00F92E75"/>
    <w:rsid w:val="00F93BC4"/>
    <w:rsid w:val="00F94881"/>
    <w:rsid w:val="00F9631E"/>
    <w:rsid w:val="00FA00D1"/>
    <w:rsid w:val="00FA10B3"/>
    <w:rsid w:val="00FA12E2"/>
    <w:rsid w:val="00FA1EF4"/>
    <w:rsid w:val="00FA3C08"/>
    <w:rsid w:val="00FA3D03"/>
    <w:rsid w:val="00FA58C5"/>
    <w:rsid w:val="00FA5DB3"/>
    <w:rsid w:val="00FA6E2B"/>
    <w:rsid w:val="00FA7716"/>
    <w:rsid w:val="00FA78DF"/>
    <w:rsid w:val="00FB108C"/>
    <w:rsid w:val="00FB16E1"/>
    <w:rsid w:val="00FB1888"/>
    <w:rsid w:val="00FB1930"/>
    <w:rsid w:val="00FB2344"/>
    <w:rsid w:val="00FB2CE3"/>
    <w:rsid w:val="00FB449F"/>
    <w:rsid w:val="00FB4A38"/>
    <w:rsid w:val="00FB508F"/>
    <w:rsid w:val="00FB5E8F"/>
    <w:rsid w:val="00FB6377"/>
    <w:rsid w:val="00FB7B57"/>
    <w:rsid w:val="00FC18FE"/>
    <w:rsid w:val="00FC1C62"/>
    <w:rsid w:val="00FC2429"/>
    <w:rsid w:val="00FC259F"/>
    <w:rsid w:val="00FC46A2"/>
    <w:rsid w:val="00FC4F1F"/>
    <w:rsid w:val="00FC548E"/>
    <w:rsid w:val="00FC55F5"/>
    <w:rsid w:val="00FC5D3A"/>
    <w:rsid w:val="00FC6DF6"/>
    <w:rsid w:val="00FC7DE5"/>
    <w:rsid w:val="00FD032B"/>
    <w:rsid w:val="00FD18C0"/>
    <w:rsid w:val="00FD1C6D"/>
    <w:rsid w:val="00FD2D4B"/>
    <w:rsid w:val="00FD38DE"/>
    <w:rsid w:val="00FD3C3A"/>
    <w:rsid w:val="00FD3F06"/>
    <w:rsid w:val="00FD5A93"/>
    <w:rsid w:val="00FD5A99"/>
    <w:rsid w:val="00FD603C"/>
    <w:rsid w:val="00FD6269"/>
    <w:rsid w:val="00FD66B9"/>
    <w:rsid w:val="00FD6E90"/>
    <w:rsid w:val="00FD6F90"/>
    <w:rsid w:val="00FD7934"/>
    <w:rsid w:val="00FE0731"/>
    <w:rsid w:val="00FE217D"/>
    <w:rsid w:val="00FE2F3D"/>
    <w:rsid w:val="00FE3E67"/>
    <w:rsid w:val="00FE40B3"/>
    <w:rsid w:val="00FE4160"/>
    <w:rsid w:val="00FE4E23"/>
    <w:rsid w:val="00FE5D62"/>
    <w:rsid w:val="00FE61A5"/>
    <w:rsid w:val="00FE713B"/>
    <w:rsid w:val="00FE718A"/>
    <w:rsid w:val="00FF2D9A"/>
    <w:rsid w:val="00FF3CE7"/>
    <w:rsid w:val="00FF4785"/>
    <w:rsid w:val="00FF5125"/>
    <w:rsid w:val="00FF52A5"/>
    <w:rsid w:val="00FF6DA3"/>
    <w:rsid w:val="00FF6EDB"/>
    <w:rsid w:val="00FF729E"/>
    <w:rsid w:val="00FF7E6D"/>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227F0"/>
  <w15:docId w15:val="{DD57A6D0-8D5D-4B09-A732-E6898FD54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unhideWhenUsed/>
    <w:rsid w:val="00DE0FC4"/>
    <w:rPr>
      <w:sz w:val="20"/>
      <w:szCs w:val="20"/>
    </w:rPr>
  </w:style>
  <w:style w:type="character" w:customStyle="1" w:styleId="CommentTextChar">
    <w:name w:val="Comment Text Char"/>
    <w:basedOn w:val="DefaultParagraphFont"/>
    <w:link w:val="CommentText"/>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customStyle="1" w:styleId="UnresolvedMention1">
    <w:name w:val="Unresolved Mention1"/>
    <w:basedOn w:val="DefaultParagraphFont"/>
    <w:uiPriority w:val="99"/>
    <w:semiHidden/>
    <w:unhideWhenUsed/>
    <w:rsid w:val="006E039C"/>
    <w:rPr>
      <w:color w:val="605E5C"/>
      <w:shd w:val="clear" w:color="auto" w:fill="E1DFDD"/>
    </w:rPr>
  </w:style>
  <w:style w:type="table" w:styleId="TableGrid">
    <w:name w:val="Table Grid"/>
    <w:basedOn w:val="TableNormal"/>
    <w:rsid w:val="00874A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14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72106">
      <w:bodyDiv w:val="1"/>
      <w:marLeft w:val="0"/>
      <w:marRight w:val="0"/>
      <w:marTop w:val="0"/>
      <w:marBottom w:val="0"/>
      <w:divBdr>
        <w:top w:val="none" w:sz="0" w:space="0" w:color="auto"/>
        <w:left w:val="none" w:sz="0" w:space="0" w:color="auto"/>
        <w:bottom w:val="none" w:sz="0" w:space="0" w:color="auto"/>
        <w:right w:val="none" w:sz="0" w:space="0" w:color="auto"/>
      </w:divBdr>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 w:id="1252541730">
      <w:bodyDiv w:val="1"/>
      <w:marLeft w:val="0"/>
      <w:marRight w:val="0"/>
      <w:marTop w:val="0"/>
      <w:marBottom w:val="0"/>
      <w:divBdr>
        <w:top w:val="none" w:sz="0" w:space="0" w:color="auto"/>
        <w:left w:val="none" w:sz="0" w:space="0" w:color="auto"/>
        <w:bottom w:val="none" w:sz="0" w:space="0" w:color="auto"/>
        <w:right w:val="none" w:sz="0" w:space="0" w:color="auto"/>
      </w:divBdr>
    </w:div>
    <w:div w:id="1256667807">
      <w:bodyDiv w:val="1"/>
      <w:marLeft w:val="0"/>
      <w:marRight w:val="0"/>
      <w:marTop w:val="0"/>
      <w:marBottom w:val="0"/>
      <w:divBdr>
        <w:top w:val="none" w:sz="0" w:space="0" w:color="auto"/>
        <w:left w:val="none" w:sz="0" w:space="0" w:color="auto"/>
        <w:bottom w:val="none" w:sz="0" w:space="0" w:color="auto"/>
        <w:right w:val="none" w:sz="0" w:space="0" w:color="auto"/>
      </w:divBdr>
    </w:div>
    <w:div w:id="2001469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2.png"/><Relationship Id="rId18" Type="http://schemas.openxmlformats.org/officeDocument/2006/relationships/hyperlink" Target="https://orcid.org/0000-0003-2659-690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iucngisd.org/gis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rvanmazijk/Cape-vs-SWA/"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hyperlink" Target="https://orcid.org/0000-0003-0989-3266"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s://github.com/ropensci/tax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689FA-D9AA-4DF0-92B9-8C8C583D4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23</Pages>
  <Words>12964</Words>
  <Characters>73898</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Environmental heterogeneity and plant species richness</vt:lpstr>
    </vt:vector>
  </TitlesOfParts>
  <Company/>
  <LinksUpToDate>false</LinksUpToDate>
  <CharactersWithSpaces>86689</CharactersWithSpaces>
  <SharedDoc>false</SharedDoc>
  <HLinks>
    <vt:vector size="36" baseType="variant">
      <vt:variant>
        <vt:i4>3211310</vt:i4>
      </vt:variant>
      <vt:variant>
        <vt:i4>60</vt:i4>
      </vt:variant>
      <vt:variant>
        <vt:i4>0</vt:i4>
      </vt:variant>
      <vt:variant>
        <vt:i4>5</vt:i4>
      </vt:variant>
      <vt:variant>
        <vt:lpwstr>https://github.com/ropensci/taxize</vt:lpwstr>
      </vt:variant>
      <vt:variant>
        <vt:lpwstr/>
      </vt:variant>
      <vt:variant>
        <vt:i4>4915290</vt:i4>
      </vt:variant>
      <vt:variant>
        <vt:i4>57</vt:i4>
      </vt:variant>
      <vt:variant>
        <vt:i4>0</vt:i4>
      </vt:variant>
      <vt:variant>
        <vt:i4>5</vt:i4>
      </vt:variant>
      <vt:variant>
        <vt:lpwstr>http://www.iucngisd.org/gisd/</vt:lpwstr>
      </vt:variant>
      <vt:variant>
        <vt:lpwstr/>
      </vt:variant>
      <vt:variant>
        <vt:i4>5570578</vt:i4>
      </vt:variant>
      <vt:variant>
        <vt:i4>48</vt:i4>
      </vt:variant>
      <vt:variant>
        <vt:i4>0</vt:i4>
      </vt:variant>
      <vt:variant>
        <vt:i4>5</vt:i4>
      </vt:variant>
      <vt:variant>
        <vt:lpwstr>https://orcid.org/0000-0002-1363-9781</vt:lpwstr>
      </vt:variant>
      <vt:variant>
        <vt:lpwstr/>
      </vt:variant>
      <vt:variant>
        <vt:i4>5308441</vt:i4>
      </vt:variant>
      <vt:variant>
        <vt:i4>45</vt:i4>
      </vt:variant>
      <vt:variant>
        <vt:i4>0</vt:i4>
      </vt:variant>
      <vt:variant>
        <vt:i4>5</vt:i4>
      </vt:variant>
      <vt:variant>
        <vt:lpwstr>https://orcid.org/0000-0003-0989-3266</vt:lpwstr>
      </vt:variant>
      <vt:variant>
        <vt:lpwstr/>
      </vt:variant>
      <vt:variant>
        <vt:i4>6094877</vt:i4>
      </vt:variant>
      <vt:variant>
        <vt:i4>42</vt:i4>
      </vt:variant>
      <vt:variant>
        <vt:i4>0</vt:i4>
      </vt:variant>
      <vt:variant>
        <vt:i4>5</vt:i4>
      </vt:variant>
      <vt:variant>
        <vt:lpwstr>https://orcid.org/0000-0003-2659-6909</vt:lpwstr>
      </vt:variant>
      <vt:variant>
        <vt:lpwstr/>
      </vt:variant>
      <vt:variant>
        <vt:i4>41</vt:i4>
      </vt:variant>
      <vt:variant>
        <vt:i4>0</vt:i4>
      </vt:variant>
      <vt:variant>
        <vt:i4>0</vt:i4>
      </vt:variant>
      <vt:variant>
        <vt:i4>5</vt:i4>
      </vt:variant>
      <vt:variant>
        <vt:lpwstr>mailto:ruanvmazijk@gmail.com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heterogeneity and plant species richness</dc:title>
  <dc:subject/>
  <dc:creator>Ruan Van Mazijk</dc:creator>
  <cp:keywords/>
  <cp:lastModifiedBy>Ruan Van Mazijk</cp:lastModifiedBy>
  <cp:revision>84</cp:revision>
  <cp:lastPrinted>2019-11-19T13:01:00Z</cp:lastPrinted>
  <dcterms:created xsi:type="dcterms:W3CDTF">2019-12-03T09:32:00Z</dcterms:created>
  <dcterms:modified xsi:type="dcterms:W3CDTF">2019-12-03T12:09:00Z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4da6a1df-5e96-396a-8435-2fd8ebed9d22</vt:lpwstr>
  </property>
  <property fmtid="{D5CDD505-2E9C-101B-9397-08002B2CF9AE}" pid="24" name="Mendeley Citation Style_1">
    <vt:lpwstr>http://www.zotero.org/styles/apa</vt:lpwstr>
  </property>
</Properties>
</file>
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commentRangeStart w:id="1"/>
      <w:r w:rsidR="00BB3071" w:rsidRPr="00BB3071">
        <w:rPr>
          <w:highlight w:val="yellow"/>
        </w:rPr>
        <w:t>drive</w:t>
      </w:r>
      <w:commentRangeEnd w:id="1"/>
      <w:r w:rsidR="00217AAC">
        <w:rPr>
          <w:rStyle w:val="CommentReference"/>
          <w:rFonts w:ascii="Times New Roman" w:eastAsiaTheme="minorHAnsi" w:hAnsiTheme="minorHAnsi" w:cstheme="minorBidi"/>
          <w:b w:val="0"/>
          <w:bCs w:val="0"/>
          <w:color w:val="auto"/>
        </w:rPr>
        <w:commentReference w:id="1"/>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11"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2" w:name="acknowledgements"/>
      <w:bookmarkStart w:id="3" w:name="abstract"/>
      <w:r>
        <w:t>Acknowledgements</w:t>
      </w:r>
      <w:bookmarkEnd w:id="2"/>
    </w:p>
    <w:p w14:paraId="1EDD8076" w14:textId="77777777" w:rsidR="009E59E0" w:rsidRPr="00024A7B" w:rsidRDefault="009E59E0" w:rsidP="008A4E97">
      <w:pPr>
        <w:pStyle w:val="FirstParagraph"/>
      </w:pPr>
      <w:commentRangeStart w:id="4"/>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w:t>
      </w:r>
      <w:proofErr w:type="spellStart"/>
      <w:r>
        <w:t>Honours</w:t>
      </w:r>
      <w:proofErr w:type="spellEnd"/>
      <w:r>
        <w:t xml:space="preserve"> Scholarship (both to </w:t>
      </w:r>
      <w:proofErr w:type="spellStart"/>
      <w:r>
        <w:t>RvM</w:t>
      </w:r>
      <w:proofErr w:type="spellEnd"/>
      <w:r>
        <w:t>). Thanks also go to the Department of Biological Sciences, University of Cape Town, for providing a 2TB external hard drive for local GIS data storage.</w:t>
      </w:r>
      <w:commentRangeEnd w:id="4"/>
      <w:r w:rsidR="00217AAC">
        <w:rPr>
          <w:rStyle w:val="CommentReference"/>
          <w:rFonts w:ascii="Times New Roman" w:hAnsiTheme="minorHAnsi"/>
        </w:rPr>
        <w:commentReference w:id="4"/>
      </w:r>
    </w:p>
    <w:p w14:paraId="0178B695" w14:textId="77777777" w:rsidR="00024A7B" w:rsidRDefault="00024A7B" w:rsidP="008A4E97">
      <w:pPr>
        <w:pStyle w:val="Heading1"/>
        <w:spacing w:line="240" w:lineRule="auto"/>
      </w:pPr>
      <w:r>
        <w:t>Abstract</w:t>
      </w:r>
      <w:bookmarkEnd w:id="3"/>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w:t>
      </w:r>
      <w:r w:rsidR="00D216E9">
        <w:t>,</w:t>
      </w:r>
      <w:r w:rsidRPr="002F0553">
        <w:t xml:space="preserve"> 1987,</w:t>
      </w:r>
      <w:r w:rsidR="00234AAB">
        <w:t xml:space="preserve"> </w:t>
      </w:r>
      <w:r w:rsidRPr="002F0553">
        <w:t xml:space="preserve">2004). Since all three effects are potentially influenced by environmental heterogeneity </w:t>
      </w:r>
      <w:commentRangeStart w:id="5"/>
      <w:r w:rsidRPr="002F0553">
        <w:t>(</w:t>
      </w:r>
      <w:r w:rsidR="007948F4">
        <w:t>environmental heterogeneity</w:t>
      </w:r>
      <w:r w:rsidRPr="002F0553">
        <w:t>)</w:t>
      </w:r>
      <w:commentRangeEnd w:id="5"/>
      <w:r w:rsidR="00217AAC">
        <w:rPr>
          <w:rStyle w:val="CommentReference"/>
          <w:rFonts w:ascii="Times New Roman" w:hAnsiTheme="minorHAnsi"/>
        </w:rPr>
        <w:commentReference w:id="5"/>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6"/>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w:t>
      </w:r>
      <w:commentRangeEnd w:id="6"/>
      <w:r w:rsidR="00217AAC">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63B6F12"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Gioia</w:t>
      </w:r>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ins w:id="7" w:author="Michael Cramer" w:date="2019-10-06T08:55:00Z">
        <w:r w:rsidR="00217AAC">
          <w:t xml:space="preserve">old, climatically-buffered infertile landscapes </w:t>
        </w:r>
      </w:ins>
      <w:del w:id="8" w:author="Michael Cramer" w:date="2019-10-06T08:55:00Z">
        <w:r w:rsidDel="00217AAC">
          <w:delText xml:space="preserve">“OCBILs” </w:delText>
        </w:r>
      </w:del>
      <w:r>
        <w:t>(</w:t>
      </w:r>
      <w:ins w:id="9" w:author="Michael Cramer" w:date="2019-10-06T08:55:00Z">
        <w:r w:rsidR="00217AAC">
          <w:t>OCBILs</w:t>
        </w:r>
      </w:ins>
      <w:del w:id="10" w:author="Michael Cramer" w:date="2019-10-06T08:55:00Z">
        <w:r w:rsidDel="00217AAC">
          <w:delText>“old, climatically-buffered infertile landscapes”</w:delText>
        </w:r>
      </w:del>
      <w:r>
        <w:t>; Hopper</w:t>
      </w:r>
      <w:r w:rsidR="00B847F4">
        <w:t>,</w:t>
      </w:r>
      <w:r>
        <w:t xml:space="preserve"> 2009). Owing to these environmental similarities, the SWAFR and GCFR floras are very similar </w:t>
      </w:r>
      <w:del w:id="11" w:author="Michael Cramer" w:date="2019-10-06T08:55:00Z">
        <w:r w:rsidDel="00217AAC">
          <w:delText>in terms of</w:delText>
        </w:r>
      </w:del>
      <w:ins w:id="12" w:author="Michael Cramer" w:date="2019-10-06T08:55:00Z">
        <w:r w:rsidR="00217AAC">
          <w:t>with respect to</w:t>
        </w:r>
      </w:ins>
      <w:r>
        <w:t xml:space="preserve"> their functional trait spectra (Cowling </w:t>
      </w:r>
      <w:r w:rsidR="00B8268E">
        <w:t>&amp;</w:t>
      </w:r>
      <w:r>
        <w:t xml:space="preserve"> Witkowski</w:t>
      </w:r>
      <w:r w:rsidR="00B847F4">
        <w:t>,</w:t>
      </w:r>
      <w:r>
        <w:t xml:space="preserve"> 1994), </w:t>
      </w:r>
      <w:ins w:id="13" w:author="Michael Cramer" w:date="2019-10-06T08:56:00Z">
        <w:r w:rsidR="00217AAC">
          <w:t>al</w:t>
        </w:r>
      </w:ins>
      <w:r>
        <w:t xml:space="preserve">though the presence of a significant </w:t>
      </w:r>
      <w:commentRangeStart w:id="14"/>
      <w:commentRangeStart w:id="15"/>
      <w:r>
        <w:t xml:space="preserve">tree </w:t>
      </w:r>
      <w:commentRangeEnd w:id="14"/>
      <w:r w:rsidR="00236CF0">
        <w:rPr>
          <w:rStyle w:val="CommentReference"/>
          <w:rFonts w:ascii="Times New Roman" w:hAnsiTheme="minorHAnsi"/>
        </w:rPr>
        <w:commentReference w:id="14"/>
      </w:r>
      <w:r>
        <w:t>component in the SWAFR underpins a striking difference in vegetation physiognomy (</w:t>
      </w:r>
      <w:r w:rsidRPr="00F20A95">
        <w:rPr>
          <w:highlight w:val="yellow"/>
        </w:rPr>
        <w:t>ref</w:t>
      </w:r>
      <w:r>
        <w:t xml:space="preserve">). </w:t>
      </w:r>
      <w:commentRangeEnd w:id="15"/>
      <w:r w:rsidR="00236CF0">
        <w:rPr>
          <w:rStyle w:val="CommentReference"/>
          <w:rFonts w:ascii="Times New Roman" w:hAnsiTheme="minorHAnsi"/>
        </w:rPr>
        <w:commentReference w:id="15"/>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76062AC0"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del w:id="16" w:author="Michael Cramer" w:date="2019-10-06T08:59:00Z">
        <w:r w:rsidR="00632A02" w:rsidDel="00236CF0">
          <w:delText xml:space="preserve"> </w:delText>
        </w:r>
      </w:del>
      <w:r w:rsidR="00632A02">
        <w:t>.</w:t>
      </w:r>
      <w:ins w:id="17" w:author="Michael Cramer" w:date="2019-10-06T08:59:00Z">
        <w:r w:rsidR="00236CF0">
          <w:t xml:space="preserve"> </w:t>
        </w:r>
      </w:ins>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Gioia</w:t>
      </w:r>
      <w:r w:rsidR="00B847F4">
        <w:t>,</w:t>
      </w:r>
      <w:r>
        <w:t xml:space="preserve"> 2004), the GCFR </w:t>
      </w:r>
      <w:del w:id="18" w:author="Michael Cramer" w:date="2019-10-06T08:59:00Z">
        <w:r w:rsidDel="00236CF0">
          <w:delText xml:space="preserve">accommodates </w:delText>
        </w:r>
      </w:del>
      <w:ins w:id="19" w:author="Michael Cramer" w:date="2019-10-06T08:59:00Z">
        <w:r w:rsidR="00236CF0">
          <w:t xml:space="preserve">is home to </w:t>
        </w:r>
      </w:ins>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Snijman</w:t>
      </w:r>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20" w:name="comparing-regions-environmental-heteroge"/>
      <w:r>
        <w:t>2.1</w:t>
      </w:r>
      <w:r w:rsidR="00F31AF3">
        <w:t>:</w:t>
      </w:r>
      <w:r>
        <w:t xml:space="preserve"> </w:t>
      </w:r>
      <w:r w:rsidR="00D04776">
        <w:t>Comparing species richness</w:t>
      </w:r>
    </w:p>
    <w:p w14:paraId="52348C6B" w14:textId="65A7FBE4"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w:t>
      </w:r>
      <w:proofErr w:type="gramStart"/>
      <w:r>
        <w:t>geospatially-explicit</w:t>
      </w:r>
      <w:proofErr w:type="gramEnd"/>
      <w:r>
        <w:t xml:space="preserve">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del w:id="21" w:author="Michael Cramer" w:date="2019-10-06T09:01:00Z">
        <w:r w:rsidR="007C5AFE" w:rsidDel="00236CF0">
          <w:delText xml:space="preserve">downloaded </w:delText>
        </w:r>
      </w:del>
      <w:ins w:id="22" w:author="Michael Cramer" w:date="2019-10-06T09:01:00Z">
        <w:r w:rsidR="00236CF0">
          <w:t xml:space="preserve">obtained </w:t>
        </w:r>
      </w:ins>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Gioia</w:t>
      </w:r>
      <w:r w:rsidR="00B847F4">
        <w:t>,</w:t>
      </w:r>
      <w:r w:rsidR="001C5D8A">
        <w:t xml:space="preserve"> 2004</w:t>
      </w:r>
      <w:r w:rsidR="006F0BA2">
        <w:t>;</w:t>
      </w:r>
      <w:r w:rsidR="006F0BA2" w:rsidRPr="006F0BA2">
        <w:t xml:space="preserve"> </w:t>
      </w:r>
      <w:r w:rsidR="006F0BA2">
        <w:t>Gioia &amp; Hopper</w:t>
      </w:r>
      <w:r w:rsidR="00B847F4">
        <w:t>,</w:t>
      </w:r>
      <w:r w:rsidR="006F0BA2">
        <w:t xml:space="preserve"> 2017</w:t>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“taxize” (Chamberlain &amp; Szocs</w:t>
      </w:r>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12">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40933C75" w:rsidR="00FE0731" w:rsidRDefault="000F59F5" w:rsidP="00FE0731">
      <w:pPr>
        <w:pStyle w:val="FirstParagraph"/>
      </w:pPr>
      <w:commentRangeStart w:id="23"/>
      <w:r>
        <w:t>Using R</w:t>
      </w:r>
      <w:r w:rsidR="0091522C">
        <w:t xml:space="preserve"> </w:t>
      </w:r>
      <w:commentRangeEnd w:id="23"/>
      <w:r w:rsidR="00236CF0">
        <w:rPr>
          <w:rStyle w:val="CommentReference"/>
          <w:rFonts w:ascii="Times New Roman" w:hAnsiTheme="minorHAnsi"/>
        </w:rPr>
        <w:commentReference w:id="23"/>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w:t>
      </w:r>
      <w:commentRangeStart w:id="24"/>
      <w:r w:rsidR="00EF6C4B">
        <w:t>pixels</w:t>
      </w:r>
      <w:commentRangeEnd w:id="24"/>
      <w:r w:rsidR="002E09CD">
        <w:rPr>
          <w:rStyle w:val="CommentReference"/>
          <w:rFonts w:ascii="Times New Roman" w:hAnsiTheme="minorHAnsi"/>
        </w:rPr>
        <w:commentReference w:id="24"/>
      </w:r>
      <w:r w:rsidR="00D04776">
        <w:t>.</w:t>
      </w:r>
      <w:r w:rsidR="00FC4F1F">
        <w:t xml:space="preserve"> To compare species richness across equally sized areas, we only ma</w:t>
      </w:r>
      <w:r w:rsidR="003302D7">
        <w:t>d</w:t>
      </w:r>
      <w:r w:rsidR="00FC4F1F">
        <w:t xml:space="preserve">e comparisons between </w:t>
      </w:r>
      <w:commentRangeStart w:id="25"/>
      <w:r w:rsidR="00FC4F1F">
        <w:t xml:space="preserve">pixels </w:t>
      </w:r>
      <w:commentRangeEnd w:id="25"/>
      <w:r w:rsidR="002E09CD">
        <w:rPr>
          <w:rStyle w:val="CommentReference"/>
          <w:rFonts w:ascii="Times New Roman" w:hAnsiTheme="minorHAnsi"/>
        </w:rPr>
        <w:commentReference w:id="25"/>
      </w:r>
      <w:r w:rsidR="00FC4F1F">
        <w:t>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6A1E1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6A1E1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20"/>
    </w:p>
    <w:p w14:paraId="16702F9A" w14:textId="66499ADE"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del w:id="26" w:author="Michael Cramer" w:date="2019-10-06T09:32:00Z">
        <w:r w:rsidR="00086052" w:rsidDel="00657049">
          <w:delText xml:space="preserve">letter </w:delText>
        </w:r>
      </w:del>
      <w:ins w:id="27" w:author="Michael Cramer" w:date="2019-10-06T09:32:00Z">
        <w:r w:rsidR="00657049">
          <w:t xml:space="preserve">latter </w:t>
        </w:r>
      </w:ins>
      <w:r w:rsidR="00086052">
        <w:t xml:space="preserve">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w:t>
      </w:r>
      <w:r w:rsidR="00672824">
        <w:t>,</w:t>
      </w:r>
      <w:r w:rsidR="000202B4">
        <w:t xml:space="preserve"> 2016)</w:t>
      </w:r>
      <w:r w:rsidR="003F1CDD">
        <w:t xml:space="preserve">. All layers were then </w:t>
      </w:r>
      <w:r w:rsidR="005F0FFB">
        <w:t>projected to a common coordinate reference system (WGS84</w:t>
      </w:r>
      <w:del w:id="28" w:author="Michael Cramer" w:date="2019-10-06T09:35:00Z">
        <w:r w:rsidR="005F0FFB" w:rsidDel="00657049">
          <w:delText xml:space="preserve">; </w:delText>
        </w:r>
        <w:r w:rsidR="005F0FFB" w:rsidRPr="00E0149B" w:rsidDel="00657049">
          <w:rPr>
            <w:highlight w:val="yellow"/>
          </w:rPr>
          <w:delText>r</w:delText>
        </w:r>
        <w:commentRangeStart w:id="29"/>
        <w:r w:rsidR="005F0FFB" w:rsidRPr="00E0149B" w:rsidDel="00657049">
          <w:rPr>
            <w:highlight w:val="yellow"/>
          </w:rPr>
          <w:delText>ef</w:delText>
        </w:r>
        <w:commentRangeEnd w:id="29"/>
        <w:r w:rsidR="00657049" w:rsidDel="00657049">
          <w:rPr>
            <w:rStyle w:val="CommentReference"/>
            <w:rFonts w:ascii="Times New Roman" w:hAnsiTheme="minorHAnsi"/>
          </w:rPr>
          <w:commentReference w:id="29"/>
        </w:r>
      </w:del>
      <w:r w:rsidR="005F0FFB">
        <w:t>) using the “</w:t>
      </w:r>
      <w:proofErr w:type="spellStart"/>
      <w:r w:rsidR="005F0FFB">
        <w:t>rgdal</w:t>
      </w:r>
      <w:proofErr w:type="spellEnd"/>
      <w:r w:rsidR="005F0FFB">
        <w:t>” package</w:t>
      </w:r>
      <w:r w:rsidR="003F1CDD">
        <w:t xml:space="preserve"> (</w:t>
      </w:r>
      <w:proofErr w:type="spellStart"/>
      <w:r w:rsidR="003F1CDD">
        <w:t>Bivand</w:t>
      </w:r>
      <w:proofErr w:type="spellEnd"/>
      <w:r w:rsidR="003F1CDD">
        <w:t xml:space="preserve">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4DCAC3A" w:rsidR="007E72DA" w:rsidRPr="002810B1" w:rsidRDefault="00946957" w:rsidP="002810B1">
      <w:pPr>
        <w:pStyle w:val="BodyText"/>
        <w:rPr>
          <w:rFonts w:eastAsiaTheme="minorEastAsia"/>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different environmental conditions.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w:t>
      </w:r>
      <w:commentRangeStart w:id="30"/>
      <w:r w:rsidR="002810B1">
        <w:t xml:space="preserve">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commentRangeEnd w:id="30"/>
      <w:r w:rsidR="00657049">
        <w:rPr>
          <w:rStyle w:val="CommentReference"/>
          <w:rFonts w:ascii="Times New Roman" w:hAnsiTheme="minorHAnsi"/>
        </w:rPr>
        <w:commentReference w:id="30"/>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 (</w:t>
      </w:r>
      <w:proofErr w:type="spellStart"/>
      <w:r w:rsidR="00E7429C" w:rsidRPr="0001739B">
        <w:t>Hijmans</w:t>
      </w:r>
      <w:proofErr w:type="spellEnd"/>
      <w:r w:rsidR="00E0149B">
        <w:t>,</w:t>
      </w:r>
      <w:r w:rsidR="00E7429C" w:rsidRPr="0001739B">
        <w:t xml:space="preserve"> 2016)</w:t>
      </w:r>
      <w:ins w:id="31" w:author="Michael Cramer" w:date="2019-10-06T20:09:00Z">
        <w:r w:rsidR="0076433F">
          <w:t xml:space="preserve"> with </w:t>
        </w:r>
      </w:ins>
      <w:del w:id="32" w:author="Michael Cramer" w:date="2019-10-06T20:09:00Z">
        <w:r w:rsidR="00BD5C4F" w:rsidDel="0076433F">
          <w:delText xml:space="preserve">, using the </w:delText>
        </w:r>
      </w:del>
      <w:r w:rsidR="00BD5C4F">
        <w:t>variance as the aggregation function</w:t>
      </w:r>
      <w:r w:rsidR="00A30A5A">
        <w:t>.</w:t>
      </w:r>
      <w:r w:rsidR="00DE7007">
        <w:t xml:space="preserve"> This index only uses neighbouring pixels to describe heterogeneity, similar to indices implemented in the “terrain” function in “raster”. </w:t>
      </w:r>
      <w:r w:rsidR="00A34738">
        <w:t xml:space="preserve">However, our index describes heterogeneity within pixels as opposed to between pixels as in “terrain”. The former is </w:t>
      </w:r>
      <w:commentRangeStart w:id="33"/>
      <w:r w:rsidR="00A34738">
        <w:t xml:space="preserve">comparable </w:t>
      </w:r>
      <w:commentRangeEnd w:id="33"/>
      <w:r w:rsidR="0076433F">
        <w:rPr>
          <w:rStyle w:val="CommentReference"/>
          <w:rFonts w:ascii="Times New Roman" w:hAnsiTheme="minorHAnsi"/>
        </w:rPr>
        <w:commentReference w:id="33"/>
      </w:r>
      <w:r w:rsidR="00A34738">
        <w:t xml:space="preserve">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34"/>
      <w:r w:rsidR="00FD3C3A">
        <w:t xml:space="preserve">both </w:t>
      </w:r>
      <w:commentRangeEnd w:id="34"/>
      <w:r w:rsidR="0076433F">
        <w:rPr>
          <w:rStyle w:val="CommentReference"/>
          <w:rFonts w:ascii="Times New Roman" w:hAnsiTheme="minorHAnsi"/>
        </w:rPr>
        <w:commentReference w:id="34"/>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35"/>
      <w:r w:rsidR="00F358D2">
        <w:t>log</w:t>
      </w:r>
      <w:r w:rsidR="00F70EA3">
        <w:rPr>
          <w:vertAlign w:val="subscript"/>
        </w:rPr>
        <w:t>10</w:t>
      </w:r>
      <w:r w:rsidR="00F70EA3">
        <w:t>-</w:t>
      </w:r>
      <w:r w:rsidR="00F358D2">
        <w:t xml:space="preserve">transformed </w:t>
      </w:r>
      <w:commentRangeEnd w:id="35"/>
      <w:r w:rsidR="0076433F">
        <w:rPr>
          <w:rStyle w:val="CommentReference"/>
          <w:rFonts w:ascii="Times New Roman" w:hAnsiTheme="minorHAnsi"/>
        </w:rPr>
        <w:commentReference w:id="35"/>
      </w:r>
      <w:r w:rsidR="00F358D2">
        <w:t>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66847FD2"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ins w:id="36" w:author="Michael Cramer" w:date="2019-10-06T20:13:00Z">
        <w:r w:rsidR="0076433F">
          <w:t>is</w:t>
        </w:r>
      </w:ins>
      <w:del w:id="37" w:author="Michael Cramer" w:date="2019-10-06T20:13:00Z">
        <w:r w:rsidR="00502FAF" w:rsidDel="0076433F">
          <w:delText>e</w:delText>
        </w:r>
      </w:del>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38" w:name="environmental-heterogeneity-as-an-explan"/>
      <w:r>
        <w:t>2.3</w:t>
      </w:r>
      <w:r w:rsidR="0009179A">
        <w:t>:</w:t>
      </w:r>
      <w:r>
        <w:t xml:space="preserve"> </w:t>
      </w:r>
      <w:r w:rsidR="005F0FFB">
        <w:t>Environmental heterogeneity as an explanation of species richness</w:t>
      </w:r>
      <w:bookmarkEnd w:id="38"/>
    </w:p>
    <w:p w14:paraId="23BA1837" w14:textId="26D96559" w:rsidR="002F092D" w:rsidRDefault="00842DF6" w:rsidP="00DF0226">
      <w:pPr>
        <w:pStyle w:val="FirstParagraph"/>
        <w:rPr>
          <w:rFonts w:eastAsiaTheme="minorEastAsia"/>
        </w:rPr>
      </w:pPr>
      <w:r>
        <w:t xml:space="preserve">In the </w:t>
      </w:r>
      <w:commentRangeStart w:id="39"/>
      <w:r>
        <w:t xml:space="preserve">absence </w:t>
      </w:r>
      <w:commentRangeEnd w:id="39"/>
      <w:r w:rsidR="0076433F">
        <w:rPr>
          <w:rStyle w:val="CommentReference"/>
          <w:rFonts w:ascii="Times New Roman" w:hAnsiTheme="minorHAnsi"/>
        </w:rPr>
        <w:commentReference w:id="39"/>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E1BD008"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w:t>
      </w:r>
      <w:commentRangeStart w:id="40"/>
      <w:r>
        <w:rPr>
          <w:rFonts w:eastAsiaTheme="minorEastAsia"/>
        </w:rPr>
        <w:t xml:space="preserve">major axis </w:t>
      </w:r>
      <w:commentRangeEnd w:id="40"/>
      <w:r w:rsidR="00D10637">
        <w:rPr>
          <w:rStyle w:val="CommentReference"/>
          <w:rFonts w:ascii="Times New Roman" w:hAnsiTheme="minorHAnsi"/>
        </w:rPr>
        <w:commentReference w:id="40"/>
      </w:r>
      <w:r>
        <w:rPr>
          <w:rFonts w:eastAsiaTheme="minorEastAsia"/>
        </w:rPr>
        <w:t>of heterogeneity</w:t>
      </w:r>
      <w:r w:rsidR="00D51E2F">
        <w:rPr>
          <w:rFonts w:eastAsiaTheme="minorEastAsia"/>
        </w:rPr>
        <w:t xml:space="preserve">. </w:t>
      </w:r>
      <w:r w:rsidR="00E751A7">
        <w:t xml:space="preserve">This </w:t>
      </w:r>
      <w:r w:rsidR="00E751A7" w:rsidRPr="00070D03">
        <w:t>describe</w:t>
      </w:r>
      <w:r w:rsidR="00E751A7">
        <w:t>d</w:t>
      </w:r>
      <w:r w:rsidR="00E751A7" w:rsidRPr="00070D03">
        <w:t xml:space="preserve"> empirical patterns of covariance between each axis of environmental heterogeneity and species richness</w:t>
      </w:r>
      <w:r w:rsidR="00E751A7">
        <w:t>.</w:t>
      </w:r>
      <w:r w:rsidR="00E751A7">
        <w:rPr>
          <w:rFonts w:eastAsiaTheme="minorEastAsia"/>
        </w:rPr>
        <w:t xml:space="preserve"> </w:t>
      </w:r>
      <w:r w:rsidR="00D51E2F">
        <w:rPr>
          <w:rFonts w:eastAsiaTheme="minorEastAsia"/>
        </w:rPr>
        <w:t xml:space="preserve">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65E38B4"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r w:rsidR="0059394E">
        <w:t xml:space="preserve"> forms of environmental heterogeneity</w:t>
      </w:r>
      <w:r w:rsidR="00CD50FE">
        <w:t xml:space="preserve"> and the interaction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r w:rsidR="0032680E">
        <w:t>relationships</w:t>
      </w:r>
      <w:r w:rsidR="00EF640B">
        <w:t xml:space="preserve"> with species richness</w:t>
      </w:r>
      <w:r w:rsidR="003063F7">
        <w:t xml:space="preserve"> at each scale</w:t>
      </w:r>
      <w:r w:rsidR="00EF640B">
        <w:t>. In addition,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41" w:name="results"/>
      <w:r>
        <w:t>3</w:t>
      </w:r>
      <w:r w:rsidR="00E4661A">
        <w:t>:</w:t>
      </w:r>
      <w:r>
        <w:t xml:space="preserve"> </w:t>
      </w:r>
      <w:r w:rsidR="00D04776">
        <w:t>Results</w:t>
      </w:r>
      <w:bookmarkEnd w:id="41"/>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661C6D06" w:rsidR="00114867" w:rsidRPr="00B332AF" w:rsidRDefault="000A7C66" w:rsidP="003F5B2B">
      <w:pPr>
        <w:pStyle w:val="FirstParagraph"/>
        <w:rPr>
          <w:i/>
        </w:rPr>
      </w:pPr>
      <w:del w:id="42" w:author="Michael Cramer" w:date="2019-10-06T20:29:00Z">
        <w:r w:rsidDel="00D10637">
          <w:delText>Our v</w:delText>
        </w:r>
      </w:del>
      <w:ins w:id="43" w:author="Michael Cramer" w:date="2019-10-06T20:29:00Z">
        <w:r w:rsidR="00D10637">
          <w:t>V</w:t>
        </w:r>
      </w:ins>
      <w:r>
        <w:t xml:space="preserve">ascular plant species richness </w:t>
      </w:r>
      <w:ins w:id="44" w:author="Michael Cramer" w:date="2019-10-06T20:29:00Z">
        <w:r w:rsidR="00D10637">
          <w:t xml:space="preserve">of </w:t>
        </w:r>
      </w:ins>
      <w:del w:id="45" w:author="Michael Cramer" w:date="2019-10-06T20:29:00Z">
        <w:r w:rsidDel="00D10637">
          <w:delText xml:space="preserve">datasets for </w:delText>
        </w:r>
      </w:del>
      <w:r>
        <w:t xml:space="preserve">the GCFR and SWAFR </w:t>
      </w:r>
      <w:ins w:id="46" w:author="Michael Cramer" w:date="2019-10-06T20:29:00Z">
        <w:r w:rsidR="00D10637">
          <w:t xml:space="preserve">are </w:t>
        </w:r>
      </w:ins>
      <w:ins w:id="47" w:author="Michael Cramer" w:date="2019-10-06T20:30:00Z">
        <w:r w:rsidR="00601362">
          <w:t xml:space="preserve">both spatially </w:t>
        </w:r>
      </w:ins>
      <w:ins w:id="48" w:author="Michael Cramer" w:date="2019-10-06T20:29:00Z">
        <w:r w:rsidR="00D10637">
          <w:t xml:space="preserve">variable </w:t>
        </w:r>
      </w:ins>
      <w:r>
        <w:t>(Figure 5a,b)</w:t>
      </w:r>
      <w:del w:id="49" w:author="Michael Cramer" w:date="2019-10-06T20:30:00Z">
        <w:r w:rsidDel="00601362">
          <w:delText xml:space="preserve"> are consistent with the knowledge that species richness is unevenly distributed</w:delText>
        </w:r>
        <w:r w:rsidR="00DB23A2" w:rsidDel="00601362">
          <w:delText xml:space="preserve"> within each region</w:delText>
        </w:r>
      </w:del>
      <w:r>
        <w:t xml:space="preserve">.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ins w:id="50" w:author="Michael Cramer" w:date="2019-10-06T20:31:00Z">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ins>
      <w:r w:rsidR="007D673C" w:rsidRPr="00B332AF">
        <w:t>confirms the gre</w:t>
      </w:r>
      <w:r w:rsidR="00964F94" w:rsidRPr="00B332AF">
        <w:t xml:space="preserve">ater richness of the </w:t>
      </w:r>
      <w:r w:rsidR="00666CA5">
        <w:t>GCFR</w:t>
      </w:r>
      <w:r w:rsidR="008B0471">
        <w:t xml:space="preserve"> (Figure 2a,b</w:t>
      </w:r>
      <w:r w:rsidR="00A11142">
        <w:t xml:space="preserve">; </w:t>
      </w:r>
      <w:r w:rsidR="00A11142" w:rsidRPr="000E5000">
        <w:rPr>
          <w:i/>
        </w:rPr>
        <w:t>P</w:t>
      </w:r>
      <w:r w:rsidR="00A11142" w:rsidRPr="000E5000">
        <w:t xml:space="preserve"> &lt; 0.05</w:t>
      </w:r>
      <w:ins w:id="51" w:author="Michael Cramer" w:date="2019-10-06T20:32:00Z">
        <w:r w:rsidR="00601362">
          <w:t>)</w:t>
        </w:r>
      </w:ins>
      <w:r w:rsidR="00A11142">
        <w:t xml:space="preserve"> at all scales</w:t>
      </w:r>
      <w:del w:id="52" w:author="Michael Cramer" w:date="2019-10-06T20:32:00Z">
        <w:r w:rsidR="00A11142" w:rsidDel="00601362">
          <w:delText>,</w:delText>
        </w:r>
      </w:del>
      <w:del w:id="53" w:author="Michael Cramer" w:date="2019-10-06T20:31:00Z">
        <w:r w:rsidR="00A11142" w:rsidDel="00601362">
          <w:delText xml:space="preserve"> two-sided Mann</w:delText>
        </w:r>
        <w:r w:rsidR="00A11142" w:rsidRPr="000E5000" w:rsidDel="00601362">
          <w:delText xml:space="preserve">-Whitney </w:delText>
        </w:r>
        <w:r w:rsidR="00A11142" w:rsidRPr="000E5000" w:rsidDel="00601362">
          <w:rPr>
            <w:i/>
          </w:rPr>
          <w:delText>U</w:delText>
        </w:r>
        <w:r w:rsidR="00A11142" w:rsidRPr="000E5000" w:rsidDel="00601362">
          <w:delText>-tests</w:delText>
        </w:r>
      </w:del>
      <w:del w:id="54" w:author="Michael Cramer" w:date="2019-10-06T20:32:00Z">
        <w:r w:rsidR="00083DD4" w:rsidDel="00601362">
          <w:delText>)</w:delText>
        </w:r>
      </w:del>
      <w:r w:rsidR="00083DD4">
        <w:t xml:space="preserve">. </w:t>
      </w:r>
      <w:del w:id="55" w:author="Michael Cramer" w:date="2019-10-06T20:32:00Z">
        <w:r w:rsidR="00F17DEF" w:rsidDel="00601362">
          <w:delText>Although</w:delText>
        </w:r>
      </w:del>
      <w:ins w:id="56" w:author="Michael Cramer" w:date="2019-10-06T20:32:00Z">
        <w:r w:rsidR="00601362">
          <w:t>Nevertheless</w:t>
        </w:r>
      </w:ins>
      <w:r w:rsidR="00F17DEF">
        <w:t xml:space="preserve">, there are QDS </w:t>
      </w:r>
      <w:r w:rsidR="00547693">
        <w:t>and HDS</w:t>
      </w:r>
      <w:r w:rsidR="00177EA0">
        <w:t xml:space="preserve"> </w:t>
      </w:r>
      <w:r w:rsidR="00F17DEF">
        <w:t xml:space="preserve">in the SWAFR </w:t>
      </w:r>
      <w:ins w:id="57" w:author="Michael Cramer" w:date="2019-10-06T20:32:00Z">
        <w:r w:rsidR="00601362">
          <w:t xml:space="preserve">that are </w:t>
        </w:r>
      </w:ins>
      <w:r w:rsidR="00A46DC3">
        <w:t>at least as rich as those</w:t>
      </w:r>
      <w:r w:rsidR="00F17DEF">
        <w:t xml:space="preserve"> in GCFR. </w:t>
      </w:r>
      <w:del w:id="58" w:author="Michael Cramer" w:date="2019-10-06T20:33:00Z">
        <w:r w:rsidR="00F17DEF" w:rsidDel="00601362">
          <w:delText>C</w:delText>
        </w:r>
        <w:r w:rsidR="00405952" w:rsidDel="00601362">
          <w:delText xml:space="preserve">alculating </w:delText>
        </w:r>
      </w:del>
      <w:ins w:id="59" w:author="Michael Cramer" w:date="2019-10-06T20:33:00Z">
        <w:r w:rsidR="00601362">
          <w:t>T</w:t>
        </w:r>
      </w:ins>
      <w:del w:id="60" w:author="Michael Cramer" w:date="2019-10-06T20:33:00Z">
        <w:r w:rsidR="00405952" w:rsidDel="00601362">
          <w:delText>t</w:delText>
        </w:r>
      </w:del>
      <w:r w:rsidR="00405952">
        <w:t>he</w:t>
      </w:r>
      <w:r w:rsidR="00BB55C1" w:rsidRPr="000E5000">
        <w:t xml:space="preserve"> </w:t>
      </w:r>
      <w:r w:rsidR="00BB55C1" w:rsidRPr="000E5000">
        <w:rPr>
          <w:i/>
        </w:rPr>
        <w:t>CLES</w:t>
      </w:r>
      <w:r w:rsidR="00BB55C1" w:rsidRPr="000E5000">
        <w:t xml:space="preserve"> </w:t>
      </w:r>
      <w:del w:id="61" w:author="Michael Cramer" w:date="2019-10-06T20:33:00Z">
        <w:r w:rsidR="00BB55C1" w:rsidRPr="000E5000" w:rsidDel="00601362">
          <w:delText xml:space="preserve">of GCFR vs SWAFR </w:delText>
        </w:r>
        <w:r w:rsidR="00E229B9" w:rsidDel="00601362">
          <w:delText xml:space="preserve">species </w:delText>
        </w:r>
        <w:r w:rsidR="00A52CA1" w:rsidDel="00601362">
          <w:delText>richness</w:delText>
        </w:r>
        <w:r w:rsidR="00BB55C1" w:rsidRPr="000E5000" w:rsidDel="00601362">
          <w:delText xml:space="preserve"> </w:delText>
        </w:r>
      </w:del>
      <w:r w:rsidR="00BB55C1" w:rsidRPr="000E5000">
        <w:t>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del w:id="62" w:author="Michael Cramer" w:date="2019-10-06T20:34:00Z">
        <w:r w:rsidR="00EA7B54" w:rsidDel="00601362">
          <w:delText>broad</w:delText>
        </w:r>
        <w:r w:rsidR="00635CA7" w:rsidDel="00601362">
          <w:delText xml:space="preserve"> spatial</w:delText>
        </w:r>
        <w:r w:rsidR="00BB55C1" w:rsidRPr="000E5000" w:rsidDel="00601362">
          <w:delText xml:space="preserve"> scales</w:delText>
        </w:r>
      </w:del>
      <w:proofErr w:type="spellStart"/>
      <w:ins w:id="63" w:author="Michael Cramer" w:date="2019-10-06T20:34:00Z">
        <w:r w:rsidR="00601362">
          <w:t>at</w:t>
        </w:r>
        <w:proofErr w:type="spellEnd"/>
        <w:r w:rsidR="00601362">
          <w:t xml:space="preserve"> QDS (CLES=</w:t>
        </w:r>
      </w:ins>
      <w:del w:id="64" w:author="Michael Cramer" w:date="2019-10-06T20:34:00Z">
        <w:r w:rsidR="00BB55C1" w:rsidRPr="000E5000" w:rsidDel="00601362">
          <w:delText xml:space="preserve"> </w:delText>
        </w:r>
      </w:del>
      <w:del w:id="65" w:author="Michael Cramer" w:date="2019-10-06T20:33:00Z">
        <w:r w:rsidR="00BB55C1" w:rsidRPr="006C43DF" w:rsidDel="00601362">
          <w:delText>(</w:delText>
        </w:r>
      </w:del>
      <w:r w:rsidR="00BB55C1" w:rsidRPr="006C43DF">
        <w:t>0.</w:t>
      </w:r>
      <w:r w:rsidR="00035BBD" w:rsidRPr="006C43DF">
        <w:t>516</w:t>
      </w:r>
      <w:ins w:id="66" w:author="Michael Cramer" w:date="2019-10-06T20:34:00Z">
        <w:r w:rsidR="00601362">
          <w:t xml:space="preserve">), HDS </w:t>
        </w:r>
      </w:ins>
      <w:del w:id="67" w:author="Michael Cramer" w:date="2019-10-06T20:34:00Z">
        <w:r w:rsidR="00824219" w:rsidDel="00601362">
          <w:delText xml:space="preserve"> </w:delText>
        </w:r>
        <w:r w:rsidR="00824219" w:rsidRPr="006C43DF" w:rsidDel="00601362">
          <w:delText xml:space="preserve">for </w:delText>
        </w:r>
        <w:r w:rsidR="00824219" w:rsidRPr="006C43DF" w:rsidDel="00601362">
          <w:rPr>
            <w:i/>
          </w:rPr>
          <w:delText>S</w:delText>
        </w:r>
        <w:r w:rsidR="00824219" w:rsidRPr="006C43DF" w:rsidDel="00601362">
          <w:rPr>
            <w:vertAlign w:val="subscript"/>
          </w:rPr>
          <w:delText>QDS</w:delText>
        </w:r>
        <w:r w:rsidR="00BB55C1" w:rsidRPr="006C43DF" w:rsidDel="00601362">
          <w:delText>,</w:delText>
        </w:r>
        <w:r w:rsidR="00824219" w:rsidDel="00601362">
          <w:delText xml:space="preserve"> </w:delText>
        </w:r>
      </w:del>
      <w:ins w:id="68" w:author="Michael Cramer" w:date="2019-10-06T20:34:00Z">
        <w:r w:rsidR="00601362">
          <w:t xml:space="preserve">(CLES  = </w:t>
        </w:r>
      </w:ins>
      <w:r w:rsidR="00BB55C1" w:rsidRPr="006C43DF">
        <w:t>0.5</w:t>
      </w:r>
      <w:r w:rsidR="00035BBD" w:rsidRPr="006C43DF">
        <w:t>42</w:t>
      </w:r>
      <w:ins w:id="69" w:author="Michael Cramer" w:date="2019-10-06T20:34:00Z">
        <w:r w:rsidR="00601362">
          <w:t xml:space="preserve">) and DS </w:t>
        </w:r>
      </w:ins>
      <w:ins w:id="70" w:author="Michael Cramer" w:date="2019-10-06T20:35:00Z">
        <w:r w:rsidR="00601362">
          <w:t xml:space="preserve">(CLES = </w:t>
        </w:r>
      </w:ins>
      <w:del w:id="71" w:author="Michael Cramer" w:date="2019-10-06T20:35:00Z">
        <w:r w:rsidR="00824219" w:rsidDel="00601362">
          <w:delText xml:space="preserve"> for </w:delText>
        </w:r>
        <w:r w:rsidR="00824219" w:rsidRPr="006C43DF" w:rsidDel="00601362">
          <w:rPr>
            <w:i/>
          </w:rPr>
          <w:delText>S</w:delText>
        </w:r>
        <w:r w:rsidR="00824219" w:rsidRPr="006C43DF" w:rsidDel="00601362">
          <w:rPr>
            <w:vertAlign w:val="subscript"/>
          </w:rPr>
          <w:delText>HDS</w:delText>
        </w:r>
        <w:r w:rsidR="00BB55C1" w:rsidRPr="006C43DF" w:rsidDel="00601362">
          <w:delText>,</w:delText>
        </w:r>
        <w:r w:rsidR="00824219" w:rsidRPr="00B54850" w:rsidDel="00601362">
          <w:delText xml:space="preserve"> </w:delText>
        </w:r>
      </w:del>
      <w:r w:rsidR="00BB55C1" w:rsidRPr="004E2D58">
        <w:rPr>
          <w:highlight w:val="yellow"/>
        </w:rPr>
        <w:t>0.</w:t>
      </w:r>
      <w:commentRangeStart w:id="72"/>
      <w:r w:rsidR="00035BBD">
        <w:rPr>
          <w:highlight w:val="yellow"/>
        </w:rPr>
        <w:t>658</w:t>
      </w:r>
      <w:commentRangeEnd w:id="72"/>
      <w:r w:rsidR="00601362">
        <w:rPr>
          <w:rStyle w:val="CommentReference"/>
          <w:rFonts w:ascii="Times New Roman" w:hAnsiTheme="minorHAnsi"/>
        </w:rPr>
        <w:commentReference w:id="72"/>
      </w:r>
      <w:ins w:id="73" w:author="Michael Cramer" w:date="2019-10-06T20:35:00Z">
        <w:r w:rsidR="00601362">
          <w:rPr>
            <w:highlight w:val="yellow"/>
          </w:rPr>
          <w:t>)</w:t>
        </w:r>
      </w:ins>
      <w:del w:id="74" w:author="Michael Cramer" w:date="2019-10-06T20:35:00Z">
        <w:r w:rsidR="00BB55C1" w:rsidRPr="004E2D58" w:rsidDel="00601362">
          <w:rPr>
            <w:highlight w:val="yellow"/>
          </w:rPr>
          <w:delText xml:space="preserve"> </w:delText>
        </w:r>
        <w:r w:rsidR="00824219" w:rsidDel="00601362">
          <w:rPr>
            <w:highlight w:val="yellow"/>
          </w:rPr>
          <w:delText xml:space="preserve">for </w:delText>
        </w:r>
        <w:r w:rsidR="00824219" w:rsidRPr="004E2D58" w:rsidDel="00601362">
          <w:rPr>
            <w:i/>
            <w:highlight w:val="yellow"/>
          </w:rPr>
          <w:delText>S</w:delText>
        </w:r>
        <w:r w:rsidR="00824219" w:rsidRPr="004E2D58" w:rsidDel="00601362">
          <w:rPr>
            <w:highlight w:val="yellow"/>
            <w:vertAlign w:val="subscript"/>
          </w:rPr>
          <w:delText>DS</w:delText>
        </w:r>
      </w:del>
      <w:r w:rsidR="00824219" w:rsidRPr="004E2D58">
        <w:rPr>
          <w:highlight w:val="yellow"/>
        </w:rPr>
        <w:t xml:space="preserve"> </w:t>
      </w:r>
      <w:r w:rsidR="00BB55C1" w:rsidRPr="004E2D58">
        <w:rPr>
          <w:highlight w:val="yellow"/>
        </w:rPr>
        <w:t>(</w:t>
      </w:r>
      <w:commentRangeStart w:id="75"/>
      <w:del w:id="76" w:author="Michael Cramer" w:date="2019-10-06T20:35:00Z">
        <w:r w:rsidR="00BB55C1" w:rsidRPr="004E2D58" w:rsidDel="00601362">
          <w:rPr>
            <w:highlight w:val="yellow"/>
          </w:rPr>
          <w:delText xml:space="preserve">see </w:delText>
        </w:r>
      </w:del>
      <w:r w:rsidR="00BB55C1" w:rsidRPr="004E2D58">
        <w:rPr>
          <w:highlight w:val="yellow"/>
        </w:rPr>
        <w:t>SI</w:t>
      </w:r>
      <w:commentRangeEnd w:id="75"/>
      <w:r w:rsidR="00601362">
        <w:rPr>
          <w:rStyle w:val="CommentReference"/>
          <w:rFonts w:ascii="Times New Roman" w:hAnsiTheme="minorHAnsi"/>
        </w:rPr>
        <w:commentReference w:id="75"/>
      </w:r>
      <w:r w:rsidR="00BB55C1" w:rsidRPr="004E2D58">
        <w:rPr>
          <w:highlight w:val="yellow"/>
        </w:rPr>
        <w:t>)</w:t>
      </w:r>
      <w:r w:rsidR="008823B9" w:rsidRPr="006C43DF">
        <w:t>)</w:t>
      </w:r>
      <w:r w:rsidR="008823B9">
        <w:t>.</w:t>
      </w:r>
    </w:p>
    <w:p w14:paraId="13EA0CAA" w14:textId="06AE91A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w:t>
      </w:r>
      <w:commentRangeStart w:id="77"/>
      <w:r w:rsidR="0060601F" w:rsidRPr="00D16E1A">
        <w:t xml:space="preserve">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77"/>
      <w:r w:rsidR="00601362">
        <w:rPr>
          <w:rStyle w:val="CommentReference"/>
          <w:rFonts w:ascii="Times New Roman" w:hAnsiTheme="minorHAnsi"/>
        </w:rPr>
        <w:commentReference w:id="77"/>
      </w:r>
      <w:r w:rsidR="00D16E1A" w:rsidRPr="00D16E1A">
        <w:t>(Figure 2c) and S</w:t>
      </w:r>
      <w:r w:rsidR="00D16E1A" w:rsidRPr="00D16E1A">
        <w:rPr>
          <w:vertAlign w:val="subscript"/>
        </w:rPr>
        <w:t>DS</w:t>
      </w:r>
      <w:r w:rsidR="00D16E1A" w:rsidRPr="00D16E1A">
        <w:t xml:space="preserve"> </w:t>
      </w:r>
      <w:r w:rsidR="00D16E1A">
        <w:rPr>
          <w:highlight w:val="yellow"/>
        </w:rPr>
        <w:t>(</w:t>
      </w:r>
      <w:r w:rsidR="004A7D75">
        <w:rPr>
          <w:highlight w:val="yellow"/>
        </w:rPr>
        <w:t xml:space="preserve">see </w:t>
      </w:r>
      <w:r w:rsidR="00D16E1A">
        <w:rPr>
          <w:highlight w:val="yellow"/>
        </w:rPr>
        <w:t>SI)</w:t>
      </w:r>
      <w:r w:rsidR="0060601F" w:rsidRPr="00D16E1A">
        <w:t xml:space="preserve">. </w:t>
      </w:r>
      <w:commentRangeStart w:id="78"/>
      <w:r w:rsidR="00D16E1A">
        <w:t xml:space="preserve">At the HDS-scale, </w:t>
      </w:r>
      <w:r w:rsidR="00BC0FCF">
        <w:t xml:space="preserve">there are </w:t>
      </w:r>
      <w:r w:rsidR="00D16E1A">
        <w:t xml:space="preserve">few QDS </w:t>
      </w:r>
      <w:r w:rsidR="00581450">
        <w:t xml:space="preserve">that </w:t>
      </w:r>
      <w:r w:rsidR="006465E8">
        <w:t>make up</w:t>
      </w:r>
      <w:r w:rsidR="00D16E1A">
        <w:t xml:space="preserve"> for more than 50% of </w:t>
      </w:r>
      <w:r w:rsidR="00D16E1A" w:rsidRPr="00D16E1A">
        <w:rPr>
          <w:i/>
        </w:rPr>
        <w:t>S</w:t>
      </w:r>
      <w:r w:rsidR="00D16E1A">
        <w:rPr>
          <w:vertAlign w:val="subscript"/>
        </w:rPr>
        <w:t>HDS</w:t>
      </w:r>
      <w:r w:rsidR="00D16E1A">
        <w:t xml:space="preserve"> (Figure 2c). </w:t>
      </w:r>
      <w:commentRangeEnd w:id="78"/>
      <w:r w:rsidR="00601362">
        <w:rPr>
          <w:rStyle w:val="CommentReference"/>
          <w:rFonts w:ascii="Times New Roman" w:hAnsiTheme="minorHAnsi"/>
        </w:rPr>
        <w:commentReference w:id="78"/>
      </w:r>
      <w:r w:rsidR="0060601F" w:rsidRPr="00D16E1A">
        <w:t xml:space="preserve">After </w:t>
      </w:r>
      <w:commentRangeStart w:id="79"/>
      <w:r w:rsidR="0060601F" w:rsidRPr="00D16E1A">
        <w:t xml:space="preserve">accounting </w:t>
      </w:r>
      <w:commentRangeEnd w:id="79"/>
      <w:r w:rsidR="00601362">
        <w:rPr>
          <w:rStyle w:val="CommentReference"/>
          <w:rFonts w:ascii="Times New Roman" w:hAnsiTheme="minorHAnsi"/>
        </w:rPr>
        <w:commentReference w:id="79"/>
      </w:r>
      <w:r w:rsidR="0060601F" w:rsidRPr="00D16E1A">
        <w:t xml:space="preserve">for the generally greater </w:t>
      </w:r>
      <w:r w:rsidR="0060601F" w:rsidRPr="00D16E1A">
        <w:rPr>
          <w:i/>
        </w:rPr>
        <w:t>S</w:t>
      </w:r>
      <w:r w:rsidR="0060601F" w:rsidRPr="00D16E1A">
        <w:rPr>
          <w:vertAlign w:val="subscript"/>
        </w:rPr>
        <w:t>HDS</w:t>
      </w:r>
      <w:r w:rsidR="0060601F" w:rsidRPr="00D16E1A">
        <w:t xml:space="preserve"> in the GCFR (Figure </w:t>
      </w:r>
      <w:commentRangeStart w:id="80"/>
      <w:r w:rsidR="0060601F" w:rsidRPr="00D16E1A">
        <w:t>2b)</w:t>
      </w:r>
      <w:commentRangeEnd w:id="80"/>
      <w:r w:rsidR="00601362">
        <w:rPr>
          <w:rStyle w:val="CommentReference"/>
          <w:rFonts w:ascii="Times New Roman" w:hAnsiTheme="minorHAnsi"/>
        </w:rPr>
        <w:commentReference w:id="80"/>
      </w:r>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w:t>
      </w:r>
      <w:r w:rsidR="00017E2E" w:rsidRPr="00017E2E">
        <w:rPr>
          <w:i/>
          <w:iCs/>
        </w:rPr>
        <w:t>CLES</w:t>
      </w:r>
      <w:r w:rsidR="00017E2E">
        <w:t xml:space="preserve"> = </w:t>
      </w:r>
      <w:r w:rsidR="003F5B2B" w:rsidRPr="00550A5A">
        <w:t>0.</w:t>
      </w:r>
      <w:r w:rsidR="004B3752" w:rsidRPr="00550A5A">
        <w:t>696</w:t>
      </w:r>
      <w:r w:rsidR="00017E2E">
        <w:t xml:space="preserve"> </w:t>
      </w:r>
      <w:r w:rsidR="00017E2E" w:rsidRPr="00550A5A">
        <w:t xml:space="preserve">for </w:t>
      </w:r>
      <w:r w:rsidR="00017E2E" w:rsidRPr="00550A5A">
        <w:rPr>
          <w:i/>
        </w:rPr>
        <w:t>T</w:t>
      </w:r>
      <w:r w:rsidR="00017E2E" w:rsidRPr="00550A5A">
        <w:rPr>
          <w:vertAlign w:val="subscript"/>
        </w:rPr>
        <w:t>QDS</w:t>
      </w:r>
      <w:r w:rsidR="00017E2E" w:rsidRPr="00550A5A">
        <w:t xml:space="preserve"> / </w:t>
      </w:r>
      <m:oMath>
        <m:bar>
          <m:barPr>
            <m:pos m:val="top"/>
            <m:ctrlPr>
              <w:rPr>
                <w:rFonts w:ascii="Cambria Math" w:hAnsi="Cambria Math"/>
              </w:rPr>
            </m:ctrlPr>
          </m:barPr>
          <m:e>
            <m:r>
              <w:rPr>
                <w:rFonts w:ascii="Cambria Math" w:hAnsi="Cambria Math"/>
              </w:rPr>
              <m:t>S</m:t>
            </m:r>
          </m:e>
        </m:bar>
      </m:oMath>
      <w:r w:rsidR="00017E2E" w:rsidRPr="00550A5A">
        <w:rPr>
          <w:vertAlign w:val="subscript"/>
        </w:rPr>
        <w:t>QDS</w:t>
      </w:r>
      <w:r w:rsidR="00017E2E">
        <w:t xml:space="preserve">, </w:t>
      </w:r>
      <w:r w:rsidR="003F5B2B" w:rsidRPr="004E2D58">
        <w:rPr>
          <w:highlight w:val="yellow"/>
        </w:rPr>
        <w:t>0.</w:t>
      </w:r>
      <w:r w:rsidR="004B3752">
        <w:rPr>
          <w:highlight w:val="yellow"/>
        </w:rPr>
        <w:t>741</w:t>
      </w:r>
      <w:r w:rsidR="003F5B2B" w:rsidRPr="004E2D58">
        <w:rPr>
          <w:highlight w:val="yellow"/>
        </w:rPr>
        <w:t xml:space="preserve"> </w:t>
      </w:r>
      <w:r w:rsidR="00017E2E">
        <w:rPr>
          <w:highlight w:val="yellow"/>
        </w:rPr>
        <w:t xml:space="preserve">for </w:t>
      </w:r>
      <w:r w:rsidR="00017E2E" w:rsidRPr="004E2D58">
        <w:rPr>
          <w:i/>
          <w:highlight w:val="yellow"/>
        </w:rPr>
        <w:t>T</w:t>
      </w:r>
      <w:r w:rsidR="00017E2E" w:rsidRPr="004E2D58">
        <w:rPr>
          <w:highlight w:val="yellow"/>
          <w:vertAlign w:val="subscript"/>
        </w:rPr>
        <w:t>HDS</w:t>
      </w:r>
      <w:r w:rsidR="00017E2E"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017E2E" w:rsidRPr="004E2D58">
        <w:rPr>
          <w:highlight w:val="yellow"/>
          <w:vertAlign w:val="subscript"/>
        </w:rPr>
        <w:t>HDS</w:t>
      </w:r>
      <w:r w:rsidR="00017E2E" w:rsidRPr="004E2D58">
        <w:rPr>
          <w:highlight w:val="yellow"/>
        </w:rPr>
        <w:t xml:space="preserve"> </w:t>
      </w:r>
      <w:r w:rsidR="003F5B2B" w:rsidRPr="004E2D58">
        <w:rPr>
          <w:highlight w:val="yellow"/>
        </w:rPr>
        <w:t>(see 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7589F945"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w:t>
      </w:r>
      <w:r w:rsidR="00AF1477">
        <w:t xml:space="preserve"> (Figure 5c,d)</w:t>
      </w:r>
      <w:r w:rsidR="00FA78DF" w:rsidRPr="00916B93">
        <w:t xml:space="preserve">, which accounted for between </w:t>
      </w:r>
      <w:r w:rsidR="00816F2B" w:rsidRPr="007974D6">
        <w:t>38</w:t>
      </w:r>
      <w:del w:id="81" w:author="Michael Cramer" w:date="2019-10-06T20:45:00Z">
        <w:r w:rsidR="00816F2B" w:rsidRPr="007974D6" w:rsidDel="000559BF">
          <w:delText>.</w:delText>
        </w:r>
      </w:del>
      <w:del w:id="82" w:author="Michael Cramer" w:date="2019-10-06T20:44:00Z">
        <w:r w:rsidR="00816F2B" w:rsidRPr="007974D6" w:rsidDel="000559BF">
          <w:delText>19</w:delText>
        </w:r>
      </w:del>
      <w:r w:rsidR="00FA78DF" w:rsidRPr="007974D6">
        <w:t>%</w:t>
      </w:r>
      <w:r w:rsidR="00FA78DF" w:rsidRPr="00916B93">
        <w:t xml:space="preserve"> </w:t>
      </w:r>
      <w:r w:rsidR="00C52934">
        <w:t xml:space="preserve">(at the tenth-degree scale) </w:t>
      </w:r>
      <w:r w:rsidR="00FA78DF" w:rsidRPr="00916B93">
        <w:t>and 4</w:t>
      </w:r>
      <w:r w:rsidR="00916B93" w:rsidRPr="00916B93">
        <w:t>2</w:t>
      </w:r>
      <w:del w:id="83" w:author="Michael Cramer" w:date="2019-10-06T20:45:00Z">
        <w:r w:rsidR="00FA78DF" w:rsidRPr="00916B93" w:rsidDel="000559BF">
          <w:delText>.4</w:delText>
        </w:r>
        <w:r w:rsidR="00785438" w:rsidDel="000559BF">
          <w:delText>4</w:delText>
        </w:r>
      </w:del>
      <w:r w:rsidR="00FA78DF" w:rsidRPr="00916B93">
        <w:t xml:space="preserve">% </w:t>
      </w:r>
      <w:r w:rsidR="00C52934">
        <w:t xml:space="preserve">(at the QDS-scale) </w:t>
      </w:r>
      <w:r w:rsidR="00FA78DF" w:rsidRPr="00916B93">
        <w:t>of the variance in all nine variables across spatial scales</w:t>
      </w:r>
      <w:r w:rsidR="00F45440">
        <w:t xml:space="preserve"> (Figure 1j)</w:t>
      </w:r>
      <w:r w:rsidR="00AD4DCC">
        <w:t>.</w:t>
      </w:r>
      <w:r w:rsidR="00F45440">
        <w:t xml:space="preserve"> Edaphic axes were more heterogeneous in the GCFR, though less </w:t>
      </w:r>
      <w:del w:id="84" w:author="Michael Cramer" w:date="2019-10-06T20:45:00Z">
        <w:r w:rsidR="00F45440" w:rsidDel="000559BF">
          <w:delText xml:space="preserve">severely </w:delText>
        </w:r>
      </w:del>
      <w:ins w:id="85" w:author="Michael Cramer" w:date="2019-10-06T20:45:00Z">
        <w:r w:rsidR="000559BF">
          <w:t xml:space="preserve">dramatically </w:t>
        </w:r>
      </w:ins>
      <w:del w:id="86" w:author="Michael Cramer" w:date="2019-10-06T20:45:00Z">
        <w:r w:rsidR="00D3162A" w:rsidDel="000559BF">
          <w:delText xml:space="preserve">so </w:delText>
        </w:r>
      </w:del>
      <w:r w:rsidR="00F45440">
        <w:t xml:space="preserve">than </w:t>
      </w:r>
      <w:ins w:id="87" w:author="Michael Cramer" w:date="2019-10-06T20:45:00Z">
        <w:r w:rsidR="000559BF">
          <w:t xml:space="preserve">for </w:t>
        </w:r>
      </w:ins>
      <w:r w:rsidR="00F45440">
        <w:t xml:space="preserve">other </w:t>
      </w:r>
      <w:del w:id="88" w:author="Michael Cramer" w:date="2019-10-06T20:45:00Z">
        <w:r w:rsidR="00F45440" w:rsidDel="000559BF">
          <w:delText>forms of</w:delText>
        </w:r>
      </w:del>
      <w:ins w:id="89" w:author="Michael Cramer" w:date="2019-10-06T20:45:00Z">
        <w:r w:rsidR="000559BF">
          <w:t>componen</w:t>
        </w:r>
      </w:ins>
      <w:ins w:id="90" w:author="Michael Cramer" w:date="2019-10-06T20:46:00Z">
        <w:r w:rsidR="000559BF">
          <w:t>ts of</w:t>
        </w:r>
      </w:ins>
      <w:r w:rsidR="00F45440">
        <w:t xml:space="preserve"> environmental heterogeneity considered (Figure 1f</w:t>
      </w:r>
      <w:r w:rsidR="00F45440" w:rsidRPr="006A6996">
        <w:t>–</w:t>
      </w:r>
      <w:r w:rsidR="00F45440">
        <w:t>i).</w:t>
      </w:r>
    </w:p>
    <w:p w14:paraId="5FF97D42" w14:textId="002B2DF9"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and NDVI and clay (Figure 1e,g), which are more pronouncedly 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91"/>
      <w:r w:rsidR="005171EA">
        <w:t>Th</w:t>
      </w:r>
      <w:r w:rsidR="005B1454">
        <w:t>e scale-</w:t>
      </w:r>
      <w:r w:rsidR="000F7FB0">
        <w:t>in</w:t>
      </w:r>
      <w:r w:rsidR="005B1454">
        <w:t>dependence of</w:t>
      </w:r>
      <w:r w:rsidR="000F7FB0">
        <w:t xml:space="preserve"> environmental</w:t>
      </w:r>
      <w:r w:rsidR="005B1454">
        <w:t xml:space="preserve"> heterogeneity</w:t>
      </w:r>
      <w:r w:rsidR="000F7FB0">
        <w:t>, despite the</w:t>
      </w:r>
      <w:r w:rsidR="005B1454">
        <w:t xml:space="preserve"> scale-dependence </w:t>
      </w:r>
      <w:r w:rsidR="008F4F5B">
        <w:t>exhibited by</w:t>
      </w:r>
      <w:r w:rsidR="005B1454">
        <w:t xml:space="preserve"> </w:t>
      </w:r>
      <w:r w:rsidR="000F7FB0">
        <w:t>a few</w:t>
      </w:r>
      <w:r w:rsidR="005B1454">
        <w:t xml:space="preserve"> variables</w:t>
      </w:r>
      <w:commentRangeEnd w:id="91"/>
      <w:r w:rsidR="000559BF">
        <w:rPr>
          <w:rStyle w:val="CommentReference"/>
          <w:rFonts w:ascii="Times New Roman" w:hAnsiTheme="minorHAnsi"/>
        </w:rPr>
        <w:commentReference w:id="91"/>
      </w:r>
      <w:r w:rsidR="005B1454">
        <w:t xml:space="preserve">,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7A056E07" w:rsidR="00B72F5A" w:rsidRDefault="00D04776" w:rsidP="005446B2">
      <w:pPr>
        <w:pStyle w:val="FirstParagraph"/>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Insofar as PC1 describes much of the variation in environmental heterogeneity (ca. 3</w:t>
      </w:r>
      <w:ins w:id="92" w:author="Michael Cramer" w:date="2019-10-06T20:49:00Z">
        <w:r w:rsidR="00CC4049">
          <w:t>8</w:t>
        </w:r>
      </w:ins>
      <w:del w:id="93" w:author="Michael Cramer" w:date="2019-10-06T20:49:00Z">
        <w:r w:rsidR="00B72F5A" w:rsidDel="00CC4049">
          <w:delText>9</w:delText>
        </w:r>
      </w:del>
      <w:r w:rsidR="00B72F5A">
        <w:t xml:space="preserve">–42%), we found </w:t>
      </w:r>
      <w:r w:rsidR="005007E6">
        <w:t>evidence</w:t>
      </w:r>
      <w:r w:rsidR="00B72F5A">
        <w:t xml:space="preserve"> for a common relationship between species richness and environmental heterogeneity at HDS- and DS-scales (Figure 3</w:t>
      </w:r>
      <w:proofErr w:type="gramStart"/>
      <w:r w:rsidR="00B72F5A">
        <w:t>b,c</w:t>
      </w:r>
      <w:proofErr w:type="gramEnd"/>
      <w:r w:rsidR="00B72F5A">
        <w:t xml:space="preserve">). </w:t>
      </w:r>
      <w:r w:rsidR="00426DD1">
        <w:t xml:space="preserve">The GCFR and SWAFR </w:t>
      </w:r>
      <w:r w:rsidR="00483556">
        <w:t xml:space="preserve">pixels </w:t>
      </w:r>
      <w:r w:rsidR="00426DD1" w:rsidRPr="00C32B1C">
        <w:t>occupy different areas along this relationship</w:t>
      </w:r>
      <w:r w:rsidR="00426DD1">
        <w:t xml:space="preserve">. </w:t>
      </w:r>
      <w:r w:rsidR="00B72F5A">
        <w:t xml:space="preserve">At QDS-scales, however, there was evidence for differences in the slopes and intercepts </w:t>
      </w:r>
      <w:r w:rsidR="00884304">
        <w:t xml:space="preserve">of this relationship </w:t>
      </w:r>
      <w:r w:rsidR="00B72F5A">
        <w:t>between the GCFR and SWAFR</w:t>
      </w:r>
      <w:r w:rsidR="00884304">
        <w:t xml:space="preserve"> </w:t>
      </w:r>
      <w:r w:rsidR="00B72F5A">
        <w:t>(Figure 3a)</w:t>
      </w:r>
      <w:ins w:id="94" w:author="Michael Cramer" w:date="2019-10-06T20:50:00Z">
        <w:r w:rsidR="00CC4049">
          <w:t>, although</w:t>
        </w:r>
      </w:ins>
      <w:del w:id="95" w:author="Michael Cramer" w:date="2019-10-06T20:50:00Z">
        <w:r w:rsidR="00B72F5A" w:rsidDel="00CC4049">
          <w:delText>.</w:delText>
        </w:r>
        <w:r w:rsidR="00426DD1" w:rsidDel="00CC4049">
          <w:delText xml:space="preserve"> It is not</w:delText>
        </w:r>
        <w:r w:rsidR="0087034A" w:rsidDel="00CC4049">
          <w:delText>eworthy</w:delText>
        </w:r>
        <w:r w:rsidR="00E54DEB" w:rsidDel="00CC4049">
          <w:delText>, though,</w:delText>
        </w:r>
        <w:r w:rsidR="00426DD1" w:rsidDel="00CC4049">
          <w:delText xml:space="preserve"> that the</w:delText>
        </w:r>
      </w:del>
      <w:r w:rsidR="00426DD1">
        <w:t xml:space="preserve"> differences in these slopes is small </w:t>
      </w:r>
      <w:r w:rsidR="0087034A">
        <w:t>(</w:t>
      </w:r>
      <w:commentRangeStart w:id="96"/>
      <w:r w:rsidR="0087034A" w:rsidRPr="0087034A">
        <w:t>24.61</w:t>
      </w:r>
      <w:r w:rsidR="0087034A">
        <w:t xml:space="preserve"> species per unit PC1</w:t>
      </w:r>
      <w:commentRangeEnd w:id="96"/>
      <w:r w:rsidR="00CC4049">
        <w:rPr>
          <w:rStyle w:val="CommentReference"/>
          <w:rFonts w:ascii="Times New Roman" w:hAnsiTheme="minorHAnsi"/>
        </w:rPr>
        <w:commentReference w:id="96"/>
      </w:r>
      <w:r w:rsidR="0087034A">
        <w:t xml:space="preserve">, </w:t>
      </w:r>
      <w:r w:rsidR="0087034A" w:rsidRPr="0087034A">
        <w:rPr>
          <w:i/>
          <w:iCs/>
        </w:rPr>
        <w:t>P</w:t>
      </w:r>
      <w:r w:rsidR="0087034A">
        <w:t xml:space="preserve"> = </w:t>
      </w:r>
      <w:r w:rsidR="0087034A" w:rsidRPr="0087034A">
        <w:t>0.034</w:t>
      </w:r>
      <w:r w:rsidR="0087034A">
        <w:t xml:space="preserve">) </w:t>
      </w:r>
      <w:commentRangeStart w:id="97"/>
      <w:r w:rsidR="00426DD1">
        <w:t xml:space="preserve">relative </w:t>
      </w:r>
      <w:commentRangeEnd w:id="97"/>
      <w:r w:rsidR="00CC4049">
        <w:rPr>
          <w:rStyle w:val="CommentReference"/>
          <w:rFonts w:ascii="Times New Roman" w:hAnsiTheme="minorHAnsi"/>
        </w:rPr>
        <w:commentReference w:id="97"/>
      </w:r>
      <w:r w:rsidR="00426DD1">
        <w:t xml:space="preserve">to </w:t>
      </w:r>
      <w:r w:rsidR="0087034A">
        <w:t xml:space="preserve">the </w:t>
      </w:r>
      <w:r w:rsidR="00426DD1">
        <w:t>variation in species richness observed across QDS</w:t>
      </w:r>
      <w:r w:rsidR="0087034A">
        <w:t xml:space="preserve"> (</w:t>
      </w:r>
      <w:commentRangeStart w:id="98"/>
      <w:r w:rsidR="0087034A" w:rsidRPr="0087034A">
        <w:rPr>
          <w:i/>
          <w:iCs/>
        </w:rPr>
        <w:t>SD</w:t>
      </w:r>
      <w:r w:rsidR="0087034A">
        <w:t xml:space="preserve"> </w:t>
      </w:r>
      <w:commentRangeEnd w:id="98"/>
      <w:r w:rsidR="00CC4049">
        <w:rPr>
          <w:rStyle w:val="CommentReference"/>
          <w:rFonts w:ascii="Times New Roman" w:hAnsiTheme="minorHAnsi"/>
        </w:rPr>
        <w:commentReference w:id="98"/>
      </w:r>
      <w:r w:rsidR="0087034A">
        <w:t xml:space="preserve">= </w:t>
      </w:r>
      <w:r w:rsidR="0087034A" w:rsidRPr="0087034A">
        <w:t>304.7</w:t>
      </w:r>
      <w:r w:rsidR="0087034A">
        <w:t>5 species).</w:t>
      </w:r>
    </w:p>
    <w:p w14:paraId="43DB7A6D" w14:textId="43063EA0" w:rsidR="00DC3399" w:rsidRDefault="005B4261" w:rsidP="005446B2">
      <w:pPr>
        <w:pStyle w:val="FirstParagraph"/>
      </w:pPr>
      <w:r>
        <w:t xml:space="preserve">Considering each axis of environmental heterogeneity separately, </w:t>
      </w:r>
      <w:r w:rsidR="00BA4AE5">
        <w:t xml:space="preserve">we found a common set of axes of environmental </w:t>
      </w:r>
      <w:r w:rsidR="004F61C5">
        <w:t xml:space="preserve">heterogeneity </w:t>
      </w:r>
      <w:ins w:id="99" w:author="Michael Cramer" w:date="2019-10-06T20:53:00Z">
        <w:r w:rsidR="00CC4049">
          <w:t xml:space="preserve">that were </w:t>
        </w:r>
      </w:ins>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t>Table 2</w:t>
      </w:r>
      <w:proofErr w:type="gramStart"/>
      <w:r w:rsidR="007C6DF4">
        <w:t>b,c</w:t>
      </w:r>
      <w:proofErr w:type="gramEnd"/>
      <w:r w:rsidR="007C6DF4">
        <w:t>)</w:t>
      </w:r>
      <w:r w:rsidR="004F61C5">
        <w:t>.</w:t>
      </w:r>
      <w:r w:rsidR="007C6DF4">
        <w:t xml:space="preserve"> </w:t>
      </w:r>
      <w:r>
        <w:t>This</w:t>
      </w:r>
      <w:r w:rsidR="00715DC3">
        <w:t xml:space="preserve"> </w:t>
      </w:r>
      <w:del w:id="100" w:author="Michael Cramer" w:date="2019-10-06T20:54:00Z">
        <w:r w:rsidR="00715DC3" w:rsidDel="00CC4049">
          <w:delText>reflects</w:delText>
        </w:r>
        <w:r w:rsidDel="00CC4049">
          <w:delText xml:space="preserve"> </w:delText>
        </w:r>
      </w:del>
      <w:ins w:id="101" w:author="Michael Cramer" w:date="2019-10-06T20:54:00Z">
        <w:r w:rsidR="00CC4049">
          <w:t>is consistent with the fact that PC1 was associated with species richness across both regions</w:t>
        </w:r>
      </w:ins>
      <w:del w:id="102" w:author="Michael Cramer" w:date="2019-10-06T20:54:00Z">
        <w:r w:rsidDel="00CC4049">
          <w:delText>the results for the regressions against</w:delText>
        </w:r>
        <w:r w:rsidR="005547C0" w:rsidDel="00CC4049">
          <w:delText xml:space="preserve"> PC1</w:delText>
        </w:r>
      </w:del>
      <w:r w:rsidR="00970E27">
        <w:t>.</w:t>
      </w:r>
      <w:r>
        <w:t xml:space="preserve"> </w:t>
      </w:r>
      <w:del w:id="103" w:author="Michael Cramer" w:date="2019-10-06T20:54:00Z">
        <w:r w:rsidDel="00CC4049">
          <w:delText>Indeed</w:delText>
        </w:r>
      </w:del>
      <w:ins w:id="104" w:author="Michael Cramer" w:date="2019-10-06T20:54:00Z">
        <w:r w:rsidR="00CC4049">
          <w:t>Simil</w:t>
        </w:r>
      </w:ins>
      <w:ins w:id="105" w:author="Michael Cramer" w:date="2019-10-06T20:55:00Z">
        <w:r w:rsidR="00CC4049">
          <w:t xml:space="preserve">ar to for PC1, at </w:t>
        </w:r>
      </w:ins>
      <w:del w:id="106" w:author="Michael Cramer" w:date="2019-10-06T20:55:00Z">
        <w:r w:rsidDel="00CC4049">
          <w:delText xml:space="preserve">, </w:delText>
        </w:r>
        <w:r w:rsidR="009F13E9" w:rsidDel="00CC4049">
          <w:delText xml:space="preserve">again </w:delText>
        </w:r>
        <w:r w:rsidDel="00CC4049">
          <w:delText>a</w:delText>
        </w:r>
        <w:r w:rsidR="0012609C" w:rsidDel="00CC4049">
          <w:delText xml:space="preserve">t </w:delText>
        </w:r>
      </w:del>
      <w:r w:rsidR="0012609C">
        <w:t>QDS-scales</w:t>
      </w:r>
      <w:r w:rsidR="007C6DF4">
        <w:t>,</w:t>
      </w:r>
      <w:r w:rsidR="0012609C">
        <w:t xml:space="preserve"> there was </w:t>
      </w:r>
      <w:ins w:id="107" w:author="Michael Cramer" w:date="2019-10-06T20:55:00Z">
        <w:r w:rsidR="00CC4049">
          <w:t xml:space="preserve">also </w:t>
        </w:r>
      </w:ins>
      <w:r w:rsidR="0012609C">
        <w:t xml:space="preserve">evidence for differences in </w:t>
      </w:r>
      <w:r w:rsidR="009F13E9">
        <w:t>regions’</w:t>
      </w:r>
      <w:r w:rsidR="0012609C">
        <w:t xml:space="preserve"> slopes</w:t>
      </w:r>
      <w:r w:rsidR="00CE6B86">
        <w:t xml:space="preserve"> and intercepts</w:t>
      </w:r>
      <w:r w:rsidR="0012609C">
        <w:t xml:space="preserve"> for </w:t>
      </w:r>
      <w:r w:rsidR="009F13E9">
        <w:t>these relationships</w:t>
      </w:r>
      <w:r w:rsidR="0012609C">
        <w:t xml:space="preserve"> (Table 2a).</w:t>
      </w:r>
    </w:p>
    <w:p w14:paraId="0A29C486" w14:textId="25F1828A" w:rsidR="002F08B0" w:rsidRDefault="00244E17" w:rsidP="00797E84">
      <w:pPr>
        <w:pStyle w:val="FirstParagraph"/>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The </w:t>
      </w:r>
      <w:r w:rsidR="00E2127D" w:rsidRPr="00E2127D">
        <w:t>two regions</w:t>
      </w:r>
      <w:r w:rsidR="00797E84">
        <w:t>’</w:t>
      </w:r>
      <w:r w:rsidR="00E2127D" w:rsidRPr="00E2127D">
        <w:t xml:space="preserve"> </w:t>
      </w:r>
      <w:r w:rsidR="0042088C">
        <w:t>partial effects</w:t>
      </w:r>
      <w:r w:rsidR="00797E84">
        <w:t xml:space="preserve"> for each form of heterogeneity</w:t>
      </w:r>
      <w:r w:rsidR="00E2127D" w:rsidRPr="00E2127D">
        <w:t xml:space="preserve">, where they are </w:t>
      </w:r>
      <w:r w:rsidR="005A1B4C">
        <w:t xml:space="preserve">represented as </w:t>
      </w:r>
      <w:r w:rsidR="004D7B16">
        <w:t>separate</w:t>
      </w:r>
      <w:r w:rsidR="00797E84">
        <w:t xml:space="preserve"> model terms, are either always of the same sign</w:t>
      </w:r>
      <w:r w:rsidR="00020DE2">
        <w:t xml:space="preserve"> (e.g.</w:t>
      </w:r>
      <w:r w:rsidR="00F66C2F">
        <w:t xml:space="preserve"> </w:t>
      </w:r>
      <w:r w:rsidR="00020DE2">
        <w:t>heterogeneity in MAP; Figure 4</w:t>
      </w:r>
      <w:r w:rsidR="00F66C2F">
        <w:t>a,b</w:t>
      </w:r>
      <w:r w:rsidR="00020DE2">
        <w:t>)</w:t>
      </w:r>
      <w:r w:rsidR="00797E84">
        <w:t xml:space="preserve"> or one region has a significant </w:t>
      </w:r>
      <w:r w:rsidR="0042088C">
        <w:t>effect</w:t>
      </w:r>
      <w:r w:rsidR="00797E84">
        <w:t xml:space="preserve"> </w:t>
      </w:r>
      <w:r w:rsidR="00F53DA1">
        <w:t xml:space="preserve">where </w:t>
      </w:r>
      <w:r w:rsidR="00797E84">
        <w:t>the other does not</w:t>
      </w:r>
      <w:r w:rsidR="00020DE2">
        <w:t xml:space="preserve"> (e.g.</w:t>
      </w:r>
      <w:r w:rsidR="000F24B3">
        <w:t xml:space="preserve"> </w:t>
      </w:r>
      <w:r w:rsidR="00020DE2">
        <w:t>heterogeneity in PDQ; Figure 4</w:t>
      </w:r>
      <w:r w:rsidR="00461E25">
        <w:t>a–c</w:t>
      </w:r>
      <w:r w:rsidR="00020DE2">
        <w:t>)</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p>
    <w:p w14:paraId="17041534" w14:textId="5EAE3735" w:rsidR="00E50D5D" w:rsidRDefault="00E50D5D" w:rsidP="00E50D5D">
      <w:pPr>
        <w:pStyle w:val="BodyText"/>
      </w:pPr>
      <w:r>
        <w:t xml:space="preserve">From these multivariate models, the estimated difference in species richness between GCFR and SWAFR pixels (“SWAFR”-term; Figure 4) is </w:t>
      </w:r>
      <w:commentRangeStart w:id="108"/>
      <w:r>
        <w:t xml:space="preserve">conditional all </w:t>
      </w:r>
      <w:commentRangeEnd w:id="108"/>
      <w:r w:rsidR="00C35419">
        <w:rPr>
          <w:rStyle w:val="CommentReference"/>
          <w:rFonts w:ascii="Times New Roman" w:hAnsiTheme="minorHAnsi"/>
        </w:rPr>
        <w:commentReference w:id="108"/>
      </w:r>
      <w:r>
        <w:t>forms of environmental heterogeneity in that model</w:t>
      </w:r>
      <w:r w:rsidR="00F24158">
        <w:t xml:space="preserve"> being constant</w:t>
      </w:r>
      <w:r>
        <w:t xml:space="preserve">. </w:t>
      </w:r>
      <w:r w:rsidR="00C4040C">
        <w:t xml:space="preserve">At the QDS-scale, the SWAFR is more species rich for </w:t>
      </w:r>
      <w:r w:rsidR="001114A8">
        <w:t xml:space="preserve">a </w:t>
      </w:r>
      <w:r w:rsidR="00C4040C">
        <w:t xml:space="preserve">given level of heterogeneity </w:t>
      </w:r>
      <w:r w:rsidR="001114A8" w:rsidRPr="001114A8">
        <w:t>across all the axes in t</w:t>
      </w:r>
      <w:r w:rsidR="001114A8">
        <w:t xml:space="preserve">hat model </w:t>
      </w:r>
      <w:r w:rsidR="00C4040C">
        <w:t xml:space="preserve">(estimated </w:t>
      </w:r>
      <w:r w:rsidR="00C4040C" w:rsidRPr="00C4040C">
        <w:t>104.0</w:t>
      </w:r>
      <w:r w:rsidR="00C4040C">
        <w:t xml:space="preserve">7 more species, </w:t>
      </w:r>
      <w:r w:rsidR="00C4040C" w:rsidRPr="00C4040C">
        <w:rPr>
          <w:i/>
          <w:iCs/>
        </w:rPr>
        <w:t>P</w:t>
      </w:r>
      <w:r w:rsidR="00C4040C">
        <w:t xml:space="preserve"> &lt; 0.001</w:t>
      </w:r>
      <w:r w:rsidR="00EB0AC0">
        <w:t>; Figure 4a</w:t>
      </w:r>
      <w:r w:rsidR="00C4040C">
        <w:t xml:space="preserve">), while at the DS-scale the GCFR is more rich </w:t>
      </w:r>
      <w:r w:rsidR="001114A8">
        <w:t xml:space="preserve">for </w:t>
      </w:r>
      <w:r w:rsidR="00C4040C">
        <w:t xml:space="preserve">given levels of heterogeneity (estimated </w:t>
      </w:r>
      <w:r w:rsidR="00C4040C" w:rsidRPr="00C4040C">
        <w:t>1112.54</w:t>
      </w:r>
      <w:r w:rsidR="00C4040C">
        <w:t xml:space="preserve"> more species, </w:t>
      </w:r>
      <w:r w:rsidR="00C4040C" w:rsidRPr="00C4040C">
        <w:rPr>
          <w:i/>
          <w:iCs/>
        </w:rPr>
        <w:t>P</w:t>
      </w:r>
      <w:r w:rsidR="00C4040C">
        <w:t xml:space="preserve"> = </w:t>
      </w:r>
      <w:r w:rsidR="00C4040C" w:rsidRPr="00C4040C">
        <w:t>0.00</w:t>
      </w:r>
      <w:r w:rsidR="00C4040C">
        <w:t>2</w:t>
      </w:r>
      <w:r w:rsidR="00EB0AC0" w:rsidRPr="00EB0AC0">
        <w:t xml:space="preserve"> </w:t>
      </w:r>
      <w:r w:rsidR="00EB0AC0">
        <w:t>Figure 4c</w:t>
      </w:r>
      <w:r w:rsidR="00C4040C">
        <w:t>). At the HDS-scale, however, the regions are similarly species rich, holding all else constant</w:t>
      </w:r>
      <w:r w:rsidR="00EB0AC0">
        <w:t xml:space="preserve"> (</w:t>
      </w:r>
      <w:r w:rsidR="006A3665" w:rsidRPr="006A3665">
        <w:rPr>
          <w:i/>
          <w:iCs/>
        </w:rPr>
        <w:t>P</w:t>
      </w:r>
      <w:r w:rsidR="006A3665">
        <w:t xml:space="preserve"> = 0</w:t>
      </w:r>
      <w:r w:rsidR="006A3665" w:rsidRPr="006A3665">
        <w:t>.5</w:t>
      </w:r>
      <w:r w:rsidR="006A3665">
        <w:t xml:space="preserve">8; </w:t>
      </w:r>
      <w:r w:rsidR="00EB0AC0">
        <w:t>Figure 4b)</w:t>
      </w:r>
      <w:r w:rsidR="00994956">
        <w:t>.</w:t>
      </w:r>
    </w:p>
    <w:p w14:paraId="66761A5A" w14:textId="656D2CB0"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w:t>
      </w:r>
      <w:del w:id="109" w:author="Michael Cramer" w:date="2019-10-06T20:58:00Z">
        <w:r w:rsidDel="00C35419">
          <w:delText xml:space="preserve">the </w:delText>
        </w:r>
      </w:del>
      <w:r>
        <w:t xml:space="preserve">most of </w:t>
      </w:r>
      <w:ins w:id="110" w:author="Michael Cramer" w:date="2019-10-06T20:58:00Z">
        <w:r w:rsidR="00C35419">
          <w:t xml:space="preserve">the </w:t>
        </w:r>
      </w:ins>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0.24–0.61)—with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E1361B">
      <w:pPr>
        <w:pStyle w:val="BodyText"/>
      </w:pPr>
      <w:bookmarkStart w:id="111" w:name="tables"/>
      <w:r>
        <w:t>Outline:</w:t>
      </w:r>
    </w:p>
    <w:p w14:paraId="547F20A6" w14:textId="1270B237" w:rsidR="006D73B6" w:rsidRDefault="00EC3BCE" w:rsidP="00E1361B">
      <w:pPr>
        <w:pStyle w:val="BodyText"/>
        <w:numPr>
          <w:ilvl w:val="0"/>
          <w:numId w:val="15"/>
        </w:numPr>
      </w:pPr>
      <w:r>
        <w:t>Species richness:</w:t>
      </w:r>
    </w:p>
    <w:p w14:paraId="3628F03F" w14:textId="61C76FE4" w:rsidR="006D73B6" w:rsidRDefault="00EC3BCE" w:rsidP="00E1361B">
      <w:pPr>
        <w:pStyle w:val="BodyText"/>
        <w:numPr>
          <w:ilvl w:val="1"/>
          <w:numId w:val="15"/>
        </w:numPr>
      </w:pPr>
      <w:r>
        <w:t>GCFR &gt; SWAFR</w:t>
      </w:r>
      <w:r w:rsidR="00651221">
        <w:t xml:space="preserve"> on average</w:t>
      </w:r>
    </w:p>
    <w:p w14:paraId="1F4B025B" w14:textId="6C8588A0" w:rsidR="009F0932" w:rsidRDefault="002F7AE1" w:rsidP="00E1361B">
      <w:pPr>
        <w:pStyle w:val="BodyText"/>
        <w:numPr>
          <w:ilvl w:val="1"/>
          <w:numId w:val="15"/>
        </w:numPr>
      </w:pPr>
      <w:r>
        <w:t>GCFR &gt;&gt; SWAFR</w:t>
      </w:r>
      <w:r w:rsidR="00EC3BCE">
        <w:t xml:space="preserve"> </w:t>
      </w:r>
      <w:r w:rsidR="00464949">
        <w:t xml:space="preserve">at </w:t>
      </w:r>
      <w:r w:rsidR="00EC3BCE">
        <w:t>broader spatial scales</w:t>
      </w:r>
    </w:p>
    <w:p w14:paraId="1B2454F0" w14:textId="0D988A98" w:rsidR="00EC3BCE" w:rsidRDefault="00464949" w:rsidP="00E1361B">
      <w:pPr>
        <w:pStyle w:val="BodyText"/>
        <w:numPr>
          <w:ilvl w:val="2"/>
          <w:numId w:val="15"/>
        </w:numPr>
      </w:pPr>
      <w:r>
        <w:t xml:space="preserve">Because of </w:t>
      </w:r>
      <w:r w:rsidR="00EC3BCE">
        <w:t>greater floristic turnover between GCFR pixels</w:t>
      </w:r>
    </w:p>
    <w:p w14:paraId="0E9E5DC9" w14:textId="13075AAE" w:rsidR="00651221" w:rsidRDefault="00651221" w:rsidP="00E1361B">
      <w:pPr>
        <w:pStyle w:val="BodyText"/>
        <w:numPr>
          <w:ilvl w:val="1"/>
          <w:numId w:val="15"/>
        </w:numPr>
      </w:pPr>
      <w:r>
        <w:t>Though, there is great variation in pixels’ richness over space! (</w:t>
      </w:r>
      <w:r w:rsidR="00464949">
        <w:t>R</w:t>
      </w:r>
      <w:r>
        <w:t>ef</w:t>
      </w:r>
      <w:r w:rsidR="00464949">
        <w:t>er to</w:t>
      </w:r>
      <w:r>
        <w:t xml:space="preserve"> map</w:t>
      </w:r>
      <w:r w:rsidR="00464949">
        <w:t>s</w:t>
      </w:r>
      <w:r>
        <w:t>)</w:t>
      </w:r>
    </w:p>
    <w:p w14:paraId="3C184C66" w14:textId="77777777" w:rsidR="00F73120" w:rsidRDefault="00EC3BCE" w:rsidP="00E1361B">
      <w:pPr>
        <w:pStyle w:val="BodyText"/>
        <w:numPr>
          <w:ilvl w:val="0"/>
          <w:numId w:val="15"/>
        </w:numPr>
      </w:pPr>
      <w:r>
        <w:t xml:space="preserve">Environmental heterogeneity: </w:t>
      </w:r>
    </w:p>
    <w:p w14:paraId="53C26E8C" w14:textId="008E9F3A" w:rsidR="00F73120" w:rsidRDefault="00E90FAD" w:rsidP="00E1361B">
      <w:pPr>
        <w:pStyle w:val="BodyText"/>
        <w:numPr>
          <w:ilvl w:val="1"/>
          <w:numId w:val="15"/>
        </w:numPr>
      </w:pPr>
      <w:r>
        <w:t>GCFR &gt;</w:t>
      </w:r>
      <w:r w:rsidR="00464949">
        <w:t>&gt;</w:t>
      </w:r>
      <w:r>
        <w:t xml:space="preserve"> SWAFR</w:t>
      </w:r>
      <w:r w:rsidR="00FD5A99">
        <w:t>,</w:t>
      </w:r>
      <w:r w:rsidR="00F73120">
        <w:t xml:space="preserve"> generally</w:t>
      </w:r>
    </w:p>
    <w:p w14:paraId="22381ED5" w14:textId="2F7E9317" w:rsidR="00F73120" w:rsidRDefault="002F7AE1" w:rsidP="00E1361B">
      <w:pPr>
        <w:pStyle w:val="BodyText"/>
        <w:numPr>
          <w:ilvl w:val="1"/>
          <w:numId w:val="15"/>
        </w:numPr>
      </w:pPr>
      <w:r>
        <w:t>GCFR &gt;/</w:t>
      </w:r>
      <w:r>
        <w:sym w:font="Symbol" w:char="F0BB"/>
      </w:r>
      <w:r>
        <w:t xml:space="preserve"> SWAFR </w:t>
      </w:r>
      <w:r w:rsidR="00E90FAD">
        <w:t>at broader spatial scales</w:t>
      </w:r>
    </w:p>
    <w:p w14:paraId="5C5E901F" w14:textId="46AB3377" w:rsidR="00B20019" w:rsidRDefault="002F7AE1" w:rsidP="00E1361B">
      <w:pPr>
        <w:pStyle w:val="BodyText"/>
        <w:numPr>
          <w:ilvl w:val="1"/>
          <w:numId w:val="15"/>
        </w:numPr>
      </w:pPr>
      <w:r>
        <w:t>GCFR &gt;/</w:t>
      </w:r>
      <w:r>
        <w:sym w:font="Symbol" w:char="F0BB"/>
      </w:r>
      <w:r>
        <w:t xml:space="preserve"> SWAFR along</w:t>
      </w:r>
      <w:r w:rsidR="00E90FAD">
        <w:t xml:space="preserve"> edaphic axes</w:t>
      </w:r>
    </w:p>
    <w:p w14:paraId="244816F3" w14:textId="5582F8AA" w:rsidR="00F73120" w:rsidRDefault="00E22781" w:rsidP="00E1361B">
      <w:pPr>
        <w:pStyle w:val="BodyText"/>
        <w:numPr>
          <w:ilvl w:val="0"/>
          <w:numId w:val="15"/>
        </w:numPr>
      </w:pPr>
      <w:r>
        <w:t>S</w:t>
      </w:r>
      <w:r w:rsidR="00705B23">
        <w:t>pecies richness</w:t>
      </w:r>
      <w:r>
        <w:t xml:space="preserve"> ~ </w:t>
      </w:r>
      <w:r w:rsidR="00705B23">
        <w:t>environmental heterogeneity</w:t>
      </w:r>
      <w:r>
        <w:t>:</w:t>
      </w:r>
    </w:p>
    <w:p w14:paraId="34BDD331" w14:textId="3F6DFA08" w:rsidR="00F73120" w:rsidRDefault="00F73120" w:rsidP="00E1361B">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91DDFB7" w14:textId="4C1163FB" w:rsidR="00705B23" w:rsidRDefault="00705B23" w:rsidP="00705B23">
      <w:pPr>
        <w:pStyle w:val="BodyText"/>
        <w:numPr>
          <w:ilvl w:val="2"/>
          <w:numId w:val="15"/>
        </w:numPr>
      </w:pPr>
      <w:r>
        <w:t>Breaks down at QDS-scale, becoming slightly more region-specific</w:t>
      </w:r>
    </w:p>
    <w:p w14:paraId="77FED944" w14:textId="3D61ED50" w:rsidR="00E51DB7" w:rsidRDefault="00F73120" w:rsidP="00E1361B">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0586A669" w:rsidR="003A1781" w:rsidRDefault="00CE1746" w:rsidP="00E1361B">
      <w:pPr>
        <w:pStyle w:val="BodyText"/>
        <w:numPr>
          <w:ilvl w:val="0"/>
          <w:numId w:val="15"/>
        </w:numPr>
      </w:pPr>
      <w:r>
        <w:t>… t</w:t>
      </w:r>
      <w:r w:rsidR="006D73B6">
        <w:t xml:space="preserve">hough there are regional </w:t>
      </w:r>
      <w:r w:rsidR="00E51DB7">
        <w:t>“</w:t>
      </w:r>
      <w:r w:rsidR="006D73B6">
        <w:t>idiosyncrasies</w:t>
      </w:r>
      <w:r w:rsidR="00E51DB7">
        <w:t>”</w:t>
      </w:r>
      <w:r w:rsidR="00B02DD4">
        <w:t>—region-specific effec</w:t>
      </w:r>
      <w:r w:rsidR="00705B23">
        <w:t>t</w:t>
      </w:r>
      <w:r w:rsidR="00B02DD4">
        <w:t>s</w:t>
      </w:r>
    </w:p>
    <w:p w14:paraId="4B76CEE7" w14:textId="230F3033" w:rsidR="00782030" w:rsidRDefault="00705B23" w:rsidP="00782030">
      <w:pPr>
        <w:pStyle w:val="BodyText"/>
        <w:numPr>
          <w:ilvl w:val="1"/>
          <w:numId w:val="15"/>
        </w:numPr>
      </w:pPr>
      <w:r>
        <w:t>Discuss these?</w:t>
      </w:r>
    </w:p>
    <w:p w14:paraId="74EB0B58" w14:textId="28CA1EBA" w:rsidR="00782030" w:rsidRDefault="00782030" w:rsidP="00782030">
      <w:pPr>
        <w:pStyle w:val="BodyText"/>
        <w:numPr>
          <w:ilvl w:val="0"/>
          <w:numId w:val="15"/>
        </w:numPr>
      </w:pPr>
      <w:r>
        <w:t xml:space="preserve">PC1 is </w:t>
      </w:r>
      <w:r>
        <w:rPr>
          <w:i/>
          <w:iCs/>
        </w:rPr>
        <w:t>good</w:t>
      </w:r>
      <w:r>
        <w:t xml:space="preserve"> (Re: correlation of residuals etc. between PC1-models </w:t>
      </w:r>
    </w:p>
    <w:p w14:paraId="62D97860" w14:textId="4856B817" w:rsidR="00AC6269" w:rsidRDefault="00CE1746" w:rsidP="00E1361B">
      <w:pPr>
        <w:pStyle w:val="BodyText"/>
        <w:numPr>
          <w:ilvl w:val="0"/>
          <w:numId w:val="15"/>
        </w:numPr>
      </w:pPr>
      <w:r>
        <w:t>Heterogeneity-determinism-u</w:t>
      </w:r>
      <w:r w:rsidR="003A1781">
        <w:t>nexplained richness = history</w:t>
      </w:r>
    </w:p>
    <w:p w14:paraId="0EB58B99" w14:textId="229167E0" w:rsidR="00CE1746" w:rsidRDefault="00CE1746" w:rsidP="00E1361B">
      <w:pPr>
        <w:pStyle w:val="BodyText"/>
        <w:numPr>
          <w:ilvl w:val="1"/>
          <w:numId w:val="15"/>
        </w:numPr>
      </w:pPr>
      <w:r>
        <w:t>Cf. absolute environmental conditions (map</w:t>
      </w:r>
      <w:r w:rsidR="00585F8F">
        <w:t>?</w:t>
      </w:r>
      <w:r>
        <w:t>)</w:t>
      </w:r>
    </w:p>
    <w:p w14:paraId="2AD405CF" w14:textId="77777777" w:rsidR="004417B3" w:rsidRDefault="00AC6269" w:rsidP="00E1361B">
      <w:pPr>
        <w:pStyle w:val="BodyText"/>
        <w:numPr>
          <w:ilvl w:val="1"/>
          <w:numId w:val="15"/>
        </w:numPr>
      </w:pPr>
      <w:r>
        <w:t>Re: drought refu</w:t>
      </w:r>
      <w:r w:rsidR="009509A8">
        <w:t>g</w:t>
      </w:r>
      <w:r>
        <w:t>ia</w:t>
      </w:r>
      <w:r w:rsidR="00C71A0C">
        <w:t>?</w:t>
      </w:r>
    </w:p>
    <w:p w14:paraId="692F0388" w14:textId="5F422013" w:rsidR="00C964C6" w:rsidRPr="00C964C6" w:rsidRDefault="004417B3" w:rsidP="00E1361B">
      <w:r>
        <w:br w:type="page"/>
      </w:r>
    </w:p>
    <w:p w14:paraId="2A345384" w14:textId="3F3EF190" w:rsidR="00D04776" w:rsidRDefault="00D04776" w:rsidP="004417B3">
      <w:pPr>
        <w:pStyle w:val="Heading1"/>
      </w:pPr>
      <w:r w:rsidRPr="008A4E97">
        <w:t>Tables</w:t>
      </w:r>
      <w:bookmarkEnd w:id="111"/>
    </w:p>
    <w:p w14:paraId="0B8BF017" w14:textId="2B8F7193" w:rsidR="003C533D" w:rsidRDefault="003C533D" w:rsidP="008A4E97">
      <w:pPr>
        <w:pStyle w:val="TableCaption"/>
        <w:spacing w:line="240" w:lineRule="auto"/>
      </w:pPr>
      <w:commentRangeStart w:id="112"/>
      <w:r w:rsidRPr="00242181">
        <w:rPr>
          <w:b/>
        </w:rPr>
        <w:t>Table 1:</w:t>
      </w:r>
      <w:r>
        <w:t xml:space="preserve"> </w:t>
      </w:r>
      <w:commentRangeEnd w:id="112"/>
      <w:r w:rsidR="00F330A8">
        <w:rPr>
          <w:rStyle w:val="CommentReference"/>
          <w:rFonts w:ascii="Times New Roman" w:hAnsiTheme="minorHAnsi"/>
        </w:rPr>
        <w:commentReference w:id="112"/>
      </w:r>
      <w:r>
        <w:t>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7D7717D9" w14:textId="3FEE49C0" w:rsidR="00230C87" w:rsidRPr="0078067F" w:rsidRDefault="00230C87" w:rsidP="00230C87">
      <w:pPr>
        <w:pStyle w:val="BodyText"/>
        <w:spacing w:before="0" w:after="0"/>
      </w:pPr>
      <w:r w:rsidRPr="0078067F">
        <w:rPr>
          <w:vertAlign w:val="superscript"/>
        </w:rPr>
        <w:t>1</w:t>
      </w:r>
      <w:r w:rsidR="00B34B13" w:rsidRPr="0078067F">
        <w:rPr>
          <w:vertAlign w:val="superscript"/>
        </w:rPr>
        <w:t xml:space="preserve"> </w:t>
      </w:r>
      <w:r w:rsidR="00835502" w:rsidRPr="0078067F">
        <w:t>Abbrevi</w:t>
      </w:r>
      <w:r w:rsidR="006A7BB2">
        <w:t>ated</w:t>
      </w:r>
      <w:r w:rsidR="00835502" w:rsidRPr="0078067F">
        <w:t xml:space="preserve"> as in Table</w:t>
      </w:r>
      <w:r w:rsidR="00267348" w:rsidRPr="0078067F">
        <w:t xml:space="preserve"> 1</w:t>
      </w:r>
      <w:r w:rsidR="00D946BB" w:rsidRPr="0078067F">
        <w:t>.</w:t>
      </w:r>
    </w:p>
    <w:p w14:paraId="5AF4EC31" w14:textId="0BE19A0E" w:rsidR="00874A01" w:rsidRDefault="00230C87" w:rsidP="00E21AF4">
      <w:pPr>
        <w:pStyle w:val="BodyText"/>
        <w:spacing w:before="0"/>
      </w:pPr>
      <w:r w:rsidRPr="0078067F">
        <w:rPr>
          <w:vertAlign w:val="superscript"/>
        </w:rPr>
        <w:t>2</w:t>
      </w:r>
      <w:r w:rsidR="00B34B13" w:rsidRPr="0078067F">
        <w:rPr>
          <w:vertAlign w:val="superscript"/>
        </w:rPr>
        <w:t xml:space="preserve"> </w:t>
      </w:r>
      <w:r w:rsidR="00F94881">
        <w:t xml:space="preserve">Represented </w:t>
      </w:r>
      <w:r w:rsidR="0089544E" w:rsidRPr="0078067F">
        <w:t>as follows:</w:t>
      </w:r>
      <w:r w:rsidR="009D1A46" w:rsidRPr="0078067F">
        <w:t xml:space="preserve"> ***, </w:t>
      </w:r>
      <w:r w:rsidR="009D1A46" w:rsidRPr="0078067F">
        <w:rPr>
          <w:i/>
        </w:rPr>
        <w:t>P</w:t>
      </w:r>
      <w:r w:rsidR="009D1A46" w:rsidRPr="0078067F">
        <w:t xml:space="preserve"> &lt; 0.001; **, </w:t>
      </w:r>
      <w:r w:rsidR="009D1A46" w:rsidRPr="0078067F">
        <w:rPr>
          <w:i/>
        </w:rPr>
        <w:t>P</w:t>
      </w:r>
      <w:r w:rsidR="009D1A46" w:rsidRPr="0078067F">
        <w:t xml:space="preserve"> &lt; 0.01; *, </w:t>
      </w:r>
      <w:r w:rsidR="009D1A46" w:rsidRPr="0078067F">
        <w:rPr>
          <w:i/>
        </w:rPr>
        <w:t>P</w:t>
      </w:r>
      <w:r w:rsidR="009D1A46" w:rsidRPr="0078067F">
        <w:t xml:space="preserve"> &lt; 0.05; </w:t>
      </w:r>
      <w:r w:rsidR="00B34B13" w:rsidRPr="0078067F">
        <w:t>~</w:t>
      </w:r>
      <w:r w:rsidR="009D1A46" w:rsidRPr="0078067F">
        <w:t xml:space="preserve">, </w:t>
      </w:r>
      <w:r w:rsidR="009D1A46" w:rsidRPr="0078067F">
        <w:rPr>
          <w:i/>
        </w:rPr>
        <w:t>P</w:t>
      </w:r>
      <w:r w:rsidR="009D1A46" w:rsidRPr="0078067F">
        <w:t xml:space="preserve"> &lt; 0.1</w:t>
      </w:r>
      <w:bookmarkStart w:id="113" w:name="figures"/>
      <w:r w:rsidR="0078067F" w:rsidRPr="0078067F">
        <w:t>; blank, NS.</w:t>
      </w:r>
      <w:r w:rsidR="00D04776">
        <w:br w:type="page"/>
      </w:r>
    </w:p>
    <w:p w14:paraId="1B4BCCF4" w14:textId="5E4823C3" w:rsidR="00874A01" w:rsidRPr="0069122B" w:rsidRDefault="00874A01" w:rsidP="00874A01">
      <w:pPr>
        <w:tabs>
          <w:tab w:val="left" w:pos="1947"/>
        </w:tabs>
      </w:pPr>
      <w:r w:rsidRPr="00874A01">
        <w:rPr>
          <w:b/>
          <w:bCs/>
        </w:rPr>
        <w:t>Table 3:</w:t>
      </w:r>
      <w:r w:rsidR="0069122B" w:rsidRPr="0069122B">
        <w:t xml:space="preserve"> </w:t>
      </w:r>
      <w:r w:rsidR="0069122B">
        <w:t>Pearson</w:t>
      </w:r>
      <w:r w:rsidR="0069122B">
        <w:t>’</w:t>
      </w:r>
      <w:r w:rsidR="0069122B">
        <w:t xml:space="preserve">s </w:t>
      </w:r>
      <w:r w:rsidR="0069122B" w:rsidRPr="00D02C8F">
        <w:rPr>
          <w:i/>
          <w:iCs/>
        </w:rPr>
        <w:t>r</w:t>
      </w:r>
      <w:r w:rsidR="0069122B">
        <w:t xml:space="preserve"> </w:t>
      </w:r>
      <w:r w:rsidR="0069122B" w:rsidRPr="00D02C8F">
        <w:rPr>
          <w:highlight w:val="yellow"/>
        </w:rPr>
        <w:t>(</w:t>
      </w:r>
      <w:commentRangeStart w:id="114"/>
      <w:r w:rsidR="0069122B" w:rsidRPr="00D02C8F">
        <w:rPr>
          <w:highlight w:val="yellow"/>
        </w:rPr>
        <w:t>ref</w:t>
      </w:r>
      <w:commentRangeEnd w:id="114"/>
      <w:r w:rsidR="00F330A8">
        <w:rPr>
          <w:rStyle w:val="CommentReference"/>
        </w:rPr>
        <w:commentReference w:id="114"/>
      </w:r>
      <w:r w:rsidR="0069122B" w:rsidRPr="00D02C8F">
        <w:rPr>
          <w:highlight w:val="yellow"/>
        </w:rPr>
        <w:t>)</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F7254D">
        <w:t>results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w:t>
      </w:r>
      <w:del w:id="115" w:author="Michael Cramer" w:date="2019-10-07T09:59:00Z">
        <w:r w:rsidR="0069122B" w:rsidDel="00F330A8">
          <w:delText>&lt;</w:delText>
        </w:r>
      </w:del>
      <w:r w:rsidR="0069122B">
        <w:t xml:space="preserve">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31D830F5" w:rsidR="00D04776" w:rsidRPr="00874A01" w:rsidRDefault="00874A01" w:rsidP="00874A01">
      <w:pPr>
        <w:rPr>
          <w:rFonts w:asciiTheme="majorBidi" w:hAnsiTheme="majorBidi"/>
        </w:rPr>
      </w:pPr>
      <w:r>
        <w:br w:type="page"/>
      </w:r>
    </w:p>
    <w:p w14:paraId="011609AB" w14:textId="77777777" w:rsidR="00D04776" w:rsidRDefault="00D04776" w:rsidP="0018462C">
      <w:pPr>
        <w:pStyle w:val="Heading1"/>
      </w:pPr>
      <w:r w:rsidRPr="0018462C">
        <w:t>Figures</w:t>
      </w:r>
      <w:bookmarkEnd w:id="113"/>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3CCAADE"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71C178D8" w:rsidR="00D04776" w:rsidRDefault="002C037D" w:rsidP="00FF3CE7">
      <w:pPr>
        <w:pStyle w:val="ImageCaption"/>
        <w:spacing w:line="240" w:lineRule="auto"/>
      </w:pPr>
      <w:r w:rsidRPr="00242181">
        <w:rPr>
          <w:b/>
        </w:rPr>
        <w:t>Figure 2:</w:t>
      </w:r>
      <w:r>
        <w:t xml:space="preserve"> </w:t>
      </w:r>
      <w:ins w:id="116" w:author="Michael Cramer" w:date="2019-10-07T10:01:00Z">
        <w:r w:rsidR="00F330A8">
          <w:t xml:space="preserve">Frequency </w:t>
        </w:r>
        <w:commentRangeStart w:id="117"/>
        <w:r w:rsidR="00F330A8">
          <w:t>d</w:t>
        </w:r>
      </w:ins>
      <w:del w:id="118" w:author="Michael Cramer" w:date="2019-10-07T10:01:00Z">
        <w:r w:rsidRPr="002C037D" w:rsidDel="00F330A8">
          <w:delText>D</w:delText>
        </w:r>
      </w:del>
      <w:r w:rsidRPr="002C037D">
        <w:t xml:space="preserve">istributions </w:t>
      </w:r>
      <w:commentRangeEnd w:id="117"/>
      <w:r w:rsidR="00F330A8">
        <w:rPr>
          <w:rStyle w:val="CommentReference"/>
          <w:rFonts w:ascii="Times New Roman" w:hAnsiTheme="minorHAnsi"/>
        </w:rPr>
        <w:commentReference w:id="117"/>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01EA4E6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w:t>
      </w:r>
      <w:r w:rsidR="00C2751C">
        <w:t>2</w:t>
      </w:r>
      <w:r w:rsidR="006255A4" w:rsidRPr="00EB7331">
        <w:t xml:space="preserve"> and Figure 1.</w:t>
      </w:r>
      <w:r w:rsidR="00F614B4">
        <w:br w:type="page"/>
      </w:r>
      <w:bookmarkStart w:id="119" w:name="references"/>
    </w:p>
    <w:p w14:paraId="57117B98" w14:textId="77777777" w:rsidR="00A45444" w:rsidRDefault="00A45444" w:rsidP="00D12783">
      <w:pPr>
        <w:pStyle w:val="BodyText"/>
      </w:pPr>
      <w:r>
        <w:rPr>
          <w:noProof/>
        </w:rPr>
        <w:drawing>
          <wp:inline distT="0" distB="0" distL="0" distR="0" wp14:anchorId="6CD6A0FF" wp14:editId="6C3978E4">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9623" cy="8245071"/>
                    </a:xfrm>
                    <a:prstGeom prst="rect">
                      <a:avLst/>
                    </a:prstGeom>
                  </pic:spPr>
                </pic:pic>
              </a:graphicData>
            </a:graphic>
          </wp:inline>
        </w:drawing>
      </w:r>
    </w:p>
    <w:p w14:paraId="20EF5617" w14:textId="503B7635" w:rsidR="00A45444" w:rsidRPr="0074274A" w:rsidRDefault="00A45444" w:rsidP="0074274A">
      <w:pPr>
        <w:pStyle w:val="BodyText"/>
        <w:rPr>
          <w:highlight w:val="yellow"/>
        </w:rPr>
      </w:pPr>
      <w:r w:rsidRPr="00242181">
        <w:rPr>
          <w:b/>
        </w:rPr>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(e,f) PC1 (Figure 3b) and (g,h) the multivariate (MV) model (Figure 4b). Map projection used: WGS84 (</w:t>
      </w:r>
      <w:r w:rsidR="00C9106C" w:rsidRPr="00E0149B">
        <w:rPr>
          <w:highlight w:val="yellow"/>
        </w:rPr>
        <w:t>ref</w:t>
      </w:r>
      <w:r w:rsidR="00C9106C">
        <w:t xml:space="preserve">). QDS- and DS-scale equivalents of these maps are available in the online version </w:t>
      </w:r>
      <w:r w:rsidR="00C9106C" w:rsidRPr="00C9106C">
        <w:rPr>
          <w:highlight w:val="yellow"/>
        </w:rPr>
        <w:t>(see SI)</w:t>
      </w:r>
      <w:r w:rsidR="00C9106C" w:rsidRPr="00C9106C">
        <w:t xml:space="preserve">. </w:t>
      </w:r>
      <w:r>
        <w:rPr>
          <w:highlight w:val="yellow"/>
        </w:rPr>
        <w:br w:type="page"/>
      </w:r>
    </w:p>
    <w:p w14:paraId="1226C665" w14:textId="71574EFA" w:rsidR="009E59E0" w:rsidRDefault="009E59E0" w:rsidP="0018462C">
      <w:pPr>
        <w:pStyle w:val="Heading1"/>
        <w:spacing w:line="240" w:lineRule="auto"/>
      </w:pPr>
      <w:r w:rsidRPr="009E59E0">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8"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9"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20"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119"/>
    </w:p>
    <w:p w14:paraId="3C5DD067" w14:textId="702180DB" w:rsidR="00DD2348" w:rsidRPr="0086613F" w:rsidRDefault="005F0FFB" w:rsidP="0018462C">
      <w:pPr>
        <w:pStyle w:val="Bibliography"/>
        <w:spacing w:line="240" w:lineRule="auto"/>
      </w:pPr>
      <w:bookmarkStart w:id="120" w:name="ref-Bivand2017"/>
      <w:bookmarkStart w:id="12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2" w:name="ref-Chamberlain2016"/>
      <w:bookmarkEnd w:id="12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23" w:name="ref-Farr2007"/>
      <w:bookmarkEnd w:id="12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24" w:name="ref-Funk2015"/>
      <w:bookmarkEnd w:id="12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25" w:name="ref-GBIFCape"/>
      <w:bookmarkEnd w:id="12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26" w:name="ref-GBIFSWA"/>
      <w:bookmarkEnd w:id="12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27" w:name="ref-Gioia2017"/>
      <w:bookmarkEnd w:id="12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28" w:name="ref-Hengl2017"/>
      <w:bookmarkEnd w:id="12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29" w:name="ref-Hijmans2016"/>
      <w:bookmarkEnd w:id="12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130" w:name="ref-Hopper2004"/>
      <w:bookmarkEnd w:id="129"/>
      <w:r w:rsidRPr="0086613F">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131" w:name="ref-Larsen2009"/>
      <w:bookmarkEnd w:id="13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132" w:name="ref-Mucina2006"/>
      <w:bookmarkEnd w:id="13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133" w:name="ref-MOD13C2"/>
      <w:bookmarkEnd w:id="13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134" w:name="ref-MOD11C3"/>
      <w:bookmarkEnd w:id="13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135" w:name="ref-Olson2001"/>
      <w:bookmarkEnd w:id="13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136" w:name="ref-RCoreTeam2018"/>
      <w:bookmarkEnd w:id="13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137" w:name="ref-R-taxize"/>
      <w:bookmarkEnd w:id="13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21"/>
      <w:bookmarkEnd w:id="137"/>
    </w:p>
    <w:p w14:paraId="48A13E83" w14:textId="77777777" w:rsidR="00EF41C1" w:rsidRDefault="004D4AE1" w:rsidP="00EF41C1">
      <w:pPr>
        <w:pStyle w:val="Heading1"/>
        <w:spacing w:line="240" w:lineRule="auto"/>
      </w:pPr>
      <w:r w:rsidRPr="004D4AE1">
        <w:t>Biosketch</w:t>
      </w:r>
      <w:r>
        <w:t>es</w:t>
      </w:r>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2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Cramer" w:date="2019-10-06T08:44:00Z" w:initials="MC">
    <w:p w14:paraId="44DB148A" w14:textId="6102DB9B" w:rsidR="00236CF0" w:rsidRDefault="00236CF0">
      <w:pPr>
        <w:pStyle w:val="CommentText"/>
      </w:pPr>
      <w:r>
        <w:rPr>
          <w:rStyle w:val="CommentReference"/>
        </w:rPr>
        <w:annotationRef/>
      </w:r>
      <w:r>
        <w:t xml:space="preserve">Dint like that word. Our model is </w:t>
      </w:r>
      <w:proofErr w:type="gramStart"/>
      <w:r>
        <w:t>correlative</w:t>
      </w:r>
      <w:proofErr w:type="gramEnd"/>
      <w:r>
        <w:t xml:space="preserve"> and this is a strong assertion.</w:t>
      </w:r>
    </w:p>
  </w:comment>
  <w:comment w:id="4" w:author="Michael Cramer" w:date="2019-10-06T08:45:00Z" w:initials="MC">
    <w:p w14:paraId="52A9F660" w14:textId="082B901A" w:rsidR="00236CF0" w:rsidRDefault="00236CF0">
      <w:pPr>
        <w:pStyle w:val="CommentText"/>
      </w:pPr>
      <w:r>
        <w:rPr>
          <w:rStyle w:val="CommentReference"/>
        </w:rPr>
        <w:annotationRef/>
      </w:r>
      <w:r>
        <w:t xml:space="preserve">This is too long for rather minor stuff:  </w:t>
      </w:r>
      <w:proofErr w:type="spellStart"/>
      <w:r>
        <w:t>RvM</w:t>
      </w:r>
      <w:proofErr w:type="spellEnd"/>
      <w:r>
        <w:t xml:space="preserve"> is grateful for fellowships from the National Research Foundation and the South African Association of Botanists. </w:t>
      </w:r>
    </w:p>
  </w:comment>
  <w:comment w:id="5" w:author="Michael Cramer" w:date="2019-10-06T08:52:00Z" w:initials="MC">
    <w:p w14:paraId="3E15AD56" w14:textId="0303A443" w:rsidR="00236CF0" w:rsidRDefault="00236CF0">
      <w:pPr>
        <w:pStyle w:val="CommentText"/>
      </w:pPr>
      <w:r>
        <w:rPr>
          <w:rStyle w:val="CommentReference"/>
        </w:rPr>
        <w:annotationRef/>
      </w:r>
      <w:r>
        <w:t>?</w:t>
      </w:r>
    </w:p>
  </w:comment>
  <w:comment w:id="6" w:author="Michael Cramer" w:date="2019-10-06T08:53:00Z" w:initials="MC">
    <w:p w14:paraId="16A5BD8E" w14:textId="64EEAEFD" w:rsidR="00236CF0" w:rsidRDefault="00236CF0">
      <w:pPr>
        <w:pStyle w:val="CommentText"/>
      </w:pPr>
      <w:r>
        <w:rPr>
          <w:rStyle w:val="CommentReference"/>
        </w:rPr>
        <w:annotationRef/>
      </w:r>
      <w:r>
        <w:t>Isn</w:t>
      </w:r>
      <w:r>
        <w:t>’</w:t>
      </w:r>
      <w:r>
        <w:t>t this restating the sentence 1 back?</w:t>
      </w:r>
    </w:p>
  </w:comment>
  <w:comment w:id="14" w:author="Michael Cramer" w:date="2019-10-06T09:02:00Z" w:initials="MC">
    <w:p w14:paraId="1A2D83B2" w14:textId="49140011" w:rsidR="00236CF0" w:rsidRDefault="00236CF0">
      <w:pPr>
        <w:pStyle w:val="CommentText"/>
      </w:pPr>
      <w:r>
        <w:rPr>
          <w:rStyle w:val="CommentReference"/>
        </w:rPr>
        <w:annotationRef/>
      </w:r>
      <w:r>
        <w:t>Does a woody component mean bigger individuals, lower density, lower species richness?</w:t>
      </w:r>
    </w:p>
  </w:comment>
  <w:comment w:id="15" w:author="Michael Cramer" w:date="2019-10-06T08:56:00Z" w:initials="MC">
    <w:p w14:paraId="0D85E42B" w14:textId="6A1DF849" w:rsidR="00236CF0" w:rsidRDefault="00236CF0">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23" w:author="Michael Cramer" w:date="2019-10-06T09:05:00Z" w:initials="MC">
    <w:p w14:paraId="10331053" w14:textId="5720739F" w:rsidR="00236CF0" w:rsidRDefault="00236CF0">
      <w:pPr>
        <w:pStyle w:val="CommentText"/>
      </w:pPr>
      <w:r>
        <w:rPr>
          <w:rStyle w:val="CommentReference"/>
        </w:rPr>
        <w:annotationRef/>
      </w:r>
      <w:r>
        <w:t>All the previous was done in R too!</w:t>
      </w:r>
    </w:p>
  </w:comment>
  <w:comment w:id="24" w:author="Michael Cramer" w:date="2019-10-06T09:06:00Z" w:initials="MC">
    <w:p w14:paraId="2340D9F4" w14:textId="54EAF0C7" w:rsidR="002E09CD" w:rsidRDefault="002E09CD">
      <w:pPr>
        <w:pStyle w:val="CommentText"/>
      </w:pPr>
      <w:r>
        <w:rPr>
          <w:rStyle w:val="CommentReference"/>
        </w:rPr>
        <w:annotationRef/>
      </w:r>
      <w:r>
        <w:t xml:space="preserve">Pixels are in </w:t>
      </w:r>
      <w:proofErr w:type="spellStart"/>
      <w:r>
        <w:t>rasters</w:t>
      </w:r>
      <w:proofErr w:type="spellEnd"/>
      <w:r>
        <w:t xml:space="preserve">. These were </w:t>
      </w:r>
      <w:proofErr w:type="gramStart"/>
      <w:r>
        <w:t>polygons</w:t>
      </w:r>
      <w:proofErr w:type="gramEnd"/>
      <w:r>
        <w:t xml:space="preserve"> I think.</w:t>
      </w:r>
    </w:p>
  </w:comment>
  <w:comment w:id="25" w:author="Michael Cramer" w:date="2019-10-06T09:06:00Z" w:initials="MC">
    <w:p w14:paraId="19D500D5" w14:textId="1B8DB5EF" w:rsidR="002E09CD" w:rsidRDefault="002E09CD">
      <w:pPr>
        <w:pStyle w:val="CommentText"/>
      </w:pPr>
      <w:r>
        <w:rPr>
          <w:rStyle w:val="CommentReference"/>
        </w:rPr>
        <w:annotationRef/>
      </w:r>
    </w:p>
  </w:comment>
  <w:comment w:id="29" w:author="Michael Cramer" w:date="2019-10-06T09:33:00Z" w:initials="MC">
    <w:p w14:paraId="4596C245" w14:textId="43A7B77E" w:rsidR="00657049" w:rsidRDefault="00657049">
      <w:pPr>
        <w:pStyle w:val="CommentText"/>
      </w:pPr>
      <w:r>
        <w:rPr>
          <w:rStyle w:val="CommentReference"/>
        </w:rPr>
        <w:annotationRef/>
      </w:r>
    </w:p>
  </w:comment>
  <w:comment w:id="30" w:author="Michael Cramer" w:date="2019-10-06T09:36:00Z" w:initials="MC">
    <w:p w14:paraId="324F0C4A" w14:textId="16CF0762" w:rsidR="00657049" w:rsidRDefault="00657049">
      <w:pPr>
        <w:pStyle w:val="CommentText"/>
      </w:pPr>
      <w:r>
        <w:rPr>
          <w:rStyle w:val="CommentReference"/>
        </w:rPr>
        <w:annotationRef/>
      </w:r>
      <w:r>
        <w:t>Terrible sentence!</w:t>
      </w:r>
    </w:p>
  </w:comment>
  <w:comment w:id="33" w:author="Michael Cramer" w:date="2019-10-06T20:10:00Z" w:initials="MC">
    <w:p w14:paraId="082AAAD5" w14:textId="0B312852" w:rsidR="0076433F" w:rsidRDefault="0076433F">
      <w:pPr>
        <w:pStyle w:val="CommentText"/>
      </w:pPr>
      <w:r>
        <w:rPr>
          <w:rStyle w:val="CommentReference"/>
        </w:rPr>
        <w:annotationRef/>
      </w:r>
      <w:r>
        <w:t>What does that mean really?</w:t>
      </w:r>
    </w:p>
  </w:comment>
  <w:comment w:id="34" w:author="Michael Cramer" w:date="2019-10-06T20:10:00Z" w:initials="MC">
    <w:p w14:paraId="5AED77A5" w14:textId="45F362C3" w:rsidR="0076433F" w:rsidRDefault="0076433F">
      <w:pPr>
        <w:pStyle w:val="CommentText"/>
      </w:pPr>
      <w:r>
        <w:rPr>
          <w:rStyle w:val="CommentReference"/>
        </w:rPr>
        <w:annotationRef/>
      </w:r>
      <w:r>
        <w:t xml:space="preserve">This suggests they were lumped </w:t>
      </w:r>
      <w:proofErr w:type="gramStart"/>
      <w:r>
        <w:t>together?</w:t>
      </w:r>
      <w:proofErr w:type="gramEnd"/>
    </w:p>
  </w:comment>
  <w:comment w:id="35" w:author="Michael Cramer" w:date="2019-10-06T20:11:00Z" w:initials="MC">
    <w:p w14:paraId="3D93755E" w14:textId="0E76DB81" w:rsidR="0076433F" w:rsidRDefault="0076433F">
      <w:pPr>
        <w:pStyle w:val="CommentText"/>
      </w:pPr>
      <w:r>
        <w:rPr>
          <w:rStyle w:val="CommentReference"/>
        </w:rPr>
        <w:annotationRef/>
      </w:r>
      <w:r>
        <w:t xml:space="preserve">Is the standard not to </w:t>
      </w:r>
      <w:r>
        <w:t>“</w:t>
      </w:r>
      <w:r>
        <w:t>scale</w:t>
      </w:r>
      <w:r>
        <w:t>”</w:t>
      </w:r>
      <w:r>
        <w:t xml:space="preserve"> the variables for PCA anyway?</w:t>
      </w:r>
    </w:p>
  </w:comment>
  <w:comment w:id="39" w:author="Michael Cramer" w:date="2019-10-06T20:14:00Z" w:initials="MC">
    <w:p w14:paraId="3D6DE780" w14:textId="23464106" w:rsidR="0076433F" w:rsidRDefault="0076433F">
      <w:pPr>
        <w:pStyle w:val="CommentText"/>
      </w:pPr>
      <w:r>
        <w:rPr>
          <w:rStyle w:val="CommentReference"/>
        </w:rPr>
        <w:annotationRef/>
      </w:r>
      <w:r>
        <w:t>Assessed how, from linear models? AIC on quadratic?</w:t>
      </w:r>
    </w:p>
  </w:comment>
  <w:comment w:id="40" w:author="Michael Cramer" w:date="2019-10-06T20:21:00Z" w:initials="MC">
    <w:p w14:paraId="22515FDB" w14:textId="1D1D7BCD" w:rsidR="00D10637" w:rsidRDefault="00D10637">
      <w:pPr>
        <w:pStyle w:val="CommentText"/>
      </w:pPr>
      <w:r>
        <w:rPr>
          <w:rStyle w:val="CommentReference"/>
        </w:rPr>
        <w:annotationRef/>
      </w:r>
      <w:r>
        <w:t>You mean the PCA?</w:t>
      </w:r>
    </w:p>
  </w:comment>
  <w:comment w:id="72" w:author="Michael Cramer" w:date="2019-10-06T20:35:00Z" w:initials="MC">
    <w:p w14:paraId="79261B7A" w14:textId="45F912CD" w:rsidR="00601362" w:rsidRDefault="00601362">
      <w:pPr>
        <w:pStyle w:val="CommentText"/>
      </w:pPr>
      <w:r>
        <w:rPr>
          <w:rStyle w:val="CommentReference"/>
        </w:rPr>
        <w:annotationRef/>
      </w:r>
    </w:p>
  </w:comment>
  <w:comment w:id="75" w:author="Michael Cramer" w:date="2019-10-06T20:35:00Z" w:initials="MC">
    <w:p w14:paraId="6DAB94A2" w14:textId="2FAD1A04" w:rsidR="00601362" w:rsidRDefault="00601362">
      <w:pPr>
        <w:pStyle w:val="CommentText"/>
      </w:pPr>
      <w:r>
        <w:rPr>
          <w:rStyle w:val="CommentReference"/>
        </w:rPr>
        <w:annotationRef/>
      </w:r>
      <w:r>
        <w:t xml:space="preserve">Never </w:t>
      </w:r>
      <w:proofErr w:type="gramStart"/>
      <w:r>
        <w:t xml:space="preserve">say </w:t>
      </w:r>
      <w:r>
        <w:t>”</w:t>
      </w:r>
      <w:r>
        <w:t>see</w:t>
      </w:r>
      <w:proofErr w:type="gramEnd"/>
      <w:r>
        <w:t>…</w:t>
      </w:r>
      <w:r>
        <w:t>..</w:t>
      </w:r>
      <w:r>
        <w:t>”</w:t>
      </w:r>
    </w:p>
  </w:comment>
  <w:comment w:id="77" w:author="Michael Cramer" w:date="2019-10-06T20:36:00Z" w:initials="MC">
    <w:p w14:paraId="5DD3B38B" w14:textId="6628E301" w:rsidR="00601362" w:rsidRDefault="00601362">
      <w:pPr>
        <w:pStyle w:val="CommentText"/>
      </w:pPr>
      <w:r>
        <w:rPr>
          <w:rStyle w:val="CommentReference"/>
        </w:rPr>
        <w:annotationRef/>
      </w:r>
      <w:r>
        <w:t>Terrible. Try NOT to obfuscate.</w:t>
      </w:r>
    </w:p>
  </w:comment>
  <w:comment w:id="78" w:author="Michael Cramer" w:date="2019-10-06T20:37:00Z" w:initials="MC">
    <w:p w14:paraId="5A24EFAC" w14:textId="3D3CF8A2" w:rsidR="00601362" w:rsidRDefault="00601362">
      <w:pPr>
        <w:pStyle w:val="CommentText"/>
      </w:pPr>
      <w:r>
        <w:rPr>
          <w:rStyle w:val="CommentReference"/>
        </w:rPr>
        <w:annotationRef/>
      </w:r>
      <w:r>
        <w:t>What does mean?</w:t>
      </w:r>
    </w:p>
  </w:comment>
  <w:comment w:id="79" w:author="Michael Cramer" w:date="2019-10-06T20:38:00Z" w:initials="MC">
    <w:p w14:paraId="566CA980" w14:textId="5CB9C729" w:rsidR="00601362" w:rsidRDefault="00601362">
      <w:pPr>
        <w:pStyle w:val="CommentText"/>
      </w:pPr>
      <w:r>
        <w:rPr>
          <w:rStyle w:val="CommentReference"/>
        </w:rPr>
        <w:annotationRef/>
      </w:r>
      <w:r>
        <w:t xml:space="preserve">What do you mean by </w:t>
      </w:r>
      <w:r>
        <w:t>“</w:t>
      </w:r>
      <w:proofErr w:type="gramStart"/>
      <w:r>
        <w:t>accounting..</w:t>
      </w:r>
      <w:proofErr w:type="gramEnd"/>
      <w:r>
        <w:t>”</w:t>
      </w:r>
      <w:r>
        <w:t>?</w:t>
      </w:r>
    </w:p>
  </w:comment>
  <w:comment w:id="80" w:author="Michael Cramer" w:date="2019-10-06T20:38:00Z" w:initials="MC">
    <w:p w14:paraId="2893FBB3" w14:textId="348DA3DA" w:rsidR="00601362" w:rsidRDefault="00601362">
      <w:pPr>
        <w:pStyle w:val="CommentText"/>
      </w:pPr>
      <w:r>
        <w:rPr>
          <w:rStyle w:val="CommentReference"/>
        </w:rPr>
        <w:annotationRef/>
      </w:r>
      <w:r>
        <w:t xml:space="preserve">Why are figure numbers out of </w:t>
      </w:r>
      <w:proofErr w:type="gramStart"/>
      <w:r>
        <w:t>sequence</w:t>
      </w:r>
      <w:proofErr w:type="gramEnd"/>
    </w:p>
  </w:comment>
  <w:comment w:id="91" w:author="Michael Cramer" w:date="2019-10-06T20:47:00Z" w:initials="MC">
    <w:p w14:paraId="0C74E9A1" w14:textId="177BD42E" w:rsidR="000559BF" w:rsidRDefault="000559BF">
      <w:pPr>
        <w:pStyle w:val="CommentText"/>
      </w:pPr>
      <w:r>
        <w:rPr>
          <w:rStyle w:val="CommentReference"/>
        </w:rPr>
        <w:annotationRef/>
      </w:r>
      <w:r>
        <w:t>Rather tortuous</w:t>
      </w:r>
    </w:p>
  </w:comment>
  <w:comment w:id="96" w:author="Michael Cramer" w:date="2019-10-06T20:51:00Z" w:initials="MC">
    <w:p w14:paraId="12EFE4D6" w14:textId="6111FF05" w:rsidR="00CC4049" w:rsidRDefault="00CC4049">
      <w:pPr>
        <w:pStyle w:val="CommentText"/>
      </w:pPr>
      <w:r>
        <w:rPr>
          <w:rStyle w:val="CommentReference"/>
        </w:rPr>
        <w:annotationRef/>
      </w:r>
      <w:r>
        <w:t xml:space="preserve">I </w:t>
      </w:r>
      <w:proofErr w:type="spellStart"/>
      <w:proofErr w:type="gramStart"/>
      <w:r>
        <w:t>cant</w:t>
      </w:r>
      <w:proofErr w:type="spellEnd"/>
      <w:proofErr w:type="gramEnd"/>
      <w:r>
        <w:t xml:space="preserve"> judge whether this is large or small!</w:t>
      </w:r>
    </w:p>
  </w:comment>
  <w:comment w:id="97" w:author="Michael Cramer" w:date="2019-10-06T20:51:00Z" w:initials="MC">
    <w:p w14:paraId="4D4FAF97" w14:textId="0759567A" w:rsidR="00CC4049" w:rsidRDefault="00CC4049">
      <w:pPr>
        <w:pStyle w:val="CommentText"/>
      </w:pPr>
      <w:r>
        <w:rPr>
          <w:rStyle w:val="CommentReference"/>
        </w:rPr>
        <w:annotationRef/>
      </w:r>
      <w:proofErr w:type="gramStart"/>
      <w:r>
        <w:t>So</w:t>
      </w:r>
      <w:proofErr w:type="gramEnd"/>
      <w:r>
        <w:t xml:space="preserve"> you are saying about 8%?</w:t>
      </w:r>
    </w:p>
  </w:comment>
  <w:comment w:id="98" w:author="Michael Cramer" w:date="2019-10-06T20:52:00Z" w:initials="MC">
    <w:p w14:paraId="2A600B95" w14:textId="27806176" w:rsidR="00CC4049" w:rsidRDefault="00CC4049">
      <w:pPr>
        <w:pStyle w:val="CommentText"/>
      </w:pPr>
      <w:r>
        <w:rPr>
          <w:rStyle w:val="CommentReference"/>
        </w:rPr>
        <w:annotationRef/>
      </w:r>
      <w:r>
        <w:t>Why is this SD?</w:t>
      </w:r>
    </w:p>
  </w:comment>
  <w:comment w:id="108" w:author="Michael Cramer" w:date="2019-10-06T20:57:00Z" w:initials="MC">
    <w:p w14:paraId="254E80F1" w14:textId="171FB0DB" w:rsidR="00C35419" w:rsidRDefault="00C35419">
      <w:pPr>
        <w:pStyle w:val="CommentText"/>
      </w:pPr>
      <w:r>
        <w:rPr>
          <w:rStyle w:val="CommentReference"/>
        </w:rPr>
        <w:annotationRef/>
      </w:r>
      <w:r>
        <w:t>?</w:t>
      </w:r>
    </w:p>
  </w:comment>
  <w:comment w:id="112" w:author="Michael Cramer" w:date="2019-10-07T09:57:00Z" w:initials="MC">
    <w:p w14:paraId="32441E3C" w14:textId="1DE1A04C" w:rsidR="00F330A8" w:rsidRDefault="00F330A8">
      <w:pPr>
        <w:pStyle w:val="CommentText"/>
      </w:pPr>
      <w:r>
        <w:rPr>
          <w:rStyle w:val="CommentReference"/>
        </w:rPr>
        <w:annotationRef/>
      </w:r>
      <w:r>
        <w:t>Supplementary information</w:t>
      </w:r>
    </w:p>
  </w:comment>
  <w:comment w:id="114" w:author="Michael Cramer" w:date="2019-10-07T09:58:00Z" w:initials="MC">
    <w:p w14:paraId="0EEBAEAB" w14:textId="6CE291BC" w:rsidR="00F330A8" w:rsidRDefault="00F330A8">
      <w:pPr>
        <w:pStyle w:val="CommentText"/>
      </w:pPr>
      <w:r>
        <w:rPr>
          <w:rStyle w:val="CommentReference"/>
        </w:rPr>
        <w:annotationRef/>
      </w:r>
      <w:r>
        <w:t>Surely you don</w:t>
      </w:r>
      <w:r>
        <w:t>’</w:t>
      </w:r>
      <w:r>
        <w:t xml:space="preserve">t need a ref for </w:t>
      </w:r>
      <w:proofErr w:type="gramStart"/>
      <w:r>
        <w:t>that?</w:t>
      </w:r>
      <w:proofErr w:type="gramEnd"/>
    </w:p>
  </w:comment>
  <w:comment w:id="117" w:author="Michael Cramer" w:date="2019-10-07T10:02:00Z" w:initials="MC">
    <w:p w14:paraId="4937B472" w14:textId="22540F33" w:rsidR="00F330A8" w:rsidRDefault="00F330A8">
      <w:pPr>
        <w:pStyle w:val="CommentText"/>
      </w:pPr>
      <w:r>
        <w:rPr>
          <w:rStyle w:val="CommentReference"/>
        </w:rPr>
        <w:annotationRef/>
      </w:r>
      <w:r>
        <w:t xml:space="preserve">Should </w:t>
      </w:r>
      <w:proofErr w:type="spellStart"/>
      <w:r>
        <w:t>these</w:t>
      </w:r>
      <w:proofErr w:type="spellEnd"/>
      <w:r>
        <w:t xml:space="preserve"> be normalized for the total number of QDS or HDS?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B148A" w15:done="0"/>
  <w15:commentEx w15:paraId="52A9F660" w15:done="0"/>
  <w15:commentEx w15:paraId="3E15AD56" w15:done="0"/>
  <w15:commentEx w15:paraId="16A5BD8E" w15:done="0"/>
  <w15:commentEx w15:paraId="1A2D83B2" w15:done="0"/>
  <w15:commentEx w15:paraId="0D85E42B" w15:done="0"/>
  <w15:commentEx w15:paraId="10331053" w15:done="0"/>
  <w15:commentEx w15:paraId="2340D9F4" w15:done="0"/>
  <w15:commentEx w15:paraId="19D500D5" w15:done="0"/>
  <w15:commentEx w15:paraId="4596C245" w15:done="0"/>
  <w15:commentEx w15:paraId="324F0C4A" w15:done="0"/>
  <w15:commentEx w15:paraId="082AAAD5" w15:done="0"/>
  <w15:commentEx w15:paraId="5AED77A5" w15:done="0"/>
  <w15:commentEx w15:paraId="3D93755E" w15:done="0"/>
  <w15:commentEx w15:paraId="3D6DE780" w15:done="0"/>
  <w15:commentEx w15:paraId="22515FDB" w15:done="0"/>
  <w15:commentEx w15:paraId="79261B7A" w15:done="0"/>
  <w15:commentEx w15:paraId="6DAB94A2" w15:done="0"/>
  <w15:commentEx w15:paraId="5DD3B38B" w15:done="0"/>
  <w15:commentEx w15:paraId="5A24EFAC" w15:done="0"/>
  <w15:commentEx w15:paraId="566CA980" w15:done="0"/>
  <w15:commentEx w15:paraId="2893FBB3" w15:done="0"/>
  <w15:commentEx w15:paraId="0C74E9A1" w15:done="0"/>
  <w15:commentEx w15:paraId="12EFE4D6" w15:done="0"/>
  <w15:commentEx w15:paraId="4D4FAF97" w15:done="0"/>
  <w15:commentEx w15:paraId="2A600B95" w15:done="0"/>
  <w15:commentEx w15:paraId="254E80F1" w15:done="0"/>
  <w15:commentEx w15:paraId="32441E3C" w15:done="0"/>
  <w15:commentEx w15:paraId="0EEBAEAB" w15:done="0"/>
  <w15:commentEx w15:paraId="4937B4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B148A" w16cid:durableId="2144280B"/>
  <w16cid:commentId w16cid:paraId="52A9F660" w16cid:durableId="2144282A"/>
  <w16cid:commentId w16cid:paraId="3E15AD56" w16cid:durableId="214429C5"/>
  <w16cid:commentId w16cid:paraId="16A5BD8E" w16cid:durableId="21442A21"/>
  <w16cid:commentId w16cid:paraId="1A2D83B2" w16cid:durableId="21442C0E"/>
  <w16cid:commentId w16cid:paraId="0D85E42B" w16cid:durableId="21442AB3"/>
  <w16cid:commentId w16cid:paraId="10331053" w16cid:durableId="21442CD3"/>
  <w16cid:commentId w16cid:paraId="2340D9F4" w16cid:durableId="21442D14"/>
  <w16cid:commentId w16cid:paraId="19D500D5" w16cid:durableId="21442D2B"/>
  <w16cid:commentId w16cid:paraId="4596C245" w16cid:durableId="2144334D"/>
  <w16cid:commentId w16cid:paraId="324F0C4A" w16cid:durableId="2144340C"/>
  <w16cid:commentId w16cid:paraId="082AAAD5" w16cid:durableId="2144C89A"/>
  <w16cid:commentId w16cid:paraId="5AED77A5" w16cid:durableId="2144C8B0"/>
  <w16cid:commentId w16cid:paraId="3D93755E" w16cid:durableId="2144C8FE"/>
  <w16cid:commentId w16cid:paraId="3D6DE780" w16cid:durableId="2144C9A6"/>
  <w16cid:commentId w16cid:paraId="22515FDB" w16cid:durableId="2144CB59"/>
  <w16cid:commentId w16cid:paraId="79261B7A" w16cid:durableId="2144CE8C"/>
  <w16cid:commentId w16cid:paraId="6DAB94A2" w16cid:durableId="2144CE90"/>
  <w16cid:commentId w16cid:paraId="5DD3B38B" w16cid:durableId="2144CED3"/>
  <w16cid:commentId w16cid:paraId="5A24EFAC" w16cid:durableId="2144CF0D"/>
  <w16cid:commentId w16cid:paraId="566CA980" w16cid:durableId="2144CF2A"/>
  <w16cid:commentId w16cid:paraId="2893FBB3" w16cid:durableId="2144CF49"/>
  <w16cid:commentId w16cid:paraId="0C74E9A1" w16cid:durableId="2144D15F"/>
  <w16cid:commentId w16cid:paraId="12EFE4D6" w16cid:durableId="2144D239"/>
  <w16cid:commentId w16cid:paraId="4D4FAF97" w16cid:durableId="2144D268"/>
  <w16cid:commentId w16cid:paraId="2A600B95" w16cid:durableId="2144D28E"/>
  <w16cid:commentId w16cid:paraId="254E80F1" w16cid:durableId="2144D3A8"/>
  <w16cid:commentId w16cid:paraId="32441E3C" w16cid:durableId="21458A8C"/>
  <w16cid:commentId w16cid:paraId="0EEBAEAB" w16cid:durableId="21458ACE"/>
  <w16cid:commentId w16cid:paraId="4937B472" w16cid:durableId="21458B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BC40C" w14:textId="77777777" w:rsidR="006A1E17" w:rsidRDefault="006A1E17">
      <w:pPr>
        <w:spacing w:after="0"/>
      </w:pPr>
      <w:r>
        <w:separator/>
      </w:r>
    </w:p>
  </w:endnote>
  <w:endnote w:type="continuationSeparator" w:id="0">
    <w:p w14:paraId="219E7DAB" w14:textId="77777777" w:rsidR="006A1E17" w:rsidRDefault="006A1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236CF0" w:rsidRDefault="00236C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236CF0" w:rsidRDefault="0023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33E8D" w14:textId="77777777" w:rsidR="006A1E17" w:rsidRDefault="006A1E17">
      <w:r>
        <w:separator/>
      </w:r>
    </w:p>
  </w:footnote>
  <w:footnote w:type="continuationSeparator" w:id="0">
    <w:p w14:paraId="27A68FB8" w14:textId="77777777" w:rsidR="006A1E17" w:rsidRDefault="006A1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17E2E"/>
    <w:rsid w:val="000202B4"/>
    <w:rsid w:val="00020DE2"/>
    <w:rsid w:val="00024A7B"/>
    <w:rsid w:val="00030FA3"/>
    <w:rsid w:val="00032420"/>
    <w:rsid w:val="00032731"/>
    <w:rsid w:val="00035BBD"/>
    <w:rsid w:val="00036900"/>
    <w:rsid w:val="00037267"/>
    <w:rsid w:val="00037D6D"/>
    <w:rsid w:val="00041BB5"/>
    <w:rsid w:val="00042E25"/>
    <w:rsid w:val="00043102"/>
    <w:rsid w:val="000433A9"/>
    <w:rsid w:val="00043D4E"/>
    <w:rsid w:val="000469ED"/>
    <w:rsid w:val="00046D81"/>
    <w:rsid w:val="0004779B"/>
    <w:rsid w:val="00047D3A"/>
    <w:rsid w:val="000519A1"/>
    <w:rsid w:val="000558A9"/>
    <w:rsid w:val="000559BF"/>
    <w:rsid w:val="0005751E"/>
    <w:rsid w:val="00060E27"/>
    <w:rsid w:val="000611F5"/>
    <w:rsid w:val="000622E8"/>
    <w:rsid w:val="00062A2B"/>
    <w:rsid w:val="00064E62"/>
    <w:rsid w:val="000657EC"/>
    <w:rsid w:val="00066121"/>
    <w:rsid w:val="00067826"/>
    <w:rsid w:val="00070D03"/>
    <w:rsid w:val="000714AC"/>
    <w:rsid w:val="00072164"/>
    <w:rsid w:val="00072A60"/>
    <w:rsid w:val="00074006"/>
    <w:rsid w:val="000747BD"/>
    <w:rsid w:val="00077FB5"/>
    <w:rsid w:val="00083308"/>
    <w:rsid w:val="00083DD4"/>
    <w:rsid w:val="000847C4"/>
    <w:rsid w:val="00086052"/>
    <w:rsid w:val="00087B3B"/>
    <w:rsid w:val="0009179A"/>
    <w:rsid w:val="000951C2"/>
    <w:rsid w:val="00095788"/>
    <w:rsid w:val="0009756C"/>
    <w:rsid w:val="000A44BE"/>
    <w:rsid w:val="000A737C"/>
    <w:rsid w:val="000A7C66"/>
    <w:rsid w:val="000B1C91"/>
    <w:rsid w:val="000C126B"/>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24B3"/>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609C"/>
    <w:rsid w:val="00126A24"/>
    <w:rsid w:val="00126FD8"/>
    <w:rsid w:val="001320BF"/>
    <w:rsid w:val="00132E42"/>
    <w:rsid w:val="0013487E"/>
    <w:rsid w:val="00137BA5"/>
    <w:rsid w:val="0014323A"/>
    <w:rsid w:val="001453CD"/>
    <w:rsid w:val="001462B5"/>
    <w:rsid w:val="00146F57"/>
    <w:rsid w:val="001506B6"/>
    <w:rsid w:val="00152374"/>
    <w:rsid w:val="00152A7B"/>
    <w:rsid w:val="00152B31"/>
    <w:rsid w:val="001530FE"/>
    <w:rsid w:val="00153824"/>
    <w:rsid w:val="00153B86"/>
    <w:rsid w:val="001541B2"/>
    <w:rsid w:val="0015465B"/>
    <w:rsid w:val="00157417"/>
    <w:rsid w:val="001640D1"/>
    <w:rsid w:val="00166C5E"/>
    <w:rsid w:val="00170800"/>
    <w:rsid w:val="001729D4"/>
    <w:rsid w:val="001739C8"/>
    <w:rsid w:val="00174C2A"/>
    <w:rsid w:val="001755D7"/>
    <w:rsid w:val="00176C59"/>
    <w:rsid w:val="00176E4F"/>
    <w:rsid w:val="00177EA0"/>
    <w:rsid w:val="00181A68"/>
    <w:rsid w:val="00182CB9"/>
    <w:rsid w:val="0018462C"/>
    <w:rsid w:val="00184EFF"/>
    <w:rsid w:val="00185A50"/>
    <w:rsid w:val="00190D4A"/>
    <w:rsid w:val="00191261"/>
    <w:rsid w:val="001A1879"/>
    <w:rsid w:val="001A23A6"/>
    <w:rsid w:val="001A6192"/>
    <w:rsid w:val="001B0959"/>
    <w:rsid w:val="001B0A3C"/>
    <w:rsid w:val="001B34DA"/>
    <w:rsid w:val="001B40FF"/>
    <w:rsid w:val="001B412D"/>
    <w:rsid w:val="001B6D6F"/>
    <w:rsid w:val="001C1E9D"/>
    <w:rsid w:val="001C3B54"/>
    <w:rsid w:val="001C4D68"/>
    <w:rsid w:val="001C5D8A"/>
    <w:rsid w:val="001C64D6"/>
    <w:rsid w:val="001C7670"/>
    <w:rsid w:val="001D4356"/>
    <w:rsid w:val="001D7221"/>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17AAC"/>
    <w:rsid w:val="00220D2B"/>
    <w:rsid w:val="00221BC9"/>
    <w:rsid w:val="002234E3"/>
    <w:rsid w:val="00230AF5"/>
    <w:rsid w:val="00230C87"/>
    <w:rsid w:val="002314C2"/>
    <w:rsid w:val="00231B2B"/>
    <w:rsid w:val="002333AE"/>
    <w:rsid w:val="00234AAB"/>
    <w:rsid w:val="00235637"/>
    <w:rsid w:val="00236CF0"/>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736BC"/>
    <w:rsid w:val="002810B1"/>
    <w:rsid w:val="00281A14"/>
    <w:rsid w:val="0028331C"/>
    <w:rsid w:val="00285784"/>
    <w:rsid w:val="00286EA7"/>
    <w:rsid w:val="002930F3"/>
    <w:rsid w:val="00293F2E"/>
    <w:rsid w:val="002940F1"/>
    <w:rsid w:val="0029673C"/>
    <w:rsid w:val="002A0204"/>
    <w:rsid w:val="002A1003"/>
    <w:rsid w:val="002A7DA8"/>
    <w:rsid w:val="002B0F5B"/>
    <w:rsid w:val="002B270F"/>
    <w:rsid w:val="002B5DBF"/>
    <w:rsid w:val="002B7732"/>
    <w:rsid w:val="002C037D"/>
    <w:rsid w:val="002C1A2E"/>
    <w:rsid w:val="002C22CA"/>
    <w:rsid w:val="002C5C96"/>
    <w:rsid w:val="002C6230"/>
    <w:rsid w:val="002C7938"/>
    <w:rsid w:val="002D0B56"/>
    <w:rsid w:val="002D283F"/>
    <w:rsid w:val="002D4267"/>
    <w:rsid w:val="002D4FA9"/>
    <w:rsid w:val="002E09CD"/>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063F7"/>
    <w:rsid w:val="00310608"/>
    <w:rsid w:val="00310871"/>
    <w:rsid w:val="00312AA7"/>
    <w:rsid w:val="003251C7"/>
    <w:rsid w:val="0032532C"/>
    <w:rsid w:val="00325EB1"/>
    <w:rsid w:val="0032680E"/>
    <w:rsid w:val="003302D7"/>
    <w:rsid w:val="0033192D"/>
    <w:rsid w:val="0033197F"/>
    <w:rsid w:val="00331CEC"/>
    <w:rsid w:val="00331D2E"/>
    <w:rsid w:val="0033206A"/>
    <w:rsid w:val="003328C5"/>
    <w:rsid w:val="00334B9B"/>
    <w:rsid w:val="00335E0E"/>
    <w:rsid w:val="00336EF5"/>
    <w:rsid w:val="0033748B"/>
    <w:rsid w:val="00342111"/>
    <w:rsid w:val="00346C28"/>
    <w:rsid w:val="003475E6"/>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93AAD"/>
    <w:rsid w:val="003A0E03"/>
    <w:rsid w:val="003A1781"/>
    <w:rsid w:val="003A587C"/>
    <w:rsid w:val="003A6BDD"/>
    <w:rsid w:val="003B10FC"/>
    <w:rsid w:val="003B2885"/>
    <w:rsid w:val="003B7C89"/>
    <w:rsid w:val="003B7DC8"/>
    <w:rsid w:val="003C1C5A"/>
    <w:rsid w:val="003C30C4"/>
    <w:rsid w:val="003C34D2"/>
    <w:rsid w:val="003C37E1"/>
    <w:rsid w:val="003C533D"/>
    <w:rsid w:val="003C58E2"/>
    <w:rsid w:val="003C74FE"/>
    <w:rsid w:val="003C7B0D"/>
    <w:rsid w:val="003D414F"/>
    <w:rsid w:val="003D65D2"/>
    <w:rsid w:val="003D6DA0"/>
    <w:rsid w:val="003E1A90"/>
    <w:rsid w:val="003E3177"/>
    <w:rsid w:val="003E46DC"/>
    <w:rsid w:val="003E4723"/>
    <w:rsid w:val="003E5397"/>
    <w:rsid w:val="003E7786"/>
    <w:rsid w:val="003F1CDD"/>
    <w:rsid w:val="003F5B2B"/>
    <w:rsid w:val="003F6977"/>
    <w:rsid w:val="003F7873"/>
    <w:rsid w:val="0040096C"/>
    <w:rsid w:val="00401338"/>
    <w:rsid w:val="00401CC9"/>
    <w:rsid w:val="0040493A"/>
    <w:rsid w:val="00404DA4"/>
    <w:rsid w:val="00405952"/>
    <w:rsid w:val="004063C5"/>
    <w:rsid w:val="004066C3"/>
    <w:rsid w:val="00407D70"/>
    <w:rsid w:val="004121C0"/>
    <w:rsid w:val="0042088C"/>
    <w:rsid w:val="00421309"/>
    <w:rsid w:val="004218EE"/>
    <w:rsid w:val="00426D59"/>
    <w:rsid w:val="00426DD1"/>
    <w:rsid w:val="00427A07"/>
    <w:rsid w:val="004307E2"/>
    <w:rsid w:val="004318FF"/>
    <w:rsid w:val="00433400"/>
    <w:rsid w:val="0043502F"/>
    <w:rsid w:val="0044052A"/>
    <w:rsid w:val="004417B3"/>
    <w:rsid w:val="00442282"/>
    <w:rsid w:val="0044606A"/>
    <w:rsid w:val="004511B3"/>
    <w:rsid w:val="00452B2E"/>
    <w:rsid w:val="004570D3"/>
    <w:rsid w:val="00457659"/>
    <w:rsid w:val="00461E25"/>
    <w:rsid w:val="00462611"/>
    <w:rsid w:val="00462E55"/>
    <w:rsid w:val="004632FE"/>
    <w:rsid w:val="00463F34"/>
    <w:rsid w:val="00464662"/>
    <w:rsid w:val="00464949"/>
    <w:rsid w:val="00465238"/>
    <w:rsid w:val="00466172"/>
    <w:rsid w:val="00472407"/>
    <w:rsid w:val="00472BBD"/>
    <w:rsid w:val="00474DE5"/>
    <w:rsid w:val="004769C5"/>
    <w:rsid w:val="00481C6F"/>
    <w:rsid w:val="00482491"/>
    <w:rsid w:val="00483556"/>
    <w:rsid w:val="00485174"/>
    <w:rsid w:val="00485879"/>
    <w:rsid w:val="00486DF3"/>
    <w:rsid w:val="00491E5D"/>
    <w:rsid w:val="00493CCF"/>
    <w:rsid w:val="00494991"/>
    <w:rsid w:val="004A14DD"/>
    <w:rsid w:val="004A7D75"/>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D7521"/>
    <w:rsid w:val="004D7B16"/>
    <w:rsid w:val="004E1D08"/>
    <w:rsid w:val="004E29B3"/>
    <w:rsid w:val="004E2D58"/>
    <w:rsid w:val="004E4685"/>
    <w:rsid w:val="004E578F"/>
    <w:rsid w:val="004E6B1C"/>
    <w:rsid w:val="004E6FFF"/>
    <w:rsid w:val="004F1DC1"/>
    <w:rsid w:val="004F61C5"/>
    <w:rsid w:val="004F6F8D"/>
    <w:rsid w:val="0050017D"/>
    <w:rsid w:val="005007E6"/>
    <w:rsid w:val="00502FAF"/>
    <w:rsid w:val="00503D20"/>
    <w:rsid w:val="005042D0"/>
    <w:rsid w:val="00505F87"/>
    <w:rsid w:val="0050654E"/>
    <w:rsid w:val="00506692"/>
    <w:rsid w:val="00506F78"/>
    <w:rsid w:val="00513A76"/>
    <w:rsid w:val="00513AF7"/>
    <w:rsid w:val="00515DC1"/>
    <w:rsid w:val="0051711C"/>
    <w:rsid w:val="005171EA"/>
    <w:rsid w:val="00520289"/>
    <w:rsid w:val="00520D38"/>
    <w:rsid w:val="005216AD"/>
    <w:rsid w:val="00522466"/>
    <w:rsid w:val="00524DDF"/>
    <w:rsid w:val="00526608"/>
    <w:rsid w:val="00531FB3"/>
    <w:rsid w:val="00531FF2"/>
    <w:rsid w:val="00532F79"/>
    <w:rsid w:val="005350C1"/>
    <w:rsid w:val="005446B2"/>
    <w:rsid w:val="00547693"/>
    <w:rsid w:val="00550A5A"/>
    <w:rsid w:val="0055258A"/>
    <w:rsid w:val="005527B5"/>
    <w:rsid w:val="005547C0"/>
    <w:rsid w:val="0056013D"/>
    <w:rsid w:val="00561A45"/>
    <w:rsid w:val="00561FC0"/>
    <w:rsid w:val="005637B6"/>
    <w:rsid w:val="0056568D"/>
    <w:rsid w:val="00565EFE"/>
    <w:rsid w:val="0056633D"/>
    <w:rsid w:val="005732D5"/>
    <w:rsid w:val="00581450"/>
    <w:rsid w:val="00583EAA"/>
    <w:rsid w:val="00585F8F"/>
    <w:rsid w:val="0058659A"/>
    <w:rsid w:val="00590D07"/>
    <w:rsid w:val="00591456"/>
    <w:rsid w:val="0059394E"/>
    <w:rsid w:val="00595B0A"/>
    <w:rsid w:val="0059637F"/>
    <w:rsid w:val="005A1B4C"/>
    <w:rsid w:val="005A3FC0"/>
    <w:rsid w:val="005A6B10"/>
    <w:rsid w:val="005B0BD6"/>
    <w:rsid w:val="005B1454"/>
    <w:rsid w:val="005B15A2"/>
    <w:rsid w:val="005B1C53"/>
    <w:rsid w:val="005B22E7"/>
    <w:rsid w:val="005B39FE"/>
    <w:rsid w:val="005B4261"/>
    <w:rsid w:val="005B56E1"/>
    <w:rsid w:val="005B5B14"/>
    <w:rsid w:val="005B76B1"/>
    <w:rsid w:val="005C2A1A"/>
    <w:rsid w:val="005C752F"/>
    <w:rsid w:val="005C7537"/>
    <w:rsid w:val="005D1374"/>
    <w:rsid w:val="005D1597"/>
    <w:rsid w:val="005D24D5"/>
    <w:rsid w:val="005D33A7"/>
    <w:rsid w:val="005D4530"/>
    <w:rsid w:val="005E19A4"/>
    <w:rsid w:val="005E31B9"/>
    <w:rsid w:val="005F03CE"/>
    <w:rsid w:val="005F0D12"/>
    <w:rsid w:val="005F0FFB"/>
    <w:rsid w:val="005F573D"/>
    <w:rsid w:val="005F60AF"/>
    <w:rsid w:val="005F60E0"/>
    <w:rsid w:val="005F79BD"/>
    <w:rsid w:val="005F7AE4"/>
    <w:rsid w:val="005F7E3B"/>
    <w:rsid w:val="00601362"/>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65E8"/>
    <w:rsid w:val="00647F5C"/>
    <w:rsid w:val="006507B4"/>
    <w:rsid w:val="00651221"/>
    <w:rsid w:val="00653474"/>
    <w:rsid w:val="00653D19"/>
    <w:rsid w:val="00656C66"/>
    <w:rsid w:val="00657049"/>
    <w:rsid w:val="00662457"/>
    <w:rsid w:val="00662DD9"/>
    <w:rsid w:val="00663CF3"/>
    <w:rsid w:val="00663F53"/>
    <w:rsid w:val="00666CA5"/>
    <w:rsid w:val="0066712E"/>
    <w:rsid w:val="00667CCB"/>
    <w:rsid w:val="006703E1"/>
    <w:rsid w:val="00671F3F"/>
    <w:rsid w:val="00672824"/>
    <w:rsid w:val="00672FF7"/>
    <w:rsid w:val="0067407E"/>
    <w:rsid w:val="00681E6F"/>
    <w:rsid w:val="006828BB"/>
    <w:rsid w:val="00684A84"/>
    <w:rsid w:val="00686E1D"/>
    <w:rsid w:val="00687CE7"/>
    <w:rsid w:val="0069122B"/>
    <w:rsid w:val="00692368"/>
    <w:rsid w:val="00695A6F"/>
    <w:rsid w:val="0069711B"/>
    <w:rsid w:val="006A1E17"/>
    <w:rsid w:val="006A239A"/>
    <w:rsid w:val="006A3665"/>
    <w:rsid w:val="006A4603"/>
    <w:rsid w:val="006A5D5E"/>
    <w:rsid w:val="006A6996"/>
    <w:rsid w:val="006A7BB2"/>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183D"/>
    <w:rsid w:val="006D35C5"/>
    <w:rsid w:val="006D58C7"/>
    <w:rsid w:val="006D6FEA"/>
    <w:rsid w:val="006D73B6"/>
    <w:rsid w:val="006E039C"/>
    <w:rsid w:val="006E62E9"/>
    <w:rsid w:val="006E6649"/>
    <w:rsid w:val="006F043C"/>
    <w:rsid w:val="006F0BA2"/>
    <w:rsid w:val="006F1CA8"/>
    <w:rsid w:val="006F2B0F"/>
    <w:rsid w:val="006F3164"/>
    <w:rsid w:val="006F3914"/>
    <w:rsid w:val="006F3A86"/>
    <w:rsid w:val="00702F14"/>
    <w:rsid w:val="00704287"/>
    <w:rsid w:val="007051DF"/>
    <w:rsid w:val="00705B23"/>
    <w:rsid w:val="00706C97"/>
    <w:rsid w:val="00706CF1"/>
    <w:rsid w:val="00711950"/>
    <w:rsid w:val="00711D48"/>
    <w:rsid w:val="00711D8E"/>
    <w:rsid w:val="0071300C"/>
    <w:rsid w:val="00713645"/>
    <w:rsid w:val="00715DC3"/>
    <w:rsid w:val="0072433F"/>
    <w:rsid w:val="0072582D"/>
    <w:rsid w:val="0073036F"/>
    <w:rsid w:val="0073171D"/>
    <w:rsid w:val="0073580D"/>
    <w:rsid w:val="00736302"/>
    <w:rsid w:val="00736F44"/>
    <w:rsid w:val="00741F6E"/>
    <w:rsid w:val="0074274A"/>
    <w:rsid w:val="00750943"/>
    <w:rsid w:val="00753A5E"/>
    <w:rsid w:val="007562F5"/>
    <w:rsid w:val="00760A5C"/>
    <w:rsid w:val="007612C7"/>
    <w:rsid w:val="00762256"/>
    <w:rsid w:val="00763483"/>
    <w:rsid w:val="0076433F"/>
    <w:rsid w:val="00765D62"/>
    <w:rsid w:val="00765FAE"/>
    <w:rsid w:val="007704C7"/>
    <w:rsid w:val="00773D2C"/>
    <w:rsid w:val="00774484"/>
    <w:rsid w:val="00774C5C"/>
    <w:rsid w:val="00774D41"/>
    <w:rsid w:val="007755AC"/>
    <w:rsid w:val="00775A42"/>
    <w:rsid w:val="0078067F"/>
    <w:rsid w:val="00782030"/>
    <w:rsid w:val="00784D58"/>
    <w:rsid w:val="00785438"/>
    <w:rsid w:val="00786594"/>
    <w:rsid w:val="0079178A"/>
    <w:rsid w:val="007948F4"/>
    <w:rsid w:val="007968A1"/>
    <w:rsid w:val="007974D6"/>
    <w:rsid w:val="00797E84"/>
    <w:rsid w:val="007A1C58"/>
    <w:rsid w:val="007A5438"/>
    <w:rsid w:val="007B1591"/>
    <w:rsid w:val="007B5DBC"/>
    <w:rsid w:val="007B7ACC"/>
    <w:rsid w:val="007C06EE"/>
    <w:rsid w:val="007C5AFE"/>
    <w:rsid w:val="007C6DF4"/>
    <w:rsid w:val="007C706A"/>
    <w:rsid w:val="007C79A1"/>
    <w:rsid w:val="007C7D4C"/>
    <w:rsid w:val="007D673C"/>
    <w:rsid w:val="007E4A9C"/>
    <w:rsid w:val="007E55CB"/>
    <w:rsid w:val="007E72DA"/>
    <w:rsid w:val="007E7D27"/>
    <w:rsid w:val="007F2F46"/>
    <w:rsid w:val="007F4A6E"/>
    <w:rsid w:val="00800BA0"/>
    <w:rsid w:val="00800FA8"/>
    <w:rsid w:val="008041FB"/>
    <w:rsid w:val="0080611D"/>
    <w:rsid w:val="00807BE4"/>
    <w:rsid w:val="00810E40"/>
    <w:rsid w:val="00812978"/>
    <w:rsid w:val="008132FA"/>
    <w:rsid w:val="00815294"/>
    <w:rsid w:val="00816F2B"/>
    <w:rsid w:val="00817192"/>
    <w:rsid w:val="00822318"/>
    <w:rsid w:val="00822DD5"/>
    <w:rsid w:val="00823FCD"/>
    <w:rsid w:val="00824219"/>
    <w:rsid w:val="008259DB"/>
    <w:rsid w:val="00826383"/>
    <w:rsid w:val="00832940"/>
    <w:rsid w:val="008337E4"/>
    <w:rsid w:val="00835502"/>
    <w:rsid w:val="008365BA"/>
    <w:rsid w:val="00836BCB"/>
    <w:rsid w:val="00837D0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7034A"/>
    <w:rsid w:val="00874A01"/>
    <w:rsid w:val="008752EC"/>
    <w:rsid w:val="00876F46"/>
    <w:rsid w:val="00880670"/>
    <w:rsid w:val="00880A28"/>
    <w:rsid w:val="008823B9"/>
    <w:rsid w:val="00884304"/>
    <w:rsid w:val="00885AB7"/>
    <w:rsid w:val="00891FE6"/>
    <w:rsid w:val="00892B5B"/>
    <w:rsid w:val="0089544E"/>
    <w:rsid w:val="00896206"/>
    <w:rsid w:val="008A08EA"/>
    <w:rsid w:val="008A38AD"/>
    <w:rsid w:val="008A4E97"/>
    <w:rsid w:val="008A59B2"/>
    <w:rsid w:val="008A5AB4"/>
    <w:rsid w:val="008A683E"/>
    <w:rsid w:val="008A7439"/>
    <w:rsid w:val="008B0471"/>
    <w:rsid w:val="008B33E1"/>
    <w:rsid w:val="008B3F0E"/>
    <w:rsid w:val="008B4347"/>
    <w:rsid w:val="008B688E"/>
    <w:rsid w:val="008C1638"/>
    <w:rsid w:val="008C1C71"/>
    <w:rsid w:val="008D1C35"/>
    <w:rsid w:val="008D2DCA"/>
    <w:rsid w:val="008D333A"/>
    <w:rsid w:val="008D58D0"/>
    <w:rsid w:val="008D6863"/>
    <w:rsid w:val="008E0FD5"/>
    <w:rsid w:val="008E1988"/>
    <w:rsid w:val="008E22CF"/>
    <w:rsid w:val="008E3382"/>
    <w:rsid w:val="008E45A8"/>
    <w:rsid w:val="008E5474"/>
    <w:rsid w:val="008E671D"/>
    <w:rsid w:val="008F0921"/>
    <w:rsid w:val="008F0AB7"/>
    <w:rsid w:val="008F228D"/>
    <w:rsid w:val="008F2AFD"/>
    <w:rsid w:val="008F386A"/>
    <w:rsid w:val="008F4F5B"/>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0E27"/>
    <w:rsid w:val="0097174D"/>
    <w:rsid w:val="00976198"/>
    <w:rsid w:val="00976F6A"/>
    <w:rsid w:val="00977493"/>
    <w:rsid w:val="00980EDB"/>
    <w:rsid w:val="0098402B"/>
    <w:rsid w:val="009841C7"/>
    <w:rsid w:val="00987906"/>
    <w:rsid w:val="009910D8"/>
    <w:rsid w:val="0099210D"/>
    <w:rsid w:val="00994922"/>
    <w:rsid w:val="00994956"/>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487C"/>
    <w:rsid w:val="009D54AF"/>
    <w:rsid w:val="009D6DDE"/>
    <w:rsid w:val="009E057E"/>
    <w:rsid w:val="009E11F1"/>
    <w:rsid w:val="009E3C9B"/>
    <w:rsid w:val="009E59E0"/>
    <w:rsid w:val="009F0932"/>
    <w:rsid w:val="009F13E9"/>
    <w:rsid w:val="009F704C"/>
    <w:rsid w:val="00A006BE"/>
    <w:rsid w:val="00A020E5"/>
    <w:rsid w:val="00A04DC4"/>
    <w:rsid w:val="00A04ED0"/>
    <w:rsid w:val="00A07CF5"/>
    <w:rsid w:val="00A11142"/>
    <w:rsid w:val="00A12BF7"/>
    <w:rsid w:val="00A14134"/>
    <w:rsid w:val="00A14C7F"/>
    <w:rsid w:val="00A17592"/>
    <w:rsid w:val="00A17D3D"/>
    <w:rsid w:val="00A24C46"/>
    <w:rsid w:val="00A27C14"/>
    <w:rsid w:val="00A30A5A"/>
    <w:rsid w:val="00A345C1"/>
    <w:rsid w:val="00A3472A"/>
    <w:rsid w:val="00A34738"/>
    <w:rsid w:val="00A3580F"/>
    <w:rsid w:val="00A3644C"/>
    <w:rsid w:val="00A45444"/>
    <w:rsid w:val="00A45BBE"/>
    <w:rsid w:val="00A46338"/>
    <w:rsid w:val="00A46B1F"/>
    <w:rsid w:val="00A46D13"/>
    <w:rsid w:val="00A46DC3"/>
    <w:rsid w:val="00A523A6"/>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0C8"/>
    <w:rsid w:val="00A9441F"/>
    <w:rsid w:val="00A95D88"/>
    <w:rsid w:val="00A9751F"/>
    <w:rsid w:val="00AA17FE"/>
    <w:rsid w:val="00AA2965"/>
    <w:rsid w:val="00AA453A"/>
    <w:rsid w:val="00AA5785"/>
    <w:rsid w:val="00AB0E53"/>
    <w:rsid w:val="00AB2058"/>
    <w:rsid w:val="00AB2456"/>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1477"/>
    <w:rsid w:val="00AF21A3"/>
    <w:rsid w:val="00AF28E4"/>
    <w:rsid w:val="00AF3C81"/>
    <w:rsid w:val="00AF4189"/>
    <w:rsid w:val="00AF6FD1"/>
    <w:rsid w:val="00AF7AFF"/>
    <w:rsid w:val="00B02DD4"/>
    <w:rsid w:val="00B0446E"/>
    <w:rsid w:val="00B12AFB"/>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4850"/>
    <w:rsid w:val="00B55EEC"/>
    <w:rsid w:val="00B5670A"/>
    <w:rsid w:val="00B56820"/>
    <w:rsid w:val="00B602F7"/>
    <w:rsid w:val="00B6082F"/>
    <w:rsid w:val="00B609B1"/>
    <w:rsid w:val="00B60E07"/>
    <w:rsid w:val="00B639EE"/>
    <w:rsid w:val="00B6436E"/>
    <w:rsid w:val="00B645EA"/>
    <w:rsid w:val="00B67ACF"/>
    <w:rsid w:val="00B67B46"/>
    <w:rsid w:val="00B71D27"/>
    <w:rsid w:val="00B72F5A"/>
    <w:rsid w:val="00B73333"/>
    <w:rsid w:val="00B73B0B"/>
    <w:rsid w:val="00B75ACD"/>
    <w:rsid w:val="00B80A22"/>
    <w:rsid w:val="00B80C23"/>
    <w:rsid w:val="00B81069"/>
    <w:rsid w:val="00B8268E"/>
    <w:rsid w:val="00B826BC"/>
    <w:rsid w:val="00B843C7"/>
    <w:rsid w:val="00B8447D"/>
    <w:rsid w:val="00B847F4"/>
    <w:rsid w:val="00B86B75"/>
    <w:rsid w:val="00B90487"/>
    <w:rsid w:val="00B91619"/>
    <w:rsid w:val="00B91EB3"/>
    <w:rsid w:val="00B92C82"/>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0FCF"/>
    <w:rsid w:val="00BC333A"/>
    <w:rsid w:val="00BC48D5"/>
    <w:rsid w:val="00BC5725"/>
    <w:rsid w:val="00BC5EDB"/>
    <w:rsid w:val="00BC744A"/>
    <w:rsid w:val="00BD5C4F"/>
    <w:rsid w:val="00BD7BCB"/>
    <w:rsid w:val="00BE042E"/>
    <w:rsid w:val="00BE3A41"/>
    <w:rsid w:val="00BE42FC"/>
    <w:rsid w:val="00BE79AD"/>
    <w:rsid w:val="00BE7B31"/>
    <w:rsid w:val="00BE7C13"/>
    <w:rsid w:val="00BF0B3F"/>
    <w:rsid w:val="00BF546E"/>
    <w:rsid w:val="00BF54E8"/>
    <w:rsid w:val="00BF6C46"/>
    <w:rsid w:val="00C01215"/>
    <w:rsid w:val="00C04D03"/>
    <w:rsid w:val="00C06955"/>
    <w:rsid w:val="00C06E13"/>
    <w:rsid w:val="00C116AB"/>
    <w:rsid w:val="00C11B97"/>
    <w:rsid w:val="00C225E6"/>
    <w:rsid w:val="00C26903"/>
    <w:rsid w:val="00C2694A"/>
    <w:rsid w:val="00C2751C"/>
    <w:rsid w:val="00C32B1C"/>
    <w:rsid w:val="00C35419"/>
    <w:rsid w:val="00C36279"/>
    <w:rsid w:val="00C4040C"/>
    <w:rsid w:val="00C40608"/>
    <w:rsid w:val="00C408A8"/>
    <w:rsid w:val="00C41696"/>
    <w:rsid w:val="00C41A61"/>
    <w:rsid w:val="00C42B96"/>
    <w:rsid w:val="00C43F93"/>
    <w:rsid w:val="00C45000"/>
    <w:rsid w:val="00C52934"/>
    <w:rsid w:val="00C533EE"/>
    <w:rsid w:val="00C53D2C"/>
    <w:rsid w:val="00C5660B"/>
    <w:rsid w:val="00C57F5D"/>
    <w:rsid w:val="00C630F3"/>
    <w:rsid w:val="00C64E7E"/>
    <w:rsid w:val="00C67A1C"/>
    <w:rsid w:val="00C70A73"/>
    <w:rsid w:val="00C71A0C"/>
    <w:rsid w:val="00C72741"/>
    <w:rsid w:val="00C744F8"/>
    <w:rsid w:val="00C75D02"/>
    <w:rsid w:val="00C77223"/>
    <w:rsid w:val="00C77A61"/>
    <w:rsid w:val="00C82125"/>
    <w:rsid w:val="00C82F98"/>
    <w:rsid w:val="00C83A82"/>
    <w:rsid w:val="00C85460"/>
    <w:rsid w:val="00C87747"/>
    <w:rsid w:val="00C9106C"/>
    <w:rsid w:val="00C964C6"/>
    <w:rsid w:val="00CA0D48"/>
    <w:rsid w:val="00CA2A08"/>
    <w:rsid w:val="00CA485B"/>
    <w:rsid w:val="00CB0067"/>
    <w:rsid w:val="00CB28CA"/>
    <w:rsid w:val="00CB3833"/>
    <w:rsid w:val="00CC0323"/>
    <w:rsid w:val="00CC2706"/>
    <w:rsid w:val="00CC3BF9"/>
    <w:rsid w:val="00CC4049"/>
    <w:rsid w:val="00CC531D"/>
    <w:rsid w:val="00CD50FE"/>
    <w:rsid w:val="00CD5330"/>
    <w:rsid w:val="00CD615B"/>
    <w:rsid w:val="00CD7A9B"/>
    <w:rsid w:val="00CE0489"/>
    <w:rsid w:val="00CE1746"/>
    <w:rsid w:val="00CE1B25"/>
    <w:rsid w:val="00CE6847"/>
    <w:rsid w:val="00CE6B86"/>
    <w:rsid w:val="00CF00DE"/>
    <w:rsid w:val="00CF189F"/>
    <w:rsid w:val="00CF20C9"/>
    <w:rsid w:val="00CF30BA"/>
    <w:rsid w:val="00CF50C3"/>
    <w:rsid w:val="00D00BA8"/>
    <w:rsid w:val="00D02C8F"/>
    <w:rsid w:val="00D03561"/>
    <w:rsid w:val="00D035E6"/>
    <w:rsid w:val="00D04776"/>
    <w:rsid w:val="00D05C06"/>
    <w:rsid w:val="00D06B5A"/>
    <w:rsid w:val="00D0764A"/>
    <w:rsid w:val="00D10637"/>
    <w:rsid w:val="00D1137D"/>
    <w:rsid w:val="00D12783"/>
    <w:rsid w:val="00D14040"/>
    <w:rsid w:val="00D15B52"/>
    <w:rsid w:val="00D16E1A"/>
    <w:rsid w:val="00D1761D"/>
    <w:rsid w:val="00D216E9"/>
    <w:rsid w:val="00D23BC6"/>
    <w:rsid w:val="00D24377"/>
    <w:rsid w:val="00D305E0"/>
    <w:rsid w:val="00D3162A"/>
    <w:rsid w:val="00D345A9"/>
    <w:rsid w:val="00D35C08"/>
    <w:rsid w:val="00D366C1"/>
    <w:rsid w:val="00D40106"/>
    <w:rsid w:val="00D40708"/>
    <w:rsid w:val="00D43E24"/>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23A2"/>
    <w:rsid w:val="00DB3FDF"/>
    <w:rsid w:val="00DB5CEC"/>
    <w:rsid w:val="00DC0A04"/>
    <w:rsid w:val="00DC0AFC"/>
    <w:rsid w:val="00DC17CC"/>
    <w:rsid w:val="00DC3399"/>
    <w:rsid w:val="00DC49DA"/>
    <w:rsid w:val="00DC51DE"/>
    <w:rsid w:val="00DC7F3D"/>
    <w:rsid w:val="00DD0559"/>
    <w:rsid w:val="00DD0DE4"/>
    <w:rsid w:val="00DD12B0"/>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10AA8"/>
    <w:rsid w:val="00E1361B"/>
    <w:rsid w:val="00E20A49"/>
    <w:rsid w:val="00E2127D"/>
    <w:rsid w:val="00E2160D"/>
    <w:rsid w:val="00E21AF4"/>
    <w:rsid w:val="00E22781"/>
    <w:rsid w:val="00E229B9"/>
    <w:rsid w:val="00E25251"/>
    <w:rsid w:val="00E30530"/>
    <w:rsid w:val="00E315A3"/>
    <w:rsid w:val="00E34369"/>
    <w:rsid w:val="00E34B52"/>
    <w:rsid w:val="00E40561"/>
    <w:rsid w:val="00E41E45"/>
    <w:rsid w:val="00E423C5"/>
    <w:rsid w:val="00E43CF5"/>
    <w:rsid w:val="00E44024"/>
    <w:rsid w:val="00E4661A"/>
    <w:rsid w:val="00E46771"/>
    <w:rsid w:val="00E469BA"/>
    <w:rsid w:val="00E46B3C"/>
    <w:rsid w:val="00E50D5D"/>
    <w:rsid w:val="00E51DB7"/>
    <w:rsid w:val="00E525BC"/>
    <w:rsid w:val="00E52A66"/>
    <w:rsid w:val="00E545A9"/>
    <w:rsid w:val="00E54DEB"/>
    <w:rsid w:val="00E566FE"/>
    <w:rsid w:val="00E56794"/>
    <w:rsid w:val="00E6005D"/>
    <w:rsid w:val="00E604FC"/>
    <w:rsid w:val="00E640C8"/>
    <w:rsid w:val="00E66E17"/>
    <w:rsid w:val="00E715C9"/>
    <w:rsid w:val="00E73589"/>
    <w:rsid w:val="00E7429C"/>
    <w:rsid w:val="00E751A7"/>
    <w:rsid w:val="00E75D74"/>
    <w:rsid w:val="00E81BC9"/>
    <w:rsid w:val="00E82F93"/>
    <w:rsid w:val="00E837D3"/>
    <w:rsid w:val="00E842A2"/>
    <w:rsid w:val="00E8744B"/>
    <w:rsid w:val="00E90FAD"/>
    <w:rsid w:val="00E93541"/>
    <w:rsid w:val="00E959AF"/>
    <w:rsid w:val="00E95E7D"/>
    <w:rsid w:val="00E96D62"/>
    <w:rsid w:val="00E97CBA"/>
    <w:rsid w:val="00EA1251"/>
    <w:rsid w:val="00EA214A"/>
    <w:rsid w:val="00EA4453"/>
    <w:rsid w:val="00EA7B54"/>
    <w:rsid w:val="00EB0AC0"/>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6A8D"/>
    <w:rsid w:val="00F07BEC"/>
    <w:rsid w:val="00F11B78"/>
    <w:rsid w:val="00F12350"/>
    <w:rsid w:val="00F13219"/>
    <w:rsid w:val="00F1488F"/>
    <w:rsid w:val="00F16319"/>
    <w:rsid w:val="00F1788A"/>
    <w:rsid w:val="00F17DEF"/>
    <w:rsid w:val="00F20A95"/>
    <w:rsid w:val="00F22BD5"/>
    <w:rsid w:val="00F24158"/>
    <w:rsid w:val="00F2441A"/>
    <w:rsid w:val="00F27281"/>
    <w:rsid w:val="00F31AF3"/>
    <w:rsid w:val="00F3256A"/>
    <w:rsid w:val="00F330A8"/>
    <w:rsid w:val="00F358D2"/>
    <w:rsid w:val="00F45440"/>
    <w:rsid w:val="00F47774"/>
    <w:rsid w:val="00F47E8C"/>
    <w:rsid w:val="00F512F3"/>
    <w:rsid w:val="00F53C09"/>
    <w:rsid w:val="00F53DA1"/>
    <w:rsid w:val="00F576EE"/>
    <w:rsid w:val="00F57D4A"/>
    <w:rsid w:val="00F60455"/>
    <w:rsid w:val="00F614B4"/>
    <w:rsid w:val="00F66C2F"/>
    <w:rsid w:val="00F70B73"/>
    <w:rsid w:val="00F70EA3"/>
    <w:rsid w:val="00F7254D"/>
    <w:rsid w:val="00F73120"/>
    <w:rsid w:val="00F73BC7"/>
    <w:rsid w:val="00F80567"/>
    <w:rsid w:val="00F80A42"/>
    <w:rsid w:val="00F80AE8"/>
    <w:rsid w:val="00F816D3"/>
    <w:rsid w:val="00F81E82"/>
    <w:rsid w:val="00F8593E"/>
    <w:rsid w:val="00F9010D"/>
    <w:rsid w:val="00F92E75"/>
    <w:rsid w:val="00F94881"/>
    <w:rsid w:val="00FA00D1"/>
    <w:rsid w:val="00FA3C08"/>
    <w:rsid w:val="00FA3D03"/>
    <w:rsid w:val="00FA6E2B"/>
    <w:rsid w:val="00FA78DF"/>
    <w:rsid w:val="00FB2344"/>
    <w:rsid w:val="00FB5E8F"/>
    <w:rsid w:val="00FB7B57"/>
    <w:rsid w:val="00FC18FE"/>
    <w:rsid w:val="00FC4F1F"/>
    <w:rsid w:val="00FC55F5"/>
    <w:rsid w:val="00FC6DF6"/>
    <w:rsid w:val="00FD18C0"/>
    <w:rsid w:val="00FD3C3A"/>
    <w:rsid w:val="00FD5A99"/>
    <w:rsid w:val="00FD66B9"/>
    <w:rsid w:val="00FD6E90"/>
    <w:rsid w:val="00FE0731"/>
    <w:rsid w:val="00FE3E67"/>
    <w:rsid w:val="00FE40B3"/>
    <w:rsid w:val="00FE5D62"/>
    <w:rsid w:val="00FE713B"/>
    <w:rsid w:val="00FE718A"/>
    <w:rsid w:val="00FF2D9A"/>
    <w:rsid w:val="00FF3CE7"/>
    <w:rsid w:val="00FF52A5"/>
    <w:rsid w:val="00FF6DA3"/>
    <w:rsid w:val="00FF6EDB"/>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orcid.org/0000-0003-2659-690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ucngisd.org/gis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anvmazijk@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769-05FF-FE42-A72E-B88F5FDD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1</Pages>
  <Words>5188</Words>
  <Characters>29576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Michael Cramer</cp:lastModifiedBy>
  <cp:revision>1070</cp:revision>
  <cp:lastPrinted>2019-09-18T11:58:00Z</cp:lastPrinted>
  <dcterms:created xsi:type="dcterms:W3CDTF">2019-08-22T06:09:00Z</dcterms:created>
  <dcterms:modified xsi:type="dcterms:W3CDTF">2019-10-07T08:10:00Z</dcterms:modified>
</cp:coreProperties>
</file>
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544F1884"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del w:id="3" w:author="GAV" w:date="2019-10-29T10:33:00Z">
        <w:r w:rsidR="0019107E" w:rsidDel="009D0DC8">
          <w:delText>relates to</w:delText>
        </w:r>
      </w:del>
      <w:ins w:id="4" w:author="GAV" w:date="2019-10-29T10:34:00Z">
        <w:r w:rsidR="009D0DC8">
          <w:t>is explained by</w:t>
        </w:r>
      </w:ins>
      <w:del w:id="5" w:author="GAV" w:date="2019-10-29T10:34:00Z">
        <w:r w:rsidR="0019107E" w:rsidDel="009D0DC8">
          <w:delText xml:space="preserve"> </w:delText>
        </w:r>
      </w:del>
      <w:ins w:id="6" w:author="GAV" w:date="2019-10-29T10:34:00Z">
        <w:r w:rsidR="009D0DC8">
          <w:t xml:space="preserve"> </w:t>
        </w:r>
      </w:ins>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677DAB4B" w:rsidR="00024A7B" w:rsidRDefault="00024A7B" w:rsidP="008A4E97">
      <w:pPr>
        <w:pStyle w:val="BodyText"/>
        <w:rPr>
          <w:b/>
        </w:rPr>
      </w:pPr>
      <w:r>
        <w:rPr>
          <w:b/>
        </w:rPr>
        <w:t>Methods:</w:t>
      </w:r>
      <w:r w:rsidR="004C00F7" w:rsidRPr="002C20EB">
        <w:t xml:space="preserve"> </w:t>
      </w:r>
      <w:r w:rsidR="00844A5C">
        <w:t>Comparable</w:t>
      </w:r>
      <w:ins w:id="7" w:author="GAV" w:date="2019-10-29T10:31:00Z">
        <w:r w:rsidR="009D0DC8">
          <w:t>,</w:t>
        </w:r>
      </w:ins>
      <w:r w:rsidR="00844A5C">
        <w:t xml:space="preserve"> geospatially-explicit environmental and species occurrence data were obtained</w:t>
      </w:r>
      <w:r w:rsidR="009A757D">
        <w:t xml:space="preserve"> for </w:t>
      </w:r>
      <w:r w:rsidR="003C3E31">
        <w:t>both</w:t>
      </w:r>
      <w:r w:rsidR="009A757D">
        <w:t xml:space="preserve"> regions</w:t>
      </w:r>
      <w:del w:id="8" w:author="GAV" w:date="2019-10-29T10:26:00Z">
        <w:r w:rsidR="009A757D" w:rsidDel="00900B79">
          <w:delText>, from which we</w:delText>
        </w:r>
      </w:del>
      <w:ins w:id="9" w:author="GAV" w:date="2019-10-29T10:26:00Z">
        <w:r w:rsidR="00900B79">
          <w:t xml:space="preserve"> and used to</w:t>
        </w:r>
      </w:ins>
      <w:r w:rsidR="009A757D">
        <w:t xml:space="preserve"> generate</w:t>
      </w:r>
      <w:del w:id="10" w:author="GAV" w:date="2019-10-29T10:26:00Z">
        <w:r w:rsidR="009A757D" w:rsidDel="00900B79">
          <w:delText>d</w:delText>
        </w:r>
      </w:del>
      <w:r w:rsidR="009A757D">
        <w:t xml:space="preserve"> environmental heterogeneity and species richness raster layers. </w:t>
      </w:r>
      <w:del w:id="11" w:author="GAV" w:date="2019-10-29T10:29:00Z">
        <w:r w:rsidR="009A757D" w:rsidDel="00900B79">
          <w:delText>We compare the degree</w:delText>
        </w:r>
        <w:r w:rsidR="005D0A2D" w:rsidDel="00900B79">
          <w:delText>s</w:delText>
        </w:r>
        <w:r w:rsidR="009A757D" w:rsidDel="00900B79">
          <w:delText xml:space="preserve"> of </w:delText>
        </w:r>
        <w:r w:rsidR="00D2022F" w:rsidDel="00900B79">
          <w:delText xml:space="preserve">various forms </w:delText>
        </w:r>
        <w:r w:rsidR="003C666B" w:rsidDel="00900B79">
          <w:delText xml:space="preserve">of </w:delText>
        </w:r>
        <w:r w:rsidR="009A757D" w:rsidDel="00900B79">
          <w:delText>environmental h</w:delText>
        </w:r>
      </w:del>
      <w:ins w:id="12" w:author="GAV" w:date="2019-10-29T10:29:00Z">
        <w:r w:rsidR="00900B79">
          <w:t>H</w:t>
        </w:r>
      </w:ins>
      <w:r w:rsidR="009A757D">
        <w:t>eterogeneity</w:t>
      </w:r>
      <w:ins w:id="13" w:author="GAV" w:date="2019-10-29T10:29:00Z">
        <w:r w:rsidR="00900B79">
          <w:t xml:space="preserve"> in </w:t>
        </w:r>
      </w:ins>
      <w:ins w:id="14" w:author="GAV" w:date="2019-10-29T10:31:00Z">
        <w:r w:rsidR="009D0DC8">
          <w:t>multiple</w:t>
        </w:r>
      </w:ins>
      <w:ins w:id="15" w:author="GAV" w:date="2019-10-29T10:29:00Z">
        <w:r w:rsidR="00900B79">
          <w:t xml:space="preserve"> environmental variables</w:t>
        </w:r>
      </w:ins>
      <w:r w:rsidR="005D0A2D">
        <w:t xml:space="preserve"> </w:t>
      </w:r>
      <w:del w:id="16" w:author="GAV" w:date="2019-10-29T10:29:00Z">
        <w:r w:rsidR="005D0A2D" w:rsidDel="00900B79">
          <w:delText xml:space="preserve">and </w:delText>
        </w:r>
      </w:del>
      <w:ins w:id="17" w:author="GAV" w:date="2019-10-29T10:32:00Z">
        <w:r w:rsidR="009D0DC8">
          <w:t>and</w:t>
        </w:r>
      </w:ins>
      <w:ins w:id="18" w:author="GAV" w:date="2019-10-29T10:29:00Z">
        <w:r w:rsidR="00900B79">
          <w:t xml:space="preserve"> </w:t>
        </w:r>
      </w:ins>
      <w:r w:rsidR="005D0A2D">
        <w:t xml:space="preserve">species richness </w:t>
      </w:r>
      <w:r w:rsidR="003C3E31">
        <w:t>per unit area</w:t>
      </w:r>
      <w:ins w:id="19" w:author="GAV" w:date="2019-10-29T10:31:00Z">
        <w:r w:rsidR="009D0DC8">
          <w:t>,</w:t>
        </w:r>
      </w:ins>
      <w:r w:rsidR="003C3E31">
        <w:t xml:space="preserve"> </w:t>
      </w:r>
      <w:ins w:id="20" w:author="GAV" w:date="2019-10-29T10:29:00Z">
        <w:r w:rsidR="00900B79">
          <w:t>w</w:t>
        </w:r>
      </w:ins>
      <w:ins w:id="21" w:author="GAV" w:date="2019-10-29T10:32:00Z">
        <w:r w:rsidR="009D0DC8">
          <w:t>ere</w:t>
        </w:r>
      </w:ins>
      <w:ins w:id="22" w:author="GAV" w:date="2019-10-29T10:29:00Z">
        <w:r w:rsidR="00900B79">
          <w:t xml:space="preserve"> compared </w:t>
        </w:r>
      </w:ins>
      <w:r w:rsidR="009A757D">
        <w:t xml:space="preserve">between the </w:t>
      </w:r>
      <w:ins w:id="23" w:author="GAV" w:date="2019-10-29T10:29:00Z">
        <w:r w:rsidR="00900B79">
          <w:t xml:space="preserve">two </w:t>
        </w:r>
      </w:ins>
      <w:r w:rsidR="009A757D">
        <w:t>regions</w:t>
      </w:r>
      <w:del w:id="24" w:author="GAV" w:date="2019-10-29T10:32:00Z">
        <w:r w:rsidR="00D2022F" w:rsidDel="009D0DC8">
          <w:delText>,</w:delText>
        </w:r>
      </w:del>
      <w:r w:rsidR="00D2022F">
        <w:t xml:space="preserve"> </w:t>
      </w:r>
      <w:del w:id="25" w:author="GAV" w:date="2019-10-29T10:30:00Z">
        <w:r w:rsidR="00D2022F" w:rsidDel="00900B79">
          <w:delText xml:space="preserve">across </w:delText>
        </w:r>
      </w:del>
      <w:ins w:id="26" w:author="GAV" w:date="2019-10-29T10:30:00Z">
        <w:r w:rsidR="00900B79">
          <w:t xml:space="preserve">at </w:t>
        </w:r>
      </w:ins>
      <w:r w:rsidR="00D2022F">
        <w:t>a range of spatial scales</w:t>
      </w:r>
      <w:r w:rsidR="007A6D6D">
        <w:t xml:space="preserve">. </w:t>
      </w:r>
      <w:ins w:id="27" w:author="GAV" w:date="2019-10-29T10:28:00Z">
        <w:r w:rsidR="00900B79">
          <w:t>At each scale s</w:t>
        </w:r>
      </w:ins>
      <w:del w:id="28" w:author="GAV" w:date="2019-10-29T10:27:00Z">
        <w:r w:rsidR="00273E3C" w:rsidDel="00900B79">
          <w:delText>We regressed s</w:delText>
        </w:r>
      </w:del>
      <w:r w:rsidR="00273E3C">
        <w:t xml:space="preserve">pecies richness </w:t>
      </w:r>
      <w:ins w:id="29" w:author="GAV" w:date="2019-10-29T10:27:00Z">
        <w:r w:rsidR="00900B79">
          <w:t xml:space="preserve">was </w:t>
        </w:r>
      </w:ins>
      <w:ins w:id="30" w:author="GAV" w:date="2019-10-29T10:30:00Z">
        <w:r w:rsidR="00900B79">
          <w:t xml:space="preserve">also </w:t>
        </w:r>
      </w:ins>
      <w:ins w:id="31" w:author="GAV" w:date="2019-10-29T10:27:00Z">
        <w:r w:rsidR="00900B79">
          <w:t xml:space="preserve">regressed </w:t>
        </w:r>
      </w:ins>
      <w:r w:rsidR="00273E3C">
        <w:t xml:space="preserve">against </w:t>
      </w:r>
      <w:del w:id="32" w:author="GAV" w:date="2019-10-29T10:27:00Z">
        <w:r w:rsidR="00D639A3" w:rsidDel="00900B79">
          <w:delText>ind</w:delText>
        </w:r>
        <w:r w:rsidR="000E04C6" w:rsidDel="00900B79">
          <w:delText>ices</w:delText>
        </w:r>
        <w:r w:rsidR="00D639A3" w:rsidDel="00900B79">
          <w:delText xml:space="preserve"> </w:delText>
        </w:r>
      </w:del>
      <w:ins w:id="33" w:author="GAV" w:date="2019-10-29T10:28:00Z">
        <w:r w:rsidR="00900B79">
          <w:t>a major axis of</w:t>
        </w:r>
      </w:ins>
      <w:del w:id="34" w:author="GAV" w:date="2019-10-29T10:28:00Z">
        <w:r w:rsidR="00D639A3" w:rsidDel="00900B79">
          <w:delText>of overall</w:delText>
        </w:r>
      </w:del>
      <w:r w:rsidR="00D639A3">
        <w:t xml:space="preserve"> environmental heterogeneity, derived </w:t>
      </w:r>
      <w:del w:id="35" w:author="GAV" w:date="2019-10-29T10:28:00Z">
        <w:r w:rsidR="00D639A3" w:rsidDel="00900B79">
          <w:delText xml:space="preserve">from </w:delText>
        </w:r>
      </w:del>
      <w:ins w:id="36" w:author="GAV" w:date="2019-10-29T10:28:00Z">
        <w:r w:rsidR="00900B79">
          <w:t xml:space="preserve">by </w:t>
        </w:r>
      </w:ins>
      <w:r w:rsidR="00D639A3">
        <w:t>p</w:t>
      </w:r>
      <w:r w:rsidR="007A6D6D">
        <w:t>rincipal component</w:t>
      </w:r>
      <w:del w:id="37" w:author="GAV" w:date="2019-10-29T10:27:00Z">
        <w:r w:rsidR="007A6D6D" w:rsidDel="00900B79">
          <w:delText>s</w:delText>
        </w:r>
      </w:del>
      <w:r w:rsidR="008F1E4D">
        <w:t xml:space="preserve"> </w:t>
      </w:r>
      <w:del w:id="38" w:author="GAV" w:date="2019-10-29T10:28:00Z">
        <w:r w:rsidR="008F1E4D" w:rsidDel="00900B79">
          <w:delText xml:space="preserve">analyses </w:delText>
        </w:r>
      </w:del>
      <w:ins w:id="39" w:author="GAV" w:date="2019-10-29T10:28:00Z">
        <w:r w:rsidR="00900B79">
          <w:t xml:space="preserve">analysis </w:t>
        </w:r>
      </w:ins>
      <w:r w:rsidR="008F1E4D">
        <w:t>(PCA</w:t>
      </w:r>
      <w:del w:id="40" w:author="GAV" w:date="2019-10-29T10:28:00Z">
        <w:r w:rsidR="00C72C4D" w:rsidDel="00900B79">
          <w:delText>s</w:delText>
        </w:r>
      </w:del>
      <w:r w:rsidR="008F1E4D">
        <w:t>)</w:t>
      </w:r>
      <w:del w:id="41" w:author="GAV" w:date="2019-10-29T10:32:00Z">
        <w:r w:rsidR="00CD04A6" w:rsidDel="009D0DC8">
          <w:delText>,</w:delText>
        </w:r>
      </w:del>
      <w:ins w:id="42" w:author="GAV" w:date="2019-10-29T10:32:00Z">
        <w:r w:rsidR="009D0DC8">
          <w:t>,</w:t>
        </w:r>
      </w:ins>
      <w:r w:rsidR="00CD04A6">
        <w:t xml:space="preserve"> </w:t>
      </w:r>
      <w:r w:rsidR="00086992">
        <w:t>and</w:t>
      </w:r>
      <w:ins w:id="43" w:author="GAV" w:date="2019-10-29T10:30:00Z">
        <w:r w:rsidR="009D0DC8">
          <w:t>, using multiple regression,</w:t>
        </w:r>
      </w:ins>
      <w:r w:rsidR="00086992">
        <w:t xml:space="preserve"> </w:t>
      </w:r>
      <w:del w:id="44" w:author="GAV" w:date="2019-10-29T10:30:00Z">
        <w:r w:rsidR="00086992" w:rsidDel="009D0DC8">
          <w:delText>in multivariate regression</w:delText>
        </w:r>
        <w:r w:rsidR="00D2022F" w:rsidDel="009D0DC8">
          <w:delText>s</w:delText>
        </w:r>
        <w:r w:rsidR="00086992" w:rsidDel="009D0DC8">
          <w:delText xml:space="preserve"> </w:delText>
        </w:r>
      </w:del>
      <w:r w:rsidR="00086992">
        <w:t xml:space="preserve">against </w:t>
      </w:r>
      <w:del w:id="45" w:author="GAV" w:date="2019-10-29T10:30:00Z">
        <w:r w:rsidR="00BF7EB4" w:rsidDel="009D0DC8">
          <w:delText xml:space="preserve">the </w:delText>
        </w:r>
        <w:r w:rsidR="00086992" w:rsidDel="009D0DC8">
          <w:delText>various forms of</w:delText>
        </w:r>
        <w:r w:rsidR="00273E3C" w:rsidRPr="0064680F" w:rsidDel="009D0DC8">
          <w:delText xml:space="preserve"> </w:delText>
        </w:r>
      </w:del>
      <w:r w:rsidR="00D2022F">
        <w:t>heterogeneity</w:t>
      </w:r>
      <w:ins w:id="46" w:author="GAV" w:date="2019-10-29T10:30:00Z">
        <w:r w:rsidR="009D0DC8" w:rsidRPr="009D0DC8">
          <w:t xml:space="preserve"> </w:t>
        </w:r>
        <w:r w:rsidR="009D0DC8">
          <w:t xml:space="preserve">in </w:t>
        </w:r>
      </w:ins>
      <w:ins w:id="47" w:author="GAV" w:date="2019-10-29T10:34:00Z">
        <w:r w:rsidR="009D0DC8">
          <w:t>individual</w:t>
        </w:r>
      </w:ins>
      <w:ins w:id="48" w:author="GAV" w:date="2019-10-29T10:31:00Z">
        <w:r w:rsidR="009D0DC8">
          <w:t xml:space="preserve"> environmental variables</w:t>
        </w:r>
      </w:ins>
      <w:r w:rsidR="00D2022F">
        <w:t>.</w:t>
      </w:r>
    </w:p>
    <w:p w14:paraId="39C1CEA1" w14:textId="4AE91618" w:rsidR="00024A7B" w:rsidRPr="008134BA" w:rsidRDefault="00024A7B" w:rsidP="008A4E97">
      <w:pPr>
        <w:pStyle w:val="BodyText"/>
        <w:rPr>
          <w:b/>
          <w:color w:val="548DD4" w:themeColor="text2" w:themeTint="99"/>
          <w:rPrChange w:id="49" w:author="GAV" w:date="2019-10-29T10:39:00Z">
            <w:rPr>
              <w:b/>
            </w:rPr>
          </w:rPrChange>
        </w:rPr>
      </w:pPr>
      <w:r>
        <w:rPr>
          <w:b/>
        </w:rPr>
        <w:t>Results:</w:t>
      </w:r>
      <w:r w:rsidR="004C00F7" w:rsidRPr="002C20EB">
        <w:t xml:space="preserve"> </w:t>
      </w:r>
      <w:r w:rsidR="00532A81">
        <w:t>T</w:t>
      </w:r>
      <w:r w:rsidR="00273E3C">
        <w:t xml:space="preserve">he GCFR </w:t>
      </w:r>
      <w:r w:rsidR="00532A81">
        <w:t xml:space="preserve">is generally more </w:t>
      </w:r>
      <w:del w:id="50" w:author="GAV" w:date="2019-10-29T10:33:00Z">
        <w:r w:rsidR="00532A81" w:rsidDel="009D0DC8">
          <w:delText xml:space="preserve">environmentally </w:delText>
        </w:r>
      </w:del>
      <w:ins w:id="51" w:author="GAV" w:date="2019-10-29T10:33:00Z">
        <w:r w:rsidR="009D0DC8">
          <w:t>environmentally-</w:t>
        </w:r>
      </w:ins>
      <w:r w:rsidR="00532A81">
        <w:t xml:space="preserve">heterogeneous and </w:t>
      </w:r>
      <w:del w:id="52" w:author="GAV" w:date="2019-10-29T10:33:00Z">
        <w:r w:rsidR="00532A81" w:rsidDel="009D0DC8">
          <w:delText xml:space="preserve">more </w:delText>
        </w:r>
      </w:del>
      <w:r w:rsidR="00532A81">
        <w:t>species-rich</w:t>
      </w:r>
      <w:r w:rsidR="006C6B55">
        <w:t xml:space="preserve"> than the SWAFR. </w:t>
      </w:r>
      <w:ins w:id="53" w:author="GAV" w:date="2019-10-29T10:36:00Z">
        <w:r w:rsidR="00CC1042">
          <w:t>Species richness per unit area is significantly related to t</w:t>
        </w:r>
      </w:ins>
      <w:del w:id="54" w:author="GAV" w:date="2019-10-29T10:36:00Z">
        <w:r w:rsidR="006C6B55" w:rsidDel="00CC1042">
          <w:delText>T</w:delText>
        </w:r>
      </w:del>
      <w:r w:rsidR="006C6B55">
        <w:t xml:space="preserve">he major </w:t>
      </w:r>
      <w:del w:id="55" w:author="GAV" w:date="2019-10-29T10:37:00Z">
        <w:r w:rsidR="006C6B55" w:rsidDel="00CC1042">
          <w:delText>ax</w:delText>
        </w:r>
        <w:r w:rsidR="00CD04A6" w:rsidDel="00CC1042">
          <w:delText>e</w:delText>
        </w:r>
        <w:r w:rsidR="006C6B55" w:rsidDel="00CC1042">
          <w:delText xml:space="preserve">s </w:delText>
        </w:r>
      </w:del>
      <w:ins w:id="56" w:author="GAV" w:date="2019-10-29T10:37:00Z">
        <w:r w:rsidR="00CC1042">
          <w:t xml:space="preserve">axis </w:t>
        </w:r>
      </w:ins>
      <w:r w:rsidR="006C6B55">
        <w:t>of</w:t>
      </w:r>
      <w:r w:rsidR="00273E3C">
        <w:t xml:space="preserve"> </w:t>
      </w:r>
      <w:r w:rsidR="006C6B55">
        <w:t>heterogeneity</w:t>
      </w:r>
      <w:r w:rsidR="00807DFE">
        <w:t xml:space="preserve"> </w:t>
      </w:r>
      <w:r w:rsidR="006D6A5A">
        <w:t>across both regions</w:t>
      </w:r>
      <w:ins w:id="57" w:author="GAV" w:date="2019-10-29T10:35:00Z">
        <w:r w:rsidR="009D0DC8">
          <w:t>, which</w:t>
        </w:r>
      </w:ins>
      <w:del w:id="58" w:author="GAV" w:date="2019-10-29T10:35:00Z">
        <w:r w:rsidR="006D6A5A" w:rsidDel="009D0DC8">
          <w:delText xml:space="preserve"> </w:delText>
        </w:r>
        <w:r w:rsidR="00CD04A6" w:rsidDel="009D0DC8">
          <w:delText>(</w:delText>
        </w:r>
      </w:del>
      <w:ins w:id="59" w:author="GAV" w:date="2019-10-29T10:35:00Z">
        <w:r w:rsidR="009D0DC8">
          <w:t xml:space="preserve"> </w:t>
        </w:r>
      </w:ins>
      <w:r w:rsidR="006D6A5A">
        <w:t>explain</w:t>
      </w:r>
      <w:ins w:id="60" w:author="GAV" w:date="2019-10-29T10:35:00Z">
        <w:r w:rsidR="009D0DC8">
          <w:t>s</w:t>
        </w:r>
      </w:ins>
      <w:del w:id="61" w:author="GAV" w:date="2019-10-29T10:35:00Z">
        <w:r w:rsidR="006D6A5A" w:rsidDel="009D0DC8">
          <w:delText>ing</w:delText>
        </w:r>
      </w:del>
      <w:r w:rsidR="00CD04A6">
        <w:t xml:space="preserve"> ca. 38–42% </w:t>
      </w:r>
      <w:ins w:id="62" w:author="GAV" w:date="2019-10-29T10:35:00Z">
        <w:r w:rsidR="00CC1042">
          <w:t xml:space="preserve">of </w:t>
        </w:r>
      </w:ins>
      <w:del w:id="63" w:author="GAV" w:date="2019-10-29T10:35:00Z">
        <w:r w:rsidR="00CD04A6" w:rsidDel="00CC1042">
          <w:delText>variation in</w:delText>
        </w:r>
      </w:del>
      <w:ins w:id="64" w:author="GAV" w:date="2019-10-29T10:35:00Z">
        <w:r w:rsidR="00CC1042">
          <w:t>overall</w:t>
        </w:r>
      </w:ins>
      <w:r w:rsidR="00CD04A6">
        <w:t xml:space="preserve"> heterogeneity</w:t>
      </w:r>
      <w:del w:id="65" w:author="GAV" w:date="2019-10-29T10:35:00Z">
        <w:r w:rsidR="006D6A5A" w:rsidDel="00CC1042">
          <w:delText>,</w:delText>
        </w:r>
      </w:del>
      <w:del w:id="66" w:author="GAV" w:date="2019-10-29T10:37:00Z">
        <w:r w:rsidR="006D6A5A" w:rsidDel="00CC1042">
          <w:delText xml:space="preserve"> </w:delText>
        </w:r>
        <w:r w:rsidR="00CD04A6" w:rsidDel="00CC1042">
          <w:delText>depending on spatial-scale</w:delText>
        </w:r>
      </w:del>
      <w:del w:id="67" w:author="GAV" w:date="2019-10-29T10:35:00Z">
        <w:r w:rsidR="00CD04A6" w:rsidDel="00CC1042">
          <w:delText xml:space="preserve">) </w:delText>
        </w:r>
      </w:del>
      <w:ins w:id="68" w:author="GAV" w:date="2019-10-29T10:35:00Z">
        <w:r w:rsidR="00CC1042">
          <w:t xml:space="preserve">, </w:t>
        </w:r>
      </w:ins>
      <w:del w:id="69" w:author="GAV" w:date="2019-10-29T10:36:00Z">
        <w:r w:rsidR="00A65D58" w:rsidDel="00CC1042">
          <w:delText>relate</w:delText>
        </w:r>
        <w:r w:rsidR="00E13F42" w:rsidDel="00CC1042">
          <w:delText>s</w:delText>
        </w:r>
        <w:r w:rsidR="00A65D58" w:rsidDel="00CC1042">
          <w:delText xml:space="preserve"> significantly to species richness</w:delText>
        </w:r>
        <w:r w:rsidR="00B51A66" w:rsidDel="00CC1042">
          <w:delText>,</w:delText>
        </w:r>
        <w:r w:rsidR="00A65D58" w:rsidDel="00CC1042">
          <w:delText xml:space="preserve"> </w:delText>
        </w:r>
      </w:del>
      <w:del w:id="70" w:author="GAV" w:date="2019-10-29T10:38:00Z">
        <w:r w:rsidR="00B51A66" w:rsidDel="00CC1042">
          <w:delText xml:space="preserve">with the same slope for each region at broader spatial-scales </w:delText>
        </w:r>
        <w:r w:rsidR="00273E3C" w:rsidDel="00CC1042">
          <w:delText>(</w:delText>
        </w:r>
        <w:r w:rsidR="00273E3C" w:rsidRPr="0078067F" w:rsidDel="00CC1042">
          <w:rPr>
            <w:i/>
          </w:rPr>
          <w:delText>P</w:delText>
        </w:r>
        <w:r w:rsidR="00273E3C" w:rsidRPr="0078067F" w:rsidDel="00CC1042">
          <w:delText xml:space="preserve"> &lt; 0.001</w:delText>
        </w:r>
        <w:r w:rsidR="00807DFE" w:rsidDel="00CC1042">
          <w:delText>)</w:delText>
        </w:r>
      </w:del>
      <w:ins w:id="71" w:author="GAV" w:date="2019-10-29T10:38:00Z">
        <w:r w:rsidR="00CC1042">
          <w:t>the slope of this relationship differing between the two regions only at the finest spatial scale</w:t>
        </w:r>
      </w:ins>
      <w:r w:rsidR="00B51A66">
        <w:t xml:space="preserve">. </w:t>
      </w:r>
      <w:r w:rsidR="0086734A" w:rsidRPr="008134BA">
        <w:rPr>
          <w:color w:val="548DD4" w:themeColor="text2" w:themeTint="99"/>
          <w:rPrChange w:id="72" w:author="GAV" w:date="2019-10-29T10:39:00Z">
            <w:rPr/>
          </w:rPrChange>
        </w:rPr>
        <w:t>M</w:t>
      </w:r>
      <w:r w:rsidR="007743CF" w:rsidRPr="008134BA">
        <w:rPr>
          <w:color w:val="548DD4" w:themeColor="text2" w:themeTint="99"/>
          <w:rPrChange w:id="73" w:author="GAV" w:date="2019-10-29T10:39:00Z">
            <w:rPr/>
          </w:rPrChange>
        </w:rPr>
        <w:t>ultivariate regressions</w:t>
      </w:r>
      <w:r w:rsidR="0086734A" w:rsidRPr="008134BA">
        <w:rPr>
          <w:color w:val="548DD4" w:themeColor="text2" w:themeTint="99"/>
          <w:rPrChange w:id="74" w:author="GAV" w:date="2019-10-29T10:39:00Z">
            <w:rPr/>
          </w:rPrChange>
        </w:rPr>
        <w:t>,</w:t>
      </w:r>
      <w:r w:rsidR="007743CF" w:rsidRPr="008134BA">
        <w:rPr>
          <w:color w:val="548DD4" w:themeColor="text2" w:themeTint="99"/>
          <w:rPrChange w:id="75" w:author="GAV" w:date="2019-10-29T10:39:00Z">
            <w:rPr/>
          </w:rPrChange>
        </w:rPr>
        <w:t xml:space="preserve"> and the</w:t>
      </w:r>
      <w:r w:rsidR="00623216" w:rsidRPr="008134BA">
        <w:rPr>
          <w:color w:val="548DD4" w:themeColor="text2" w:themeTint="99"/>
          <w:rPrChange w:id="76" w:author="GAV" w:date="2019-10-29T10:39:00Z">
            <w:rPr/>
          </w:rPrChange>
        </w:rPr>
        <w:t xml:space="preserve"> variation in heterogeneity </w:t>
      </w:r>
      <w:r w:rsidR="0086734A" w:rsidRPr="008134BA">
        <w:rPr>
          <w:color w:val="548DD4" w:themeColor="text2" w:themeTint="99"/>
          <w:rPrChange w:id="77" w:author="GAV" w:date="2019-10-29T10:39:00Z">
            <w:rPr/>
          </w:rPrChange>
        </w:rPr>
        <w:t xml:space="preserve">undescribed by </w:t>
      </w:r>
      <w:r w:rsidR="008F1E4D" w:rsidRPr="008134BA">
        <w:rPr>
          <w:color w:val="548DD4" w:themeColor="text2" w:themeTint="99"/>
          <w:rPrChange w:id="78" w:author="GAV" w:date="2019-10-29T10:39:00Z">
            <w:rPr/>
          </w:rPrChange>
        </w:rPr>
        <w:t xml:space="preserve">the </w:t>
      </w:r>
      <w:r w:rsidR="00694B43" w:rsidRPr="008134BA">
        <w:rPr>
          <w:color w:val="548DD4" w:themeColor="text2" w:themeTint="99"/>
          <w:rPrChange w:id="79" w:author="GAV" w:date="2019-10-29T10:39:00Z">
            <w:rPr/>
          </w:rPrChange>
        </w:rPr>
        <w:t>first axis from the PCAs</w:t>
      </w:r>
      <w:r w:rsidR="0086734A" w:rsidRPr="008134BA">
        <w:rPr>
          <w:color w:val="548DD4" w:themeColor="text2" w:themeTint="99"/>
          <w:rPrChange w:id="80" w:author="GAV" w:date="2019-10-29T10:39:00Z">
            <w:rPr/>
          </w:rPrChange>
        </w:rPr>
        <w:t xml:space="preserve">, </w:t>
      </w:r>
      <w:r w:rsidR="00183126" w:rsidRPr="008134BA">
        <w:rPr>
          <w:color w:val="548DD4" w:themeColor="text2" w:themeTint="99"/>
          <w:rPrChange w:id="81" w:author="GAV" w:date="2019-10-29T10:39:00Z">
            <w:rPr/>
          </w:rPrChange>
        </w:rPr>
        <w:t>reveal axes of environmental heterogeneity associated with species richness with differing strengths in each region.</w:t>
      </w:r>
    </w:p>
    <w:p w14:paraId="3D4EE8B5" w14:textId="7B3A4DA7" w:rsidR="00024A7B" w:rsidRPr="008134BA" w:rsidRDefault="00024A7B" w:rsidP="008A4E97">
      <w:pPr>
        <w:pStyle w:val="BodyText"/>
        <w:rPr>
          <w:b/>
          <w:color w:val="548DD4" w:themeColor="text2" w:themeTint="99"/>
          <w:rPrChange w:id="82" w:author="GAV" w:date="2019-10-29T10:39:00Z">
            <w:rPr>
              <w:b/>
            </w:rPr>
          </w:rPrChange>
        </w:rPr>
      </w:pPr>
      <w:r w:rsidRPr="008134BA">
        <w:rPr>
          <w:b/>
          <w:color w:val="548DD4" w:themeColor="text2" w:themeTint="99"/>
          <w:rPrChange w:id="83" w:author="GAV" w:date="2019-10-29T10:39:00Z">
            <w:rPr>
              <w:b/>
            </w:rPr>
          </w:rPrChange>
        </w:rPr>
        <w:t>Main conclusions:</w:t>
      </w:r>
      <w:r w:rsidR="004C00F7" w:rsidRPr="008134BA">
        <w:rPr>
          <w:b/>
          <w:color w:val="548DD4" w:themeColor="text2" w:themeTint="99"/>
          <w:rPrChange w:id="84" w:author="GAV" w:date="2019-10-29T10:39:00Z">
            <w:rPr>
              <w:b/>
            </w:rPr>
          </w:rPrChange>
        </w:rPr>
        <w:t xml:space="preserve"> </w:t>
      </w:r>
      <w:r w:rsidR="00160C41" w:rsidRPr="008134BA">
        <w:rPr>
          <w:color w:val="548DD4" w:themeColor="text2" w:themeTint="99"/>
          <w:rPrChange w:id="85" w:author="GAV" w:date="2019-10-29T10:39:00Z">
            <w:rPr/>
          </w:rPrChange>
        </w:rPr>
        <w:t>We have evidence for a common</w:t>
      </w:r>
      <w:r w:rsidR="00E83B6C" w:rsidRPr="008134BA">
        <w:rPr>
          <w:color w:val="548DD4" w:themeColor="text2" w:themeTint="99"/>
          <w:rPrChange w:id="86" w:author="GAV" w:date="2019-10-29T10:39:00Z">
            <w:rPr/>
          </w:rPrChange>
        </w:rPr>
        <w:t xml:space="preserve"> positive</w:t>
      </w:r>
      <w:r w:rsidR="00160C41" w:rsidRPr="008134BA">
        <w:rPr>
          <w:color w:val="548DD4" w:themeColor="text2" w:themeTint="99"/>
          <w:rPrChange w:id="87" w:author="GAV" w:date="2019-10-29T10:39:00Z">
            <w:rPr/>
          </w:rPrChange>
        </w:rPr>
        <w:t xml:space="preserve"> relationship between floristic richness and environmental heterogeneity </w:t>
      </w:r>
      <w:r w:rsidR="00E83B6C" w:rsidRPr="008134BA">
        <w:rPr>
          <w:color w:val="548DD4" w:themeColor="text2" w:themeTint="99"/>
          <w:rPrChange w:id="88" w:author="GAV" w:date="2019-10-29T10:39:00Z">
            <w:rPr/>
          </w:rPrChange>
        </w:rPr>
        <w:t>across the GCFR and SWAFR</w:t>
      </w:r>
      <w:r w:rsidR="00977607" w:rsidRPr="008134BA">
        <w:rPr>
          <w:color w:val="548DD4" w:themeColor="text2" w:themeTint="99"/>
          <w:rPrChange w:id="89" w:author="GAV" w:date="2019-10-29T10:39:00Z">
            <w:rPr/>
          </w:rPrChange>
        </w:rPr>
        <w:t>, broadly indepen</w:t>
      </w:r>
      <w:r w:rsidR="00372023" w:rsidRPr="008134BA">
        <w:rPr>
          <w:color w:val="548DD4" w:themeColor="text2" w:themeTint="99"/>
          <w:rPrChange w:id="90" w:author="GAV" w:date="2019-10-29T10:39:00Z">
            <w:rPr/>
          </w:rPrChange>
        </w:rPr>
        <w:t>den</w:t>
      </w:r>
      <w:r w:rsidR="00977607" w:rsidRPr="008134BA">
        <w:rPr>
          <w:color w:val="548DD4" w:themeColor="text2" w:themeTint="99"/>
          <w:rPrChange w:id="91" w:author="GAV" w:date="2019-10-29T10:39:00Z">
            <w:rPr/>
          </w:rPrChange>
        </w:rPr>
        <w:t>t of spatial-scale. Though there are region-specific effects</w:t>
      </w:r>
      <w:r w:rsidR="005B0DBE" w:rsidRPr="008134BA">
        <w:rPr>
          <w:color w:val="548DD4" w:themeColor="text2" w:themeTint="99"/>
          <w:rPrChange w:id="92" w:author="GAV" w:date="2019-10-29T10:39:00Z">
            <w:rPr/>
          </w:rPrChange>
        </w:rPr>
        <w:t xml:space="preserve">, </w:t>
      </w:r>
      <w:r w:rsidR="00C7143F" w:rsidRPr="008134BA">
        <w:rPr>
          <w:color w:val="548DD4" w:themeColor="text2" w:themeTint="99"/>
          <w:highlight w:val="yellow"/>
          <w:rPrChange w:id="93" w:author="GAV" w:date="2019-10-29T10:39:00Z">
            <w:rPr>
              <w:highlight w:val="yellow"/>
            </w:rPr>
          </w:rPrChange>
        </w:rPr>
        <w:t>[</w:t>
      </w:r>
      <w:r w:rsidR="005B0DBE" w:rsidRPr="008134BA">
        <w:rPr>
          <w:color w:val="548DD4" w:themeColor="text2" w:themeTint="99"/>
          <w:highlight w:val="yellow"/>
          <w:rPrChange w:id="94" w:author="GAV" w:date="2019-10-29T10:39:00Z">
            <w:rPr>
              <w:highlight w:val="yellow"/>
            </w:rPr>
          </w:rPrChange>
        </w:rPr>
        <w:t>…</w:t>
      </w:r>
      <w:r w:rsidR="00C7143F" w:rsidRPr="008134BA">
        <w:rPr>
          <w:color w:val="548DD4" w:themeColor="text2" w:themeTint="99"/>
          <w:highlight w:val="yellow"/>
          <w:rPrChange w:id="95" w:author="GAV" w:date="2019-10-29T10:39:00Z">
            <w:rPr>
              <w:highlight w:val="yellow"/>
            </w:rPr>
          </w:rPrChange>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770088D5"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ins w:id="96" w:author="GAV" w:date="2019-10-29T10:40:00Z">
        <w:r w:rsidR="0081050E">
          <w:rPr>
            <w:highlight w:val="yellow"/>
          </w:rPr>
          <w:t xml:space="preserve"> </w:t>
        </w:r>
      </w:ins>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del w:id="97" w:author="GAV" w:date="2019-10-29T11:06:00Z">
        <w:r w:rsidRPr="00066121" w:rsidDel="00B9362B">
          <w:rPr>
            <w:highlight w:val="yellow"/>
          </w:rPr>
          <w:delText xml:space="preserve">; </w:delText>
        </w:r>
      </w:del>
      <w:del w:id="98" w:author="GAV" w:date="2019-10-29T10:44:00Z">
        <w:r w:rsidRPr="00066121" w:rsidDel="003A604B">
          <w:rPr>
            <w:highlight w:val="yellow"/>
          </w:rPr>
          <w:delText>Nosil?</w:delText>
        </w:r>
      </w:del>
      <w:r w:rsidRPr="002F0553">
        <w:t xml:space="preserve">). </w:t>
      </w:r>
      <w:commentRangeStart w:id="99"/>
      <w:commentRangeStart w:id="100"/>
      <w:r w:rsidRPr="002F0553">
        <w:t xml:space="preserve">Likewise, </w:t>
      </w:r>
      <w:r>
        <w:t>in the context of long-term environmental change, physical</w:t>
      </w:r>
      <w:del w:id="101" w:author="GAV" w:date="2019-10-29T10:41:00Z">
        <w:r w:rsidDel="00E36422">
          <w:delText>ly</w:delText>
        </w:r>
      </w:del>
      <w:r>
        <w:t xml:space="preserve">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del w:id="102" w:author="GAV" w:date="2019-10-29T10:44:00Z">
        <w:r w:rsidRPr="003A604B" w:rsidDel="003A604B">
          <w:rPr>
            <w:highlight w:val="yellow"/>
          </w:rPr>
          <w:delText xml:space="preserve">refs </w:delText>
        </w:r>
        <w:bookmarkStart w:id="103" w:name="OLE_LINK1"/>
        <w:r w:rsidRPr="003A604B" w:rsidDel="003A604B">
          <w:rPr>
            <w:highlight w:val="yellow"/>
          </w:rPr>
          <w:delText>Byrne</w:delText>
        </w:r>
        <w:bookmarkEnd w:id="103"/>
        <w:r w:rsidRPr="003A604B" w:rsidDel="003A604B">
          <w:rPr>
            <w:highlight w:val="yellow"/>
          </w:rPr>
          <w:delText>?</w:delText>
        </w:r>
      </w:del>
      <w:ins w:id="104" w:author="GAV" w:date="2019-10-29T10:44:00Z">
        <w:r w:rsidR="003A604B" w:rsidRPr="003A604B">
          <w:rPr>
            <w:highlight w:val="yellow"/>
            <w:rPrChange w:id="105" w:author="GAV" w:date="2019-10-29T10:44:00Z">
              <w:rPr/>
            </w:rPrChange>
          </w:rPr>
          <w:t>Byrne 2008</w:t>
        </w:r>
      </w:ins>
      <w:r w:rsidRPr="002F0553">
        <w:t xml:space="preserve">). </w:t>
      </w:r>
      <w:commentRangeEnd w:id="99"/>
      <w:r w:rsidR="00217AAC">
        <w:rPr>
          <w:rStyle w:val="CommentReference"/>
          <w:rFonts w:ascii="Times New Roman" w:hAnsiTheme="minorHAnsi"/>
        </w:rPr>
        <w:commentReference w:id="99"/>
      </w:r>
      <w:commentRangeEnd w:id="100"/>
      <w:r w:rsidR="009239A6">
        <w:rPr>
          <w:rStyle w:val="CommentReference"/>
          <w:rFonts w:ascii="Times New Roman" w:hAnsiTheme="minorHAnsi"/>
        </w:rPr>
        <w:commentReference w:id="100"/>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ins w:id="106" w:author="GAV" w:date="2019-10-29T10:42:00Z">
        <w:r w:rsidR="00E36422">
          <w:t>,</w:t>
        </w:r>
      </w:ins>
      <w:r w:rsidRPr="002F0553">
        <w:t xml:space="preserve"> therefore</w:t>
      </w:r>
      <w:ins w:id="107" w:author="GAV" w:date="2019-10-29T10:42:00Z">
        <w:r w:rsidR="00E36422">
          <w:t>,</w:t>
        </w:r>
      </w:ins>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6BA4B098"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705608">
        <w:rPr>
          <w:highlight w:val="yellow"/>
          <w:rPrChange w:id="108" w:author="GAV" w:date="2019-10-29T10:42:00Z">
            <w:rPr/>
          </w:rPrChange>
        </w:rPr>
        <w:t xml:space="preserve">Stock </w:t>
      </w:r>
      <w:r w:rsidR="00B8268E" w:rsidRPr="00705608">
        <w:rPr>
          <w:highlight w:val="yellow"/>
          <w:rPrChange w:id="109" w:author="GAV" w:date="2019-10-29T10:42:00Z">
            <w:rPr/>
          </w:rPrChange>
        </w:rPr>
        <w:t>&amp;</w:t>
      </w:r>
      <w:r w:rsidRPr="00705608">
        <w:rPr>
          <w:highlight w:val="yellow"/>
          <w:rPrChange w:id="110" w:author="GAV" w:date="2019-10-29T10:42:00Z">
            <w:rPr/>
          </w:rPrChange>
        </w:rPr>
        <w:t xml:space="preserve"> </w:t>
      </w:r>
      <w:proofErr w:type="spellStart"/>
      <w:r w:rsidRPr="00705608">
        <w:rPr>
          <w:highlight w:val="yellow"/>
          <w:rPrChange w:id="111" w:author="GAV" w:date="2019-10-29T10:42:00Z">
            <w:rPr/>
          </w:rPrChange>
        </w:rPr>
        <w:t>Verboom</w:t>
      </w:r>
      <w:proofErr w:type="spellEnd"/>
      <w:r w:rsidR="00B847F4" w:rsidRPr="00705608">
        <w:rPr>
          <w:highlight w:val="yellow"/>
          <w:rPrChange w:id="112" w:author="GAV" w:date="2019-10-29T10:42:00Z">
            <w:rPr/>
          </w:rPrChange>
        </w:rPr>
        <w:t>,</w:t>
      </w:r>
      <w:r w:rsidR="00C40608" w:rsidRPr="00705608">
        <w:rPr>
          <w:highlight w:val="yellow"/>
          <w:rPrChange w:id="113" w:author="GAV" w:date="2019-10-29T10:42:00Z">
            <w:rPr/>
          </w:rPrChange>
        </w:rPr>
        <w:t xml:space="preserve"> </w:t>
      </w:r>
      <w:del w:id="114" w:author="GAV" w:date="2019-10-29T10:42:00Z">
        <w:r w:rsidR="00C40608" w:rsidRPr="00705608" w:rsidDel="00705608">
          <w:rPr>
            <w:highlight w:val="yellow"/>
          </w:rPr>
          <w:delText>XXXX</w:delText>
        </w:r>
      </w:del>
      <w:ins w:id="115" w:author="GAV" w:date="2019-10-29T10:42:00Z">
        <w:r w:rsidR="00705608" w:rsidRPr="00705608">
          <w:rPr>
            <w:highlight w:val="yellow"/>
            <w:rPrChange w:id="116" w:author="GAV" w:date="2019-10-29T10:42:00Z">
              <w:rPr/>
            </w:rPrChange>
          </w:rPr>
          <w:t>2012</w:t>
        </w:r>
      </w:ins>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17"/>
      <w:commentRangeStart w:id="118"/>
      <w:commentRangeStart w:id="119"/>
      <w:r>
        <w:t xml:space="preserve">tree </w:t>
      </w:r>
      <w:commentRangeEnd w:id="117"/>
      <w:r w:rsidR="00236CF0">
        <w:rPr>
          <w:rStyle w:val="CommentReference"/>
          <w:rFonts w:ascii="Times New Roman" w:hAnsiTheme="minorHAnsi"/>
        </w:rPr>
        <w:commentReference w:id="117"/>
      </w:r>
      <w:r>
        <w:t>component in the SWAFR underpins a striking difference in vegetation physiognomy (</w:t>
      </w:r>
      <w:proofErr w:type="spellStart"/>
      <w:del w:id="120" w:author="GAV" w:date="2019-10-29T11:05:00Z">
        <w:r w:rsidRPr="0097673D" w:rsidDel="0097673D">
          <w:rPr>
            <w:highlight w:val="yellow"/>
          </w:rPr>
          <w:delText>ref</w:delText>
        </w:r>
      </w:del>
      <w:ins w:id="121" w:author="GAV" w:date="2019-10-29T11:05:00Z">
        <w:r w:rsidR="0097673D" w:rsidRPr="0097673D">
          <w:rPr>
            <w:highlight w:val="yellow"/>
            <w:rPrChange w:id="122" w:author="GAV" w:date="2019-10-29T11:06:00Z">
              <w:rPr/>
            </w:rPrChange>
          </w:rPr>
          <w:t>Milewski</w:t>
        </w:r>
        <w:proofErr w:type="spellEnd"/>
        <w:r w:rsidR="0097673D" w:rsidRPr="0097673D">
          <w:rPr>
            <w:highlight w:val="yellow"/>
            <w:rPrChange w:id="123" w:author="GAV" w:date="2019-10-29T11:06:00Z">
              <w:rPr/>
            </w:rPrChange>
          </w:rPr>
          <w:t xml:space="preserve"> 1981; Beard</w:t>
        </w:r>
      </w:ins>
      <w:ins w:id="124" w:author="GAV" w:date="2019-10-29T11:06:00Z">
        <w:r w:rsidR="0097673D" w:rsidRPr="0097673D">
          <w:rPr>
            <w:highlight w:val="yellow"/>
            <w:rPrChange w:id="125" w:author="GAV" w:date="2019-10-29T11:06:00Z">
              <w:rPr/>
            </w:rPrChange>
          </w:rPr>
          <w:t xml:space="preserve"> et al. 2000</w:t>
        </w:r>
      </w:ins>
      <w:r>
        <w:t xml:space="preserve">). </w:t>
      </w:r>
      <w:commentRangeEnd w:id="118"/>
      <w:r w:rsidR="00236CF0">
        <w:rPr>
          <w:rStyle w:val="CommentReference"/>
          <w:rFonts w:ascii="Times New Roman" w:hAnsiTheme="minorHAnsi"/>
        </w:rPr>
        <w:commentReference w:id="118"/>
      </w:r>
      <w:commentRangeEnd w:id="119"/>
      <w:r w:rsidR="00C6184E">
        <w:rPr>
          <w:rStyle w:val="CommentReference"/>
          <w:rFonts w:ascii="Times New Roman" w:hAnsiTheme="minorHAnsi"/>
        </w:rPr>
        <w:commentReference w:id="11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ins w:id="126" w:author="GAV" w:date="2019-10-29T10:43:00Z">
        <w:r w:rsidR="00705608">
          <w:t>m</w:t>
        </w:r>
      </w:ins>
      <w:del w:id="127" w:author="GAV" w:date="2019-10-29T10:43:00Z">
        <w:r w:rsidDel="00705608">
          <w:delText xml:space="preserve"> two</w:delText>
        </w:r>
      </w:del>
      <w:r>
        <w:t xml:space="preserve"> (</w:t>
      </w:r>
      <w:del w:id="128" w:author="GAV" w:date="2019-10-29T10:43:00Z">
        <w:r w:rsidRPr="00705608" w:rsidDel="00705608">
          <w:rPr>
            <w:highlight w:val="yellow"/>
          </w:rPr>
          <w:delText>refs</w:delText>
        </w:r>
      </w:del>
      <w:ins w:id="129" w:author="GAV" w:date="2019-10-29T10:43:00Z">
        <w:r w:rsidR="00705608" w:rsidRPr="00705608">
          <w:rPr>
            <w:highlight w:val="yellow"/>
            <w:rPrChange w:id="130" w:author="GAV" w:date="2019-10-29T10:43:00Z">
              <w:rPr/>
            </w:rPrChange>
          </w:rPr>
          <w:t>Bergh &amp; Linder 2009</w:t>
        </w:r>
      </w:ins>
      <w:r>
        <w:t>). In this context, it is unsurprising that the two floras show strong taxonomic affinities and that both are species-rich with high levels of regional endemism (</w:t>
      </w:r>
      <w:r w:rsidRPr="00F20A95">
        <w:rPr>
          <w:highlight w:val="yellow"/>
        </w:rPr>
        <w:t>refs</w:t>
      </w:r>
      <w:r>
        <w:t>).</w:t>
      </w:r>
    </w:p>
    <w:p w14:paraId="33297E6E" w14:textId="2ACD5957"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moveToRangeStart w:id="131" w:author="GAV" w:date="2019-10-29T11:14:00Z" w:name="move23240090"/>
      <w:moveTo w:id="132" w:author="GAV" w:date="2019-10-29T11:14:00Z">
        <w:del w:id="133" w:author="GAV" w:date="2019-10-29T11:14:00Z">
          <w:r w:rsidR="00E561E1" w:rsidDel="00E561E1">
            <w:delText>Indeed</w:delText>
          </w:r>
        </w:del>
      </w:moveTo>
      <w:ins w:id="134" w:author="GAV" w:date="2019-10-29T11:15:00Z">
        <w:r w:rsidR="003B49FB">
          <w:t>Indeed</w:t>
        </w:r>
      </w:ins>
      <w:ins w:id="135" w:author="GAV" w:date="2019-10-29T11:14:00Z">
        <w:r w:rsidR="00E561E1">
          <w:t xml:space="preserve">, of the </w:t>
        </w:r>
      </w:ins>
      <w:ins w:id="136" w:author="GAV" w:date="2019-10-29T11:17:00Z">
        <w:r w:rsidR="003B49FB">
          <w:t xml:space="preserve">world’s </w:t>
        </w:r>
      </w:ins>
      <w:ins w:id="137" w:author="GAV" w:date="2019-10-29T11:14:00Z">
        <w:r w:rsidR="00E561E1">
          <w:t>five</w:t>
        </w:r>
      </w:ins>
      <w:ins w:id="138" w:author="GAV" w:date="2019-10-29T11:15:00Z">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ins>
      <w:moveTo w:id="139" w:author="GAV" w:date="2019-10-29T11:14:00Z">
        <w:r w:rsidR="00E561E1">
          <w:t xml:space="preserve">, </w:t>
        </w:r>
        <w:r w:rsidR="00E561E1">
          <w:rPr>
            <w:lang w:val="en-ZA"/>
          </w:rPr>
          <w:t xml:space="preserve">the </w:t>
        </w:r>
        <w:del w:id="140" w:author="GAV" w:date="2019-10-29T11:16:00Z">
          <w:r w:rsidR="00E561E1" w:rsidRPr="00E87C83" w:rsidDel="003B49FB">
            <w:rPr>
              <w:lang w:val="en-ZA"/>
            </w:rPr>
            <w:delText>Cape region has been</w:delText>
          </w:r>
        </w:del>
      </w:moveTo>
      <w:ins w:id="141" w:author="GAV" w:date="2019-10-29T11:16:00Z">
        <w:r w:rsidR="003B49FB">
          <w:rPr>
            <w:lang w:val="en-ZA"/>
          </w:rPr>
          <w:t>CFR has</w:t>
        </w:r>
      </w:ins>
      <w:moveTo w:id="142" w:author="GAV" w:date="2019-10-29T11:14:00Z">
        <w:r w:rsidR="00E561E1" w:rsidRPr="00E87C83">
          <w:rPr>
            <w:lang w:val="en-ZA"/>
          </w:rPr>
          <w:t xml:space="preserve"> </w:t>
        </w:r>
        <w:del w:id="143" w:author="GAV" w:date="2019-10-29T11:16:00Z">
          <w:r w:rsidR="00E561E1" w:rsidRPr="00E87C83" w:rsidDel="003B49FB">
            <w:rPr>
              <w:lang w:val="en-ZA"/>
            </w:rPr>
            <w:delText xml:space="preserve">found previously to have </w:delText>
          </w:r>
        </w:del>
        <w:r w:rsidR="00E561E1" w:rsidRPr="00E87C83">
          <w:rPr>
            <w:lang w:val="en-ZA"/>
          </w:rPr>
          <w:t>the second highest median topographic heterogeneity</w:t>
        </w:r>
      </w:moveTo>
      <w:ins w:id="144" w:author="GAV" w:date="2019-10-29T11:17:00Z">
        <w:r w:rsidR="003B49FB">
          <w:rPr>
            <w:lang w:val="en-ZA"/>
          </w:rPr>
          <w:t>, being surpassed only by the Mediterranean</w:t>
        </w:r>
      </w:ins>
      <w:moveTo w:id="145" w:author="GAV" w:date="2019-10-29T11:14:00Z">
        <w:r w:rsidR="00E561E1" w:rsidRPr="00E87C83">
          <w:rPr>
            <w:lang w:val="en-ZA"/>
          </w:rPr>
          <w:t xml:space="preserve"> </w:t>
        </w:r>
        <w:del w:id="146" w:author="GAV" w:date="2019-10-29T11:16:00Z">
          <w:r w:rsidR="00E561E1" w:rsidRPr="00E87C83" w:rsidDel="003B49FB">
            <w:rPr>
              <w:lang w:val="en-ZA"/>
            </w:rPr>
            <w:delText xml:space="preserve">of the five </w:delText>
          </w:r>
        </w:del>
        <w:del w:id="147" w:author="GAV" w:date="2019-10-29T11:15:00Z">
          <w:r w:rsidR="00E561E1" w:rsidDel="00E561E1">
            <w:rPr>
              <w:lang w:val="en-ZA"/>
            </w:rPr>
            <w:delText>m</w:delText>
          </w:r>
          <w:r w:rsidR="00E561E1" w:rsidRPr="00E87C83" w:rsidDel="00E561E1">
            <w:rPr>
              <w:lang w:val="en-ZA"/>
            </w:rPr>
            <w:delText xml:space="preserve">editerranean-climate regions </w:delText>
          </w:r>
        </w:del>
        <w:r w:rsidR="00E561E1" w:rsidRPr="00E87C83">
          <w:rPr>
            <w:lang w:val="en-ZA"/>
          </w:rPr>
          <w:t>(</w:t>
        </w:r>
        <w:r w:rsidR="00E561E1" w:rsidRPr="002C20EB">
          <w:rPr>
            <w:highlight w:val="green"/>
            <w:lang w:val="en-ZA"/>
          </w:rPr>
          <w:t>Bradshaw &amp; Cowling, 2014</w:t>
        </w:r>
        <w:r w:rsidR="00E561E1" w:rsidRPr="00E87C83">
          <w:rPr>
            <w:lang w:val="en-ZA"/>
          </w:rPr>
          <w:t>).</w:t>
        </w:r>
      </w:moveTo>
      <w:moveToRangeEnd w:id="131"/>
      <w:ins w:id="148" w:author="GAV" w:date="2019-10-29T11:14:00Z">
        <w:r w:rsidR="00E561E1">
          <w:rPr>
            <w:lang w:val="en-ZA"/>
          </w:rPr>
          <w:t xml:space="preserve"> </w:t>
        </w:r>
      </w:ins>
      <w:ins w:id="149" w:author="GAV" w:date="2019-10-29T11:16:00Z">
        <w:r w:rsidR="003B49FB">
          <w:rPr>
            <w:lang w:val="en-ZA"/>
          </w:rPr>
          <w:t>Critically, s</w:t>
        </w:r>
      </w:ins>
      <w:del w:id="150" w:author="GAV" w:date="2019-10-29T11:17:00Z">
        <w:r w:rsidDel="003B49FB">
          <w:delText>S</w:delText>
        </w:r>
      </w:del>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ins w:id="151" w:author="GAV" w:date="2019-10-29T11:10:00Z">
        <w:r w:rsidR="00E561E1">
          <w:t>s</w:t>
        </w:r>
      </w:ins>
      <w:del w:id="152" w:author="GAV" w:date="2019-10-29T11:10:00Z">
        <w:r w:rsidR="001541B2" w:rsidDel="00E561E1">
          <w:delText xml:space="preserve"> is probable that </w:delText>
        </w:r>
      </w:del>
      <w:ins w:id="153" w:author="GAV" w:date="2019-10-29T11:09:00Z">
        <w:r w:rsidR="00E561E1">
          <w:t xml:space="preserve"> </w:t>
        </w:r>
      </w:ins>
      <w:del w:id="154" w:author="GAV" w:date="2019-10-29T11:22:00Z">
        <w:r w:rsidR="007948F4" w:rsidDel="0010729C">
          <w:delText xml:space="preserve">environmental </w:delText>
        </w:r>
      </w:del>
      <w:ins w:id="155" w:author="GAV" w:date="2019-10-29T11:22:00Z">
        <w:r w:rsidR="0010729C">
          <w:t xml:space="preserve">climatic and edaphic </w:t>
        </w:r>
      </w:ins>
      <w:r w:rsidR="007948F4">
        <w:t>heterogeneity</w:t>
      </w:r>
      <w:r w:rsidR="001541B2">
        <w:t xml:space="preserve"> </w:t>
      </w:r>
      <w:r w:rsidR="007948F4">
        <w:t xml:space="preserve">is </w:t>
      </w:r>
      <w:del w:id="156" w:author="GAV" w:date="2019-10-29T11:22:00Z">
        <w:r w:rsidR="007948F4" w:rsidDel="0010729C">
          <w:delText>generally greater</w:delText>
        </w:r>
      </w:del>
      <w:ins w:id="157" w:author="GAV" w:date="2019-10-29T11:22:00Z">
        <w:r w:rsidR="0010729C">
          <w:t>correspondingly high</w:t>
        </w:r>
      </w:ins>
      <w:r>
        <w:t>.</w:t>
      </w:r>
      <w:r w:rsidR="001541B2">
        <w:t xml:space="preserve"> </w:t>
      </w:r>
      <w:moveFromRangeStart w:id="158" w:author="GAV" w:date="2019-10-29T11:14:00Z" w:name="move23240090"/>
      <w:moveFrom w:id="159" w:author="GAV" w:date="2019-10-29T11:14:00Z">
        <w:r w:rsidR="00420576" w:rsidDel="00E561E1">
          <w:t xml:space="preserve">Indeed, </w:t>
        </w:r>
        <w:r w:rsidR="00420576" w:rsidDel="00E561E1">
          <w:rPr>
            <w:lang w:val="en-ZA"/>
          </w:rPr>
          <w:t xml:space="preserve">the </w:t>
        </w:r>
        <w:r w:rsidR="00420576" w:rsidRPr="00E87C83" w:rsidDel="00E561E1">
          <w:rPr>
            <w:lang w:val="en-ZA"/>
          </w:rPr>
          <w:t xml:space="preserve">Cape region has been found previously to have the second highest median topographic heterogeneity of the five </w:t>
        </w:r>
        <w:r w:rsidR="00D117B3" w:rsidDel="00E561E1">
          <w:rPr>
            <w:lang w:val="en-ZA"/>
          </w:rPr>
          <w:t>m</w:t>
        </w:r>
        <w:r w:rsidR="00420576" w:rsidRPr="00E87C83" w:rsidDel="00E561E1">
          <w:rPr>
            <w:lang w:val="en-ZA"/>
          </w:rPr>
          <w:t>editerranean-climate regions (</w:t>
        </w:r>
        <w:r w:rsidR="00420576" w:rsidRPr="002C20EB" w:rsidDel="00E561E1">
          <w:rPr>
            <w:highlight w:val="green"/>
            <w:lang w:val="en-ZA"/>
          </w:rPr>
          <w:t>Bradshaw &amp; Cowling, 2014</w:t>
        </w:r>
        <w:r w:rsidR="00420576" w:rsidRPr="00E87C83" w:rsidDel="00E561E1">
          <w:rPr>
            <w:lang w:val="en-ZA"/>
          </w:rPr>
          <w:t>).</w:t>
        </w:r>
        <w:r w:rsidR="00D117B3" w:rsidDel="00E561E1">
          <w:rPr>
            <w:lang w:val="en-ZA"/>
          </w:rPr>
          <w:t xml:space="preserve"> </w:t>
        </w:r>
      </w:moveFrom>
      <w:moveFromRangeEnd w:id="158"/>
      <w:r>
        <w:t xml:space="preserve">The central aim of this paper, then, is to test the hypothesis that the observed </w:t>
      </w:r>
      <w:ins w:id="160" w:author="GAV" w:date="2019-10-29T11:28:00Z">
        <w:r w:rsidR="007A1F3D">
          <w:t xml:space="preserve">difference in </w:t>
        </w:r>
      </w:ins>
      <w:r>
        <w:t xml:space="preserve">species richness </w:t>
      </w:r>
      <w:del w:id="161" w:author="GAV" w:date="2019-10-29T11:28:00Z">
        <w:r w:rsidDel="007A1F3D">
          <w:delText xml:space="preserve">difference </w:delText>
        </w:r>
      </w:del>
      <w:r>
        <w:t xml:space="preserve">(per </w:t>
      </w:r>
      <w:r w:rsidR="00A52520">
        <w:t xml:space="preserve">unit </w:t>
      </w:r>
      <w:r>
        <w:t xml:space="preserve">area) </w:t>
      </w:r>
      <w:ins w:id="162" w:author="GAV" w:date="2019-10-29T11:28:00Z">
        <w:r w:rsidR="007A1F3D">
          <w:t xml:space="preserve">between the SWAFR and GCFR </w:t>
        </w:r>
      </w:ins>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del w:id="163" w:author="GAV" w:date="2019-10-29T11:29:00Z">
        <w:r w:rsidDel="007A1F3D">
          <w:delText xml:space="preserve">across </w:delText>
        </w:r>
      </w:del>
      <w:ins w:id="164" w:author="GAV" w:date="2019-10-29T11:29:00Z">
        <w:r w:rsidR="007A1F3D">
          <w:t xml:space="preserve">at </w:t>
        </w:r>
      </w:ins>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ins w:id="165" w:author="GAV" w:date="2019-10-29T11:28:00Z">
        <w:r w:rsidR="007A1F3D">
          <w:t xml:space="preserve"> </w:t>
        </w:r>
      </w:ins>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66" w:name="comparing-regions-environmental-heteroge"/>
      <w:r>
        <w:t>2.1</w:t>
      </w:r>
      <w:r w:rsidR="00F31AF3">
        <w:t>:</w:t>
      </w:r>
      <w:r>
        <w:t xml:space="preserve"> </w:t>
      </w:r>
      <w:r w:rsidR="00D04776">
        <w:t>Comparing species richness</w:t>
      </w:r>
    </w:p>
    <w:p w14:paraId="52348C6B" w14:textId="68FB9778"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del w:id="167" w:author="GAV" w:date="2019-10-29T16:06:00Z">
        <w:r w:rsidR="001D58D6" w:rsidDel="003E3635">
          <w:delText>R (</w:delText>
        </w:r>
        <w:r w:rsidR="001D58D6" w:rsidRPr="00E87AB4" w:rsidDel="003E3635">
          <w:rPr>
            <w:highlight w:val="yellow"/>
          </w:rPr>
          <w:delText>ref</w:delText>
        </w:r>
        <w:r w:rsidR="001D58D6" w:rsidDel="003E3635">
          <w:delText>)</w:delText>
        </w:r>
        <w:r w:rsidR="00166053" w:rsidRPr="00166053" w:rsidDel="003E3635">
          <w:delText xml:space="preserve"> </w:delText>
        </w:r>
        <w:r w:rsidR="00166053" w:rsidDel="003E3635">
          <w:delText xml:space="preserve">and </w:delText>
        </w:r>
      </w:del>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ins w:id="168" w:author="GAV" w:date="2019-10-29T16:06:00Z">
        <w:r w:rsidR="003E3635">
          <w:t>in R (</w:t>
        </w:r>
        <w:r w:rsidR="003E3635" w:rsidRPr="00E87AB4">
          <w:rPr>
            <w:highlight w:val="yellow"/>
          </w:rPr>
          <w:t>ref</w:t>
        </w:r>
        <w:r w:rsidR="003E3635">
          <w:t>)</w:t>
        </w:r>
        <w:r w:rsidR="003E3635" w:rsidRPr="00166053">
          <w:t xml:space="preserve"> </w:t>
        </w:r>
      </w:ins>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del w:id="169" w:author="GAV" w:date="2019-10-30T15:40:00Z">
        <w:r w:rsidR="00950B88" w:rsidDel="004B5BA7">
          <w:delText xml:space="preserve">treat the species </w:delText>
        </w:r>
        <w:r w:rsidR="00C32B62" w:rsidDel="004B5BA7">
          <w:delText>richness data collated here as representative of real patterns in these flora</w:delText>
        </w:r>
        <w:r w:rsidR="00B853C4" w:rsidDel="004B5BA7">
          <w:delText xml:space="preserve">, </w:delText>
        </w:r>
        <w:r w:rsidR="00CB7719" w:rsidDel="004B5BA7">
          <w:delText xml:space="preserve">as </w:delText>
        </w:r>
        <w:r w:rsidR="00B853C4" w:rsidDel="004B5BA7">
          <w:delText>concluded</w:delText>
        </w:r>
        <w:r w:rsidR="00CB7719" w:rsidDel="004B5BA7">
          <w:delText xml:space="preserve"> by</w:delText>
        </w:r>
      </w:del>
      <w:ins w:id="170" w:author="GAV" w:date="2019-10-30T15:41:00Z">
        <w:r w:rsidR="004B5BA7">
          <w:t>used</w:t>
        </w:r>
      </w:ins>
      <w:ins w:id="171" w:author="GAV" w:date="2019-10-30T15:40:00Z">
        <w:r w:rsidR="004B5BA7">
          <w:t xml:space="preserve"> raw species counts </w:t>
        </w:r>
      </w:ins>
      <w:ins w:id="172" w:author="GAV" w:date="2019-10-30T15:41:00Z">
        <w:r w:rsidR="004B5BA7">
          <w:t>to</w:t>
        </w:r>
      </w:ins>
      <w:ins w:id="173" w:author="GAV" w:date="2019-10-30T15:40:00Z">
        <w:r w:rsidR="004B5BA7">
          <w:t xml:space="preserve"> estimate QDS-scale species richness on the</w:t>
        </w:r>
      </w:ins>
      <w:ins w:id="174" w:author="GAV" w:date="2019-10-30T15:41:00Z">
        <w:r w:rsidR="004B5BA7">
          <w:t xml:space="preserve"> basis that the application of rarefaction techniques </w:t>
        </w:r>
      </w:ins>
      <w:ins w:id="175" w:author="GAV" w:date="2019-10-30T15:42:00Z">
        <w:r w:rsidR="004B5BA7">
          <w:t xml:space="preserve">severely </w:t>
        </w:r>
      </w:ins>
      <w:ins w:id="176" w:author="GAV" w:date="2019-10-30T15:41:00Z">
        <w:r w:rsidR="004B5BA7">
          <w:t>distort</w:t>
        </w:r>
      </w:ins>
      <w:ins w:id="177" w:author="GAV" w:date="2019-10-30T15:42:00Z">
        <w:r w:rsidR="004B5BA7">
          <w:t>s known richness patterns</w:t>
        </w:r>
      </w:ins>
      <w:ins w:id="178" w:author="GAV" w:date="2019-10-30T15:43:00Z">
        <w:r w:rsidR="003563D1">
          <w:t xml:space="preserve"> when applied to the South African flora</w:t>
        </w:r>
      </w:ins>
      <w:ins w:id="179" w:author="GAV" w:date="2019-10-30T15:40:00Z">
        <w:r w:rsidR="004B5BA7">
          <w:t xml:space="preserve"> </w:t>
        </w:r>
      </w:ins>
      <w:ins w:id="180" w:author="GAV" w:date="2019-10-30T15:43:00Z">
        <w:r w:rsidR="004B5BA7">
          <w:t>(</w:t>
        </w:r>
      </w:ins>
      <w:del w:id="181" w:author="GAV" w:date="2019-10-30T15:43:00Z">
        <w:r w:rsidR="00CB7719" w:rsidDel="004B5BA7">
          <w:delText xml:space="preserve"> </w:delText>
        </w:r>
      </w:del>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ins w:id="182" w:author="GAV" w:date="2019-10-30T15:43:00Z">
        <w:r w:rsidR="004B5BA7">
          <w:rPr>
            <w:noProof/>
          </w:rPr>
          <w:t>,</w:t>
        </w:r>
      </w:ins>
      <w:r w:rsidR="00455488">
        <w:rPr>
          <w:noProof/>
        </w:rPr>
        <w:t xml:space="preserve"> </w:t>
      </w:r>
      <w:del w:id="183" w:author="GAV" w:date="2019-10-30T15:43:00Z">
        <w:r w:rsidR="00455488" w:rsidDel="004B5BA7">
          <w:rPr>
            <w:noProof/>
          </w:rPr>
          <w:delText>(</w:delText>
        </w:r>
      </w:del>
      <w:r w:rsidR="00CB7719" w:rsidRPr="00CB7719">
        <w:rPr>
          <w:noProof/>
        </w:rPr>
        <w:t>2016)</w:t>
      </w:r>
      <w:r w:rsidR="00CB7719">
        <w:fldChar w:fldCharType="end"/>
      </w:r>
      <w:r w:rsidR="00B853C4">
        <w:t>.</w:t>
      </w:r>
      <w:r w:rsidR="00CF1908">
        <w:t xml:space="preserve"> </w:t>
      </w:r>
      <w:r>
        <w:t xml:space="preserve">The final </w:t>
      </w:r>
      <w:r w:rsidR="00CF1908">
        <w:t>number</w:t>
      </w:r>
      <w:ins w:id="184" w:author="GAV" w:date="2019-10-30T15:43:00Z">
        <w:r w:rsidR="003563D1">
          <w:t>s</w:t>
        </w:r>
      </w:ins>
      <w:r w:rsidR="00CF1908">
        <w:t xml:space="preserve"> of unique species </w:t>
      </w:r>
      <w:ins w:id="185" w:author="GAV" w:date="2019-10-30T15:46:00Z">
        <w:r w:rsidR="003563D1">
          <w:t>thus identified as occurring in the</w:t>
        </w:r>
      </w:ins>
      <w:ins w:id="186" w:author="GAV" w:date="2019-10-30T15:43:00Z">
        <w:r w:rsidR="003563D1">
          <w:t xml:space="preserve"> </w:t>
        </w:r>
      </w:ins>
      <w:ins w:id="187" w:author="GAV" w:date="2019-10-30T15:44:00Z">
        <w:r w:rsidR="003563D1">
          <w:t>GCFR and SWAFR, respectively,</w:t>
        </w:r>
      </w:ins>
      <w:del w:id="188" w:author="GAV" w:date="2019-10-30T15:44:00Z">
        <w:r w:rsidR="00CF1908" w:rsidDel="003563D1">
          <w:delText>in these occurrence data</w:delText>
        </w:r>
        <w:r w:rsidR="00800FA8" w:rsidDel="003563D1">
          <w:delText xml:space="preserve"> obtained </w:delText>
        </w:r>
      </w:del>
      <w:ins w:id="189" w:author="GAV" w:date="2019-10-30T15:44:00Z">
        <w:r w:rsidR="003563D1">
          <w:t xml:space="preserve"> </w:t>
        </w:r>
      </w:ins>
      <w:r>
        <w:t>w</w:t>
      </w:r>
      <w:r w:rsidR="00D61D4D">
        <w:t>ere</w:t>
      </w:r>
      <w:r>
        <w:t xml:space="preserve"> </w:t>
      </w:r>
      <w:r w:rsidR="00DE66AC">
        <w:t>8,578</w:t>
      </w:r>
      <w:r>
        <w:t xml:space="preserve"> and </w:t>
      </w:r>
      <w:r w:rsidR="00DE66AC">
        <w:t>6,558</w:t>
      </w:r>
      <w:del w:id="190" w:author="GAV" w:date="2019-10-30T15:44:00Z">
        <w:r w:rsidR="00DE66AC" w:rsidDel="003563D1">
          <w:delText xml:space="preserve"> </w:delText>
        </w:r>
        <w:r w:rsidDel="003563D1">
          <w:delText>for the GCFR and SWAFR</w:delText>
        </w:r>
        <w:r w:rsidR="00D61D4D" w:rsidDel="003563D1">
          <w:delText>,</w:delText>
        </w:r>
        <w:r w:rsidDel="003563D1">
          <w:delText xml:space="preserve"> respectively</w:delText>
        </w:r>
      </w:del>
      <w:r>
        <w:t>.</w:t>
      </w:r>
    </w:p>
    <w:p w14:paraId="26664BCB" w14:textId="2DE9BE9A" w:rsidR="00FE0731" w:rsidRDefault="000F59F5" w:rsidP="00FE0731">
      <w:pPr>
        <w:pStyle w:val="FirstParagraph"/>
      </w:pPr>
      <w:r>
        <w:t>Using R</w:t>
      </w:r>
      <w:r w:rsidR="00293C78">
        <w:t xml:space="preserve">, </w:t>
      </w:r>
      <w:r w:rsidR="00C44DFF">
        <w:t>t</w:t>
      </w:r>
      <w:r w:rsidR="00A87D09">
        <w:t>he</w:t>
      </w:r>
      <w:del w:id="191" w:author="GAV" w:date="2019-10-30T15:46:00Z">
        <w:r w:rsidR="002314C2" w:rsidDel="003563D1">
          <w:delText>se</w:delText>
        </w:r>
      </w:del>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2F5ED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2F5ED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71E27615"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ins w:id="192" w:author="GAV" w:date="2019-10-30T15:47:00Z">
        <w:r w:rsidR="003563D1">
          <w:t>,</w:t>
        </w:r>
      </w:ins>
      <w:r w:rsidR="00D50517">
        <w:t xml:space="preserve"> respectively (i.e.</w:t>
      </w:r>
      <w:ins w:id="193" w:author="GAV" w:date="2019-10-30T15:48:00Z">
        <w:r w:rsidR="003563D1">
          <w:t xml:space="preserve"> mean</w:t>
        </w:r>
      </w:ins>
      <w:r w:rsidR="00D50517">
        <w:t xml:space="preserve"> </w:t>
      </w:r>
      <w:r w:rsidR="00D50517" w:rsidRPr="003562E3">
        <w:rPr>
          <w:rFonts w:cstheme="majorBidi"/>
          <w:i/>
        </w:rPr>
        <w:t>α</w:t>
      </w:r>
      <w:ins w:id="194" w:author="GAV" w:date="2019-10-30T15:48:00Z">
        <w:r w:rsidR="003563D1">
          <w:rPr>
            <w:rFonts w:cstheme="majorBidi"/>
          </w:rPr>
          <w:t xml:space="preserve"> richness</w:t>
        </w:r>
      </w:ins>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ins w:id="195" w:author="GAV" w:date="2019-10-30T15:48:00Z">
        <w:r w:rsidR="009D7AE2" w:rsidRPr="003562E3">
          <w:rPr>
            <w:rFonts w:cstheme="majorBidi"/>
            <w:i/>
          </w:rPr>
          <w:t>β</w:t>
        </w:r>
        <w:r w:rsidR="009D7AE2">
          <w:t xml:space="preserve"> </w:t>
        </w:r>
      </w:ins>
      <w:r w:rsidR="003D65D2">
        <w:t>richness</w:t>
      </w:r>
      <w:del w:id="196" w:author="GAV" w:date="2019-10-30T15:48:00Z">
        <w:r w:rsidR="00293F2E" w:rsidDel="009D7AE2">
          <w:delText xml:space="preserve"> </w:delText>
        </w:r>
        <w:r w:rsidR="00293F2E" w:rsidRPr="003562E3" w:rsidDel="009D7AE2">
          <w:rPr>
            <w:rFonts w:cstheme="majorBidi"/>
            <w:i/>
          </w:rPr>
          <w:delText>β</w:delText>
        </w:r>
      </w:del>
      <w:r w:rsidR="003D65D2">
        <w:t xml:space="preserve">, </w:t>
      </w:r>
      <w:r>
        <w:t xml:space="preserve">determined </w:t>
      </w:r>
      <w:del w:id="197" w:author="GAV" w:date="2019-10-30T15:48:00Z">
        <w:r w:rsidR="00293F2E" w:rsidDel="009D7AE2">
          <w:delText xml:space="preserve">each </w:delText>
        </w:r>
      </w:del>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66"/>
    </w:p>
    <w:p w14:paraId="16702F9A" w14:textId="0AD4C35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98" w:author="GAV" w:date="2019-10-30T15:49:00Z">
        <w:r w:rsidR="00EE1196" w:rsidDel="00FA10B3">
          <w:delText>–</w:delText>
        </w:r>
      </w:del>
      <w:ins w:id="199" w:author="GAV" w:date="2019-10-30T15:49:00Z">
        <w:r w:rsidR="00FA10B3">
          <w:t xml:space="preserve">, </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642BFFCA" w:rsidR="00444B5F" w:rsidRDefault="00946957">
      <w:pPr>
        <w:pStyle w:val="BodyText"/>
        <w:rPr>
          <w:ins w:id="200" w:author="GAV" w:date="2019-10-30T16:07:00Z"/>
        </w:rPr>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del w:id="201" w:author="GAV" w:date="2019-10-30T16:04:00Z">
        <w:r w:rsidR="002C7938" w:rsidRPr="00946957" w:rsidDel="003E6B88">
          <w:delText xml:space="preserve">treated </w:delText>
        </w:r>
      </w:del>
      <w:ins w:id="202" w:author="GAV" w:date="2019-10-30T16:04:00Z">
        <w:r w:rsidR="003E6B88">
          <w:t>quantified</w:t>
        </w:r>
        <w:r w:rsidR="003E6B88" w:rsidRPr="00946957">
          <w:t xml:space="preserve"> </w:t>
        </w:r>
        <w:r w:rsidR="003E6B88">
          <w:t xml:space="preserve">the </w:t>
        </w:r>
      </w:ins>
      <w:r w:rsidR="002C7938" w:rsidRPr="00946957">
        <w:t>environmental heterogeneity</w:t>
      </w:r>
      <w:ins w:id="203" w:author="GAV" w:date="2019-10-30T15:59:00Z">
        <w:r w:rsidR="003E6B88">
          <w:t xml:space="preserve"> of a given square (</w:t>
        </w:r>
      </w:ins>
      <w:ins w:id="204" w:author="GAV" w:date="2019-10-30T16:01:00Z">
        <w:r w:rsidR="003E6B88">
          <w:t xml:space="preserve">i.e. </w:t>
        </w:r>
      </w:ins>
      <w:ins w:id="205" w:author="GAV" w:date="2019-10-30T16:00:00Z">
        <w:r w:rsidR="003E6B88">
          <w:t>0.10</w:t>
        </w:r>
        <w:r w:rsidR="003E6B88">
          <w:rPr>
            <w:rFonts w:cstheme="majorBidi"/>
          </w:rPr>
          <w:t>°×</w:t>
        </w:r>
        <w:r w:rsidR="003E6B88">
          <w:t>0.10</w:t>
        </w:r>
        <w:r w:rsidR="003E6B88">
          <w:rPr>
            <w:rFonts w:ascii="Times New Roman" w:hAnsi="Times New Roman" w:cs="Times New Roman"/>
          </w:rPr>
          <w:t>°</w:t>
        </w:r>
      </w:ins>
      <w:ins w:id="206" w:author="GAV" w:date="2019-10-30T16:04:00Z">
        <w:r w:rsidR="003E6B88">
          <w:rPr>
            <w:rFonts w:ascii="Times New Roman" w:hAnsi="Times New Roman" w:cs="Times New Roman"/>
          </w:rPr>
          <w:t>-</w:t>
        </w:r>
      </w:ins>
      <w:ins w:id="207" w:author="GAV" w:date="2019-10-30T16:00:00Z">
        <w:r w:rsidR="003E6B88" w:rsidRPr="00946957">
          <w:t>, QDS</w:t>
        </w:r>
      </w:ins>
      <w:ins w:id="208" w:author="GAV" w:date="2019-10-30T16:04:00Z">
        <w:r w:rsidR="003E6B88">
          <w:t>-</w:t>
        </w:r>
      </w:ins>
      <w:ins w:id="209" w:author="GAV" w:date="2019-10-30T16:00:00Z">
        <w:r w:rsidR="003E6B88" w:rsidRPr="00946957">
          <w:t>, HDS</w:t>
        </w:r>
      </w:ins>
      <w:ins w:id="210" w:author="GAV" w:date="2019-10-30T16:04:00Z">
        <w:r w:rsidR="003E6B88">
          <w:t>-</w:t>
        </w:r>
      </w:ins>
      <w:ins w:id="211" w:author="GAV" w:date="2019-10-30T16:00:00Z">
        <w:r w:rsidR="003E6B88" w:rsidRPr="00946957">
          <w:t xml:space="preserve"> and DS</w:t>
        </w:r>
      </w:ins>
      <w:ins w:id="212" w:author="GAV" w:date="2019-10-30T16:04:00Z">
        <w:r w:rsidR="003E6B88">
          <w:t>-scale</w:t>
        </w:r>
      </w:ins>
      <w:ins w:id="213" w:author="GAV" w:date="2019-10-30T16:00:00Z">
        <w:r w:rsidR="003E6B88">
          <w:t>)</w:t>
        </w:r>
      </w:ins>
      <w:r w:rsidR="002C7938" w:rsidRPr="00946957">
        <w:t xml:space="preserve"> as the variance </w:t>
      </w:r>
      <w:r w:rsidR="002810B1">
        <w:t xml:space="preserve">of the environmental conditions </w:t>
      </w:r>
      <w:del w:id="214" w:author="GAV" w:date="2019-10-30T16:01:00Z">
        <w:r w:rsidR="002810B1" w:rsidDel="003E6B88">
          <w:delText xml:space="preserve">in </w:delText>
        </w:r>
      </w:del>
      <w:ins w:id="215" w:author="GAV" w:date="2019-10-30T16:01:00Z">
        <w:r w:rsidR="003E6B88">
          <w:t xml:space="preserve">of </w:t>
        </w:r>
      </w:ins>
      <w:r w:rsidR="002810B1">
        <w:t>the four sub-</w:t>
      </w:r>
      <w:r w:rsidR="0051498F">
        <w:t>squares</w:t>
      </w:r>
      <w:ins w:id="216" w:author="GAV" w:date="2019-10-30T16:01:00Z">
        <w:r w:rsidR="003E6B88">
          <w:t xml:space="preserve"> (i.e. 0.05</w:t>
        </w:r>
        <w:r w:rsidR="003E6B88">
          <w:rPr>
            <w:rFonts w:cstheme="majorBidi"/>
          </w:rPr>
          <w:t>°×</w:t>
        </w:r>
        <w:r w:rsidR="003E6B88">
          <w:t>0.05</w:t>
        </w:r>
        <w:r w:rsidR="003E6B88">
          <w:rPr>
            <w:rFonts w:ascii="Times New Roman" w:hAnsi="Times New Roman" w:cs="Times New Roman"/>
          </w:rPr>
          <w:t>°</w:t>
        </w:r>
      </w:ins>
      <w:ins w:id="217" w:author="GAV" w:date="2019-10-30T16:04:00Z">
        <w:r w:rsidR="00444B5F">
          <w:rPr>
            <w:rFonts w:ascii="Times New Roman" w:hAnsi="Times New Roman" w:cs="Times New Roman"/>
          </w:rPr>
          <w:t>-</w:t>
        </w:r>
      </w:ins>
      <w:ins w:id="218" w:author="GAV" w:date="2019-10-30T16:01:00Z">
        <w:r w:rsidR="003E6B88" w:rsidRPr="00946957">
          <w:t>, eighth-</w:t>
        </w:r>
        <w:r w:rsidR="003E6B88">
          <w:t>degree square</w:t>
        </w:r>
      </w:ins>
      <w:ins w:id="219" w:author="GAV" w:date="2019-10-30T16:04:00Z">
        <w:r w:rsidR="00444B5F">
          <w:t>-</w:t>
        </w:r>
      </w:ins>
      <w:ins w:id="220" w:author="GAV" w:date="2019-10-30T16:01:00Z">
        <w:r w:rsidR="003E6B88" w:rsidRPr="00946957">
          <w:t>,</w:t>
        </w:r>
        <w:r w:rsidR="003E6B88">
          <w:t xml:space="preserve"> </w:t>
        </w:r>
        <w:r w:rsidR="003E6B88" w:rsidRPr="00946957">
          <w:t>QDS</w:t>
        </w:r>
      </w:ins>
      <w:ins w:id="221" w:author="GAV" w:date="2019-10-30T16:04:00Z">
        <w:r w:rsidR="00444B5F">
          <w:t>-</w:t>
        </w:r>
      </w:ins>
      <w:ins w:id="222" w:author="GAV" w:date="2019-10-30T16:01:00Z">
        <w:r w:rsidR="003E6B88">
          <w:t xml:space="preserve"> and </w:t>
        </w:r>
        <w:r w:rsidR="003E6B88" w:rsidRPr="00946957">
          <w:t>HDS</w:t>
        </w:r>
      </w:ins>
      <w:ins w:id="223" w:author="GAV" w:date="2019-10-30T16:04:00Z">
        <w:r w:rsidR="00444B5F">
          <w:t>-scale</w:t>
        </w:r>
      </w:ins>
      <w:ins w:id="224" w:author="GAV" w:date="2019-10-30T16:02:00Z">
        <w:r w:rsidR="003E6B88">
          <w:t>)</w:t>
        </w:r>
      </w:ins>
      <w:r w:rsidR="0051498F">
        <w:t xml:space="preserve"> </w:t>
      </w:r>
      <w:del w:id="225" w:author="GAV" w:date="2019-10-30T15:59:00Z">
        <w:r w:rsidR="002810B1" w:rsidDel="003E6B88">
          <w:delText xml:space="preserve">for </w:delText>
        </w:r>
      </w:del>
      <w:ins w:id="226" w:author="GAV" w:date="2019-10-30T16:01:00Z">
        <w:r w:rsidR="003E6B88">
          <w:t>nested</w:t>
        </w:r>
      </w:ins>
      <w:ins w:id="227" w:author="GAV" w:date="2019-10-30T15:59:00Z">
        <w:r w:rsidR="003E6B88">
          <w:t xml:space="preserve"> within </w:t>
        </w:r>
      </w:ins>
      <w:del w:id="228" w:author="GAV" w:date="2019-10-30T16:01:00Z">
        <w:r w:rsidR="002810B1" w:rsidDel="003E6B88">
          <w:delText xml:space="preserve">a given </w:delText>
        </w:r>
        <w:r w:rsidR="0051498F" w:rsidDel="003E6B88">
          <w:delText>square</w:delText>
        </w:r>
      </w:del>
      <w:ins w:id="229" w:author="GAV" w:date="2019-10-30T16:01:00Z">
        <w:r w:rsidR="003E6B88">
          <w:t>it</w:t>
        </w:r>
      </w:ins>
      <w:r w:rsidR="002810B1">
        <w:t xml:space="preserve">. </w:t>
      </w:r>
      <w:del w:id="230" w:author="GAV" w:date="2019-10-30T16:02:00Z">
        <w:r w:rsidR="00DF742C" w:rsidDel="003E6B88">
          <w:delText xml:space="preserve">We calculated heterogeneity at the </w:delText>
        </w:r>
        <w:r w:rsidR="00DF742C" w:rsidRPr="00946957" w:rsidDel="003E6B88">
          <w:delText>tenth-</w:delText>
        </w:r>
        <w:r w:rsidR="00DF742C" w:rsidDel="003E6B88">
          <w:delText>degree-square- (0.10</w:delText>
        </w:r>
        <w:r w:rsidR="00DF742C" w:rsidDel="003E6B88">
          <w:rPr>
            <w:rFonts w:cstheme="majorBidi"/>
          </w:rPr>
          <w:delText>°×</w:delText>
        </w:r>
        <w:r w:rsidR="00DF742C" w:rsidDel="003E6B88">
          <w:delText>0.10</w:delText>
        </w:r>
        <w:r w:rsidR="00DF742C" w:rsidDel="003E6B88">
          <w:rPr>
            <w:rFonts w:ascii="Times New Roman" w:hAnsi="Times New Roman" w:cs="Times New Roman"/>
          </w:rPr>
          <w:delText>°</w:delText>
        </w:r>
        <w:r w:rsidR="00DF742C" w:rsidDel="003E6B88">
          <w:delText>)</w:delText>
        </w:r>
        <w:r w:rsidR="00DF742C" w:rsidRPr="00946957" w:rsidDel="003E6B88">
          <w:delText>, QDS</w:delText>
        </w:r>
        <w:r w:rsidR="00DF742C" w:rsidDel="003E6B88">
          <w:delText>-</w:delText>
        </w:r>
        <w:r w:rsidR="00DF742C" w:rsidRPr="00946957" w:rsidDel="003E6B88">
          <w:delText>, HDS</w:delText>
        </w:r>
        <w:r w:rsidR="00DF742C" w:rsidDel="003E6B88">
          <w:delText>-</w:delText>
        </w:r>
        <w:r w:rsidR="00DF742C" w:rsidRPr="00946957" w:rsidDel="003E6B88">
          <w:delText xml:space="preserve"> and DS</w:delText>
        </w:r>
        <w:r w:rsidR="00DF742C" w:rsidDel="003E6B88">
          <w:delText xml:space="preserve">-scales (thus based on </w:delText>
        </w:r>
        <w:r w:rsidR="002810B1" w:rsidDel="003E6B88">
          <w:delText>the</w:delText>
        </w:r>
        <w:r w:rsidR="002C7938" w:rsidRPr="00946957" w:rsidDel="003E6B88">
          <w:delText xml:space="preserve"> twentieth</w:delText>
        </w:r>
        <w:r w:rsidR="00251338" w:rsidDel="003E6B88">
          <w:delText>-</w:delText>
        </w:r>
        <w:r w:rsidR="00945B71" w:rsidDel="003E6B88">
          <w:delText>degree squares</w:delText>
        </w:r>
      </w:del>
      <w:del w:id="231" w:author="GAV" w:date="2019-10-30T15:50:00Z">
        <w:r w:rsidR="00945B71" w:rsidDel="009E7E9B">
          <w:delText>’</w:delText>
        </w:r>
      </w:del>
      <w:del w:id="232" w:author="GAV" w:date="2019-10-30T16:02:00Z">
        <w:r w:rsidR="00945B71" w:rsidDel="003E6B88">
          <w:delText xml:space="preserve"> </w:delText>
        </w:r>
      </w:del>
      <w:del w:id="233" w:author="GAV" w:date="2019-10-30T15:50:00Z">
        <w:r w:rsidR="00945B71" w:rsidDel="009E7E9B">
          <w:delText>(</w:delText>
        </w:r>
      </w:del>
      <w:del w:id="234" w:author="GAV" w:date="2019-10-30T16:02:00Z">
        <w:r w:rsidR="00945B71" w:rsidDel="003E6B88">
          <w:delText>0.05</w:delText>
        </w:r>
        <w:r w:rsidR="00945B71" w:rsidDel="003E6B88">
          <w:rPr>
            <w:rFonts w:cstheme="majorBidi"/>
          </w:rPr>
          <w:delText>°×</w:delText>
        </w:r>
        <w:r w:rsidR="00945B71" w:rsidDel="003E6B88">
          <w:delText>0.05</w:delText>
        </w:r>
        <w:r w:rsidR="00945B71" w:rsidDel="003E6B88">
          <w:rPr>
            <w:rFonts w:ascii="Times New Roman" w:hAnsi="Times New Roman" w:cs="Times New Roman"/>
          </w:rPr>
          <w:delText>°</w:delText>
        </w:r>
        <w:r w:rsidR="00945B71" w:rsidDel="003E6B88">
          <w:delText>)</w:delText>
        </w:r>
        <w:r w:rsidR="002C7938" w:rsidRPr="00946957" w:rsidDel="003E6B88">
          <w:delText>, eighth-</w:delText>
        </w:r>
        <w:r w:rsidR="00945B71" w:rsidDel="003E6B88">
          <w:delText>degree squares’</w:delText>
        </w:r>
        <w:r w:rsidR="002C7938" w:rsidRPr="00946957" w:rsidDel="003E6B88">
          <w:delText>,</w:delText>
        </w:r>
        <w:r w:rsidR="00945B71" w:rsidDel="003E6B88">
          <w:delText xml:space="preserve"> </w:delText>
        </w:r>
        <w:r w:rsidR="002C7938" w:rsidRPr="00946957" w:rsidDel="003E6B88">
          <w:delText>QDS</w:delText>
        </w:r>
        <w:r w:rsidR="00945B71" w:rsidDel="003E6B88">
          <w:delText xml:space="preserve">’ and </w:delText>
        </w:r>
        <w:r w:rsidR="002C7938" w:rsidRPr="00946957" w:rsidDel="003E6B88">
          <w:delText>HDS</w:delText>
        </w:r>
        <w:r w:rsidR="00945B71" w:rsidDel="003E6B88">
          <w:delText>’</w:delText>
        </w:r>
        <w:r w:rsidR="002C7938" w:rsidRPr="00946957" w:rsidDel="003E6B88">
          <w:delText xml:space="preserve"> environmental</w:delText>
        </w:r>
        <w:r w:rsidR="00565039" w:rsidDel="003E6B88">
          <w:delText xml:space="preserve"> conditions</w:delText>
        </w:r>
        <w:r w:rsidR="00DF742C" w:rsidDel="003E6B88">
          <w:delText>)</w:delText>
        </w:r>
        <w:r w:rsidR="002C7938" w:rsidRPr="00946957" w:rsidDel="003E6B88">
          <w:delText xml:space="preserve">. </w:delText>
        </w:r>
        <w:r w:rsidR="00E7429C" w:rsidRPr="0001739B" w:rsidDel="003E6B88">
          <w:delText>We implemented t</w:delText>
        </w:r>
      </w:del>
      <w:ins w:id="235" w:author="GAV" w:date="2019-10-30T16:02:00Z">
        <w:r w:rsidR="003E6B88">
          <w:t>T</w:t>
        </w:r>
      </w:ins>
      <w:r w:rsidR="00E7429C" w:rsidRPr="0001739B">
        <w:t xml:space="preserve">his </w:t>
      </w:r>
      <w:del w:id="236" w:author="GAV" w:date="2019-10-30T16:05:00Z">
        <w:r w:rsidR="00E7429C" w:rsidRPr="0001739B" w:rsidDel="00444B5F">
          <w:delText xml:space="preserve">measure of </w:delText>
        </w:r>
        <w:r w:rsidR="007E72DA" w:rsidRPr="0001739B" w:rsidDel="00444B5F">
          <w:delText>heterogeneity</w:delText>
        </w:r>
        <w:r w:rsidR="00E7429C" w:rsidRPr="0001739B" w:rsidDel="00444B5F">
          <w:delText xml:space="preserve"> </w:delText>
        </w:r>
      </w:del>
      <w:ins w:id="237" w:author="GAV" w:date="2019-10-30T16:02:00Z">
        <w:r w:rsidR="003E6B88">
          <w:t>was d</w:t>
        </w:r>
      </w:ins>
      <w:ins w:id="238" w:author="GAV" w:date="2019-10-30T16:05:00Z">
        <w:r w:rsidR="00444B5F">
          <w:t>one</w:t>
        </w:r>
      </w:ins>
      <w:ins w:id="239" w:author="GAV" w:date="2019-10-30T16:02:00Z">
        <w:r w:rsidR="003E6B88">
          <w:t xml:space="preserve"> </w:t>
        </w:r>
      </w:ins>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ins w:id="240" w:author="GAV" w:date="2019-10-30T16:02:00Z">
        <w:r w:rsidR="003E6B88">
          <w:t>,</w:t>
        </w:r>
      </w:ins>
      <w:r w:rsidR="008E6F1C">
        <w:t xml:space="preserve"> </w:t>
      </w:r>
      <w:r w:rsidR="0076433F">
        <w:t xml:space="preserve">with </w:t>
      </w:r>
      <w:r w:rsidR="00BD5C4F">
        <w:t xml:space="preserve">variance </w:t>
      </w:r>
      <w:ins w:id="241" w:author="GAV" w:date="2019-10-30T16:02:00Z">
        <w:r w:rsidR="003E6B88">
          <w:t xml:space="preserve">set </w:t>
        </w:r>
      </w:ins>
      <w:r w:rsidR="00BD5C4F">
        <w:t>as the aggregation function</w:t>
      </w:r>
      <w:r w:rsidR="00A30A5A">
        <w:t>.</w:t>
      </w:r>
      <w:r w:rsidR="00DE7007">
        <w:t xml:space="preserve"> </w:t>
      </w:r>
      <w:ins w:id="242" w:author="GAV" w:date="2019-10-30T16:07:00Z">
        <w:r w:rsidR="00444B5F">
          <w:t xml:space="preserve">Since </w:t>
        </w:r>
      </w:ins>
      <w:ins w:id="243" w:author="GAV" w:date="2019-10-30T16:10:00Z">
        <w:r w:rsidR="009B5F2E">
          <w:t>our index</w:t>
        </w:r>
      </w:ins>
      <w:ins w:id="244" w:author="GAV" w:date="2019-10-30T16:07:00Z">
        <w:r w:rsidR="00444B5F">
          <w:t xml:space="preserve"> measure</w:t>
        </w:r>
      </w:ins>
      <w:ins w:id="245" w:author="GAV" w:date="2019-10-30T16:10:00Z">
        <w:r w:rsidR="009B5F2E">
          <w:t>s</w:t>
        </w:r>
      </w:ins>
      <w:ins w:id="246" w:author="GAV" w:date="2019-10-30T16:07:00Z">
        <w:r w:rsidR="00444B5F">
          <w:t xml:space="preserve"> within-square heterogeneity at each spatial scale, </w:t>
        </w:r>
      </w:ins>
      <w:ins w:id="247" w:author="GAV" w:date="2019-10-30T16:10:00Z">
        <w:r w:rsidR="009B5F2E">
          <w:t>it can be related directly</w:t>
        </w:r>
      </w:ins>
      <w:ins w:id="248" w:author="GAV" w:date="2019-10-30T16:07:00Z">
        <w:r w:rsidR="00444B5F">
          <w:t xml:space="preserve"> to </w:t>
        </w:r>
      </w:ins>
      <w:ins w:id="249" w:author="GAV" w:date="2019-10-30T16:10:00Z">
        <w:r w:rsidR="009B5F2E">
          <w:t xml:space="preserve">species richness at the </w:t>
        </w:r>
      </w:ins>
      <w:ins w:id="250" w:author="GAV" w:date="2019-10-30T16:07:00Z">
        <w:r w:rsidR="009B5F2E">
          <w:t>QDS-, HDS- and DS-scales</w:t>
        </w:r>
        <w:r w:rsidR="00444B5F">
          <w:t>.</w:t>
        </w:r>
      </w:ins>
    </w:p>
    <w:p w14:paraId="01C05115" w14:textId="72CBA581" w:rsidR="00377F87" w:rsidDel="00444B5F" w:rsidRDefault="00DE7007">
      <w:pPr>
        <w:pStyle w:val="BodyText"/>
        <w:rPr>
          <w:del w:id="251" w:author="GAV" w:date="2019-10-30T16:09:00Z"/>
        </w:rPr>
      </w:pPr>
      <w:del w:id="252" w:author="GAV" w:date="2019-10-30T16:06:00Z">
        <w:r w:rsidDel="00444B5F">
          <w:delText xml:space="preserve">This </w:delText>
        </w:r>
      </w:del>
      <w:del w:id="253" w:author="GAV" w:date="2019-10-30T16:07:00Z">
        <w:r w:rsidDel="00444B5F">
          <w:delText xml:space="preserve">index only uses neighbouring </w:delText>
        </w:r>
        <w:r w:rsidR="00CA7709" w:rsidDel="00444B5F">
          <w:delText xml:space="preserve">squares </w:delText>
        </w:r>
        <w:r w:rsidDel="00444B5F">
          <w:delText>to describe heterogeneity, similar to indices implemented in the</w:delText>
        </w:r>
      </w:del>
      <w:del w:id="254" w:author="GAV" w:date="2019-10-30T16:06:00Z">
        <w:r w:rsidDel="00444B5F">
          <w:delText xml:space="preserve"> “terrain” function in “raster”</w:delText>
        </w:r>
      </w:del>
      <w:del w:id="255" w:author="GAV" w:date="2019-10-30T16:03:00Z">
        <w:r w:rsidDel="003E6B88">
          <w:delText>.</w:delText>
        </w:r>
      </w:del>
      <w:del w:id="256" w:author="GAV" w:date="2019-10-30T16:07:00Z">
        <w:r w:rsidDel="00444B5F">
          <w:delText xml:space="preserve"> </w:delText>
        </w:r>
      </w:del>
      <w:del w:id="257" w:author="GAV" w:date="2019-10-30T16:03:00Z">
        <w:r w:rsidR="00CA7709" w:rsidDel="003E6B88">
          <w:delText>However, o</w:delText>
        </w:r>
      </w:del>
      <w:del w:id="258" w:author="GAV" w:date="2019-10-30T16:07:00Z">
        <w:r w:rsidR="00A34738" w:rsidDel="00444B5F">
          <w:delText>ur index</w:delText>
        </w:r>
      </w:del>
      <w:del w:id="259" w:author="GAV" w:date="2019-10-30T16:03:00Z">
        <w:r w:rsidR="00A34738" w:rsidDel="003E6B88">
          <w:delText xml:space="preserve"> </w:delText>
        </w:r>
      </w:del>
      <w:del w:id="260" w:author="GAV" w:date="2019-10-30T16:07:00Z">
        <w:r w:rsidR="00A34738" w:rsidDel="00444B5F">
          <w:delText xml:space="preserve">describes heterogeneity within </w:delText>
        </w:r>
        <w:r w:rsidR="00CA7709" w:rsidDel="00444B5F">
          <w:delText>squares</w:delText>
        </w:r>
        <w:r w:rsidR="00377F87" w:rsidDel="00444B5F">
          <w:delText xml:space="preserve">, </w:delText>
        </w:r>
        <w:r w:rsidR="00A34738" w:rsidDel="00444B5F">
          <w:delText xml:space="preserve">as opposed to between </w:delText>
        </w:r>
        <w:r w:rsidR="00CA7709" w:rsidDel="00444B5F">
          <w:delText xml:space="preserve">squares </w:delText>
        </w:r>
        <w:r w:rsidR="00A34738" w:rsidDel="00444B5F">
          <w:delText>as in “terrain”</w:delText>
        </w:r>
        <w:r w:rsidR="00377F87" w:rsidDel="00444B5F">
          <w:delText xml:space="preserve">. Our </w:delText>
        </w:r>
      </w:del>
      <w:del w:id="261" w:author="GAV" w:date="2019-10-30T16:09:00Z">
        <w:r w:rsidR="00377F87" w:rsidDel="00444B5F">
          <w:delText>species richness dataset is based on within-</w:delText>
        </w:r>
        <w:r w:rsidR="00CA7709" w:rsidDel="00444B5F">
          <w:delText xml:space="preserve">square </w:delText>
        </w:r>
        <w:r w:rsidR="00377F87" w:rsidDel="00444B5F">
          <w:delText xml:space="preserve">data (species occurrences), making it comparable </w:delText>
        </w:r>
      </w:del>
      <w:del w:id="262" w:author="GAV" w:date="2019-10-30T15:52:00Z">
        <w:r w:rsidR="00377F87" w:rsidDel="002F3B4F">
          <w:delText xml:space="preserve">with </w:delText>
        </w:r>
        <w:r w:rsidR="00CA7709" w:rsidDel="002F3B4F">
          <w:delText xml:space="preserve">this </w:delText>
        </w:r>
      </w:del>
      <w:del w:id="263" w:author="GAV" w:date="2019-10-30T16:09:00Z">
        <w:r w:rsidR="00377F87" w:rsidDel="00444B5F">
          <w:delText>heterogeneity data.</w:delText>
        </w:r>
      </w:del>
    </w:p>
    <w:p w14:paraId="4910D4CC" w14:textId="64AE34B0"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64"/>
      <w:commentRangeStart w:id="265"/>
      <w:r w:rsidR="00FD3C3A">
        <w:t xml:space="preserve">both </w:t>
      </w:r>
      <w:commentRangeEnd w:id="264"/>
      <w:r w:rsidR="0076433F">
        <w:rPr>
          <w:rStyle w:val="CommentReference"/>
          <w:rFonts w:ascii="Times New Roman" w:hAnsiTheme="minorHAnsi"/>
        </w:rPr>
        <w:commentReference w:id="264"/>
      </w:r>
      <w:commentRangeEnd w:id="265"/>
      <w:r w:rsidR="008156BB">
        <w:rPr>
          <w:rStyle w:val="CommentReference"/>
          <w:rFonts w:ascii="Times New Roman" w:hAnsiTheme="minorHAnsi"/>
        </w:rPr>
        <w:commentReference w:id="265"/>
      </w:r>
      <w:r w:rsidR="00FD3C3A">
        <w:t xml:space="preserve">regions, to </w:t>
      </w:r>
      <w:del w:id="266" w:author="GAV" w:date="2019-10-30T16:11:00Z">
        <w:r w:rsidR="00FD3C3A" w:rsidDel="00DA6161">
          <w:delText>derive a measure of</w:delText>
        </w:r>
        <w:r w:rsidR="005F0FFB" w:rsidDel="00DA6161">
          <w:delText xml:space="preserve"> overall</w:delText>
        </w:r>
      </w:del>
      <w:ins w:id="267" w:author="GAV" w:date="2019-10-30T16:11:00Z">
        <w:r w:rsidR="00DA6161">
          <w:t>extract a major axis of</w:t>
        </w:r>
      </w:ins>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68"/>
      <w:commentRangeStart w:id="269"/>
      <w:r w:rsidR="00F358D2">
        <w:t>log</w:t>
      </w:r>
      <w:r w:rsidR="00F70EA3">
        <w:rPr>
          <w:vertAlign w:val="subscript"/>
        </w:rPr>
        <w:t>10</w:t>
      </w:r>
      <w:r w:rsidR="00F70EA3">
        <w:t>-</w:t>
      </w:r>
      <w:r w:rsidR="00F358D2">
        <w:t xml:space="preserve">transformed </w:t>
      </w:r>
      <w:commentRangeEnd w:id="268"/>
      <w:r w:rsidR="0076433F">
        <w:rPr>
          <w:rStyle w:val="CommentReference"/>
          <w:rFonts w:ascii="Times New Roman" w:hAnsiTheme="minorHAnsi"/>
        </w:rPr>
        <w:commentReference w:id="268"/>
      </w:r>
      <w:commentRangeEnd w:id="269"/>
      <w:r w:rsidR="00CF1356">
        <w:rPr>
          <w:rStyle w:val="CommentReference"/>
          <w:rFonts w:ascii="Times New Roman" w:hAnsiTheme="minorHAnsi"/>
        </w:rPr>
        <w:commentReference w:id="269"/>
      </w:r>
      <w:r w:rsidR="00F358D2">
        <w:t xml:space="preserve">to ensure normality. A separate PCA was </w:t>
      </w:r>
      <w:ins w:id="270" w:author="GAV" w:date="2019-10-30T16:12:00Z">
        <w:r w:rsidR="00DA6161">
          <w:t>then run at</w:t>
        </w:r>
      </w:ins>
      <w:del w:id="271" w:author="GAV" w:date="2019-10-30T16:12:00Z">
        <w:r w:rsidR="00F358D2" w:rsidDel="00DA6161">
          <w:delText>done for</w:delText>
        </w:r>
      </w:del>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ins w:id="272" w:author="GAV" w:date="2019-10-30T16:12:00Z">
        <w:r w:rsidR="00DA6161">
          <w:t xml:space="preserve">thus </w:t>
        </w:r>
      </w:ins>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5CDEF6D7" w:rsidR="007E72DA" w:rsidRPr="00DE7007" w:rsidRDefault="00BE3A41" w:rsidP="00BE3A41">
      <w:pPr>
        <w:pStyle w:val="BodyText"/>
      </w:pPr>
      <w:r w:rsidRPr="000519A1">
        <w:t xml:space="preserve">To compare </w:t>
      </w:r>
      <w:del w:id="273" w:author="GAV" w:date="2019-10-30T16:13:00Z">
        <w:r w:rsidRPr="000519A1" w:rsidDel="00F53D6B">
          <w:delText xml:space="preserve">the </w:delText>
        </w:r>
        <w:r w:rsidR="000519A1" w:rsidRPr="000519A1" w:rsidDel="00F53D6B">
          <w:delText>nine forms of</w:delText>
        </w:r>
      </w:del>
      <w:ins w:id="274" w:author="GAV" w:date="2019-10-30T16:13:00Z">
        <w:r w:rsidR="00F53D6B">
          <w:t>heterogeneity in the nine</w:t>
        </w:r>
      </w:ins>
      <w:r w:rsidR="000519A1" w:rsidRPr="000519A1">
        <w:t xml:space="preserve"> </w:t>
      </w:r>
      <w:r w:rsidRPr="000519A1">
        <w:t xml:space="preserve">environmental </w:t>
      </w:r>
      <w:del w:id="275" w:author="GAV" w:date="2019-10-30T16:13:00Z">
        <w:r w:rsidR="007E72DA" w:rsidRPr="000519A1" w:rsidDel="00F53D6B">
          <w:delText xml:space="preserve">heterogeneity </w:delText>
        </w:r>
      </w:del>
      <w:ins w:id="276" w:author="GAV" w:date="2019-10-30T16:13:00Z">
        <w:r w:rsidR="00F53D6B">
          <w:t>variables</w:t>
        </w:r>
        <w:r w:rsidR="00F53D6B" w:rsidRPr="000519A1">
          <w:t xml:space="preserve"> </w:t>
        </w:r>
      </w:ins>
      <w:r w:rsidR="007E72DA" w:rsidRPr="000519A1">
        <w:t xml:space="preserve">and </w:t>
      </w:r>
      <w:ins w:id="277" w:author="GAV" w:date="2019-10-30T16:13:00Z">
        <w:r w:rsidR="00F53D6B">
          <w:t xml:space="preserve">in </w:t>
        </w:r>
      </w:ins>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ins w:id="278" w:author="GAV" w:date="2019-10-30T16:14:00Z">
        <w:r w:rsidR="00F1656B">
          <w:t xml:space="preserve">of a variable </w:t>
        </w:r>
      </w:ins>
      <w:r w:rsidR="000519A1">
        <w:t>between two categories</w:t>
      </w:r>
      <w:del w:id="279" w:author="GAV" w:date="2019-10-30T16:14:00Z">
        <w:r w:rsidR="000519A1" w:rsidDel="00F53D6B">
          <w:delText>’</w:delText>
        </w:r>
      </w:del>
      <w:r w:rsidR="000519A1">
        <w:t xml:space="preserve"> </w:t>
      </w:r>
      <w:del w:id="280" w:author="GAV" w:date="2019-10-30T16:14:00Z">
        <w:r w:rsidR="000519A1" w:rsidDel="00F53D6B">
          <w:delText xml:space="preserve">values </w:delText>
        </w:r>
      </w:del>
      <w:del w:id="281" w:author="GAV" w:date="2019-10-30T16:13:00Z">
        <w:r w:rsidR="000519A1" w:rsidDel="00F53D6B">
          <w:delText xml:space="preserve">where </w:delText>
        </w:r>
      </w:del>
      <w:ins w:id="282" w:author="GAV" w:date="2019-10-30T16:13:00Z">
        <w:r w:rsidR="00F53D6B">
          <w:t xml:space="preserve">in which </w:t>
        </w:r>
      </w:ins>
      <w:ins w:id="283" w:author="GAV" w:date="2019-10-30T16:15:00Z">
        <w:r w:rsidR="00F1656B">
          <w:t xml:space="preserve">the value in </w:t>
        </w:r>
      </w:ins>
      <w:del w:id="284" w:author="GAV" w:date="2019-10-30T16:15:00Z">
        <w:r w:rsidR="000519A1" w:rsidDel="00F1656B">
          <w:delText>on</w:delText>
        </w:r>
      </w:del>
      <w:ins w:id="285" w:author="GAV" w:date="2019-10-30T16:15:00Z">
        <w:r w:rsidR="00F1656B">
          <w:t>on</w:t>
        </w:r>
      </w:ins>
      <w:r w:rsidR="000519A1">
        <w:t>e category</w:t>
      </w:r>
      <w:del w:id="286" w:author="GAV" w:date="2019-10-30T16:15:00Z">
        <w:r w:rsidR="000519A1" w:rsidDel="00F1656B">
          <w:delText>’s values</w:delText>
        </w:r>
      </w:del>
      <w:r w:rsidR="000519A1">
        <w:t xml:space="preserve"> </w:t>
      </w:r>
      <w:r w:rsidR="00104ADF">
        <w:t>exceed</w:t>
      </w:r>
      <w:ins w:id="287" w:author="GAV" w:date="2019-10-30T16:16:00Z">
        <w:r w:rsidR="00F1656B">
          <w:t>s</w:t>
        </w:r>
      </w:ins>
      <w:r w:rsidR="000519A1">
        <w:t xml:space="preserve"> th</w:t>
      </w:r>
      <w:ins w:id="288" w:author="GAV" w:date="2019-10-30T16:15:00Z">
        <w:r w:rsidR="00F1656B">
          <w:t>at in the other</w:t>
        </w:r>
      </w:ins>
      <w:del w:id="289" w:author="GAV" w:date="2019-10-30T16:15:00Z">
        <w:r w:rsidR="000519A1" w:rsidDel="00F1656B">
          <w:delText>e other’s</w:delText>
        </w:r>
      </w:del>
      <w:r w:rsidR="000519A1">
        <w:t>.</w:t>
      </w:r>
      <w:r w:rsidR="0032532C">
        <w:t xml:space="preserve"> </w:t>
      </w:r>
      <w:r w:rsidR="00312AA7">
        <w:t>Additionally</w:t>
      </w:r>
      <w:r w:rsidR="005C752F">
        <w:t xml:space="preserve">, we tested for differences in </w:t>
      </w:r>
      <w:del w:id="290" w:author="GAV" w:date="2019-10-30T16:16:00Z">
        <w:r w:rsidR="005C752F" w:rsidDel="00F1656B">
          <w:delText xml:space="preserve">regions’ </w:delText>
        </w:r>
      </w:del>
      <w:ins w:id="291" w:author="GAV" w:date="2019-10-30T16:16:00Z">
        <w:r w:rsidR="00F1656B">
          <w:t xml:space="preserve">regional </w:t>
        </w:r>
      </w:ins>
      <w:r w:rsidR="005C752F">
        <w:t>heterogeneity values using two-sided Mann-</w:t>
      </w:r>
      <w:r w:rsidR="005C752F">
        <w:lastRenderedPageBreak/>
        <w:t xml:space="preserve">Whitney </w:t>
      </w:r>
      <w:r w:rsidR="005C752F">
        <w:rPr>
          <w:i/>
        </w:rPr>
        <w:t>U</w:t>
      </w:r>
      <w:r w:rsidR="005C752F" w:rsidRPr="005C752F">
        <w:t>-</w:t>
      </w:r>
      <w:r w:rsidR="005C752F">
        <w:t>tests (</w:t>
      </w:r>
      <w:r w:rsidR="005C752F" w:rsidRPr="005C752F">
        <w:rPr>
          <w:highlight w:val="yellow"/>
        </w:rPr>
        <w:t>ref</w:t>
      </w:r>
      <w:r w:rsidR="005C752F">
        <w:t>)</w:t>
      </w:r>
      <w:r w:rsidR="0061190A">
        <w:t xml:space="preserve"> </w:t>
      </w:r>
      <w:ins w:id="292" w:author="GAV" w:date="2019-10-30T16:16:00Z">
        <w:r w:rsidR="00F1656B">
          <w:t xml:space="preserve">as implemented </w:t>
        </w:r>
      </w:ins>
      <w:r w:rsidR="0061190A">
        <w:t>in R</w:t>
      </w:r>
      <w:r w:rsidR="005C752F">
        <w:t>.</w:t>
      </w:r>
      <w:r w:rsidR="00DE7007">
        <w:t xml:space="preserve"> </w:t>
      </w:r>
      <w:del w:id="293" w:author="GAV" w:date="2019-10-30T16:16:00Z">
        <w:r w:rsidR="00DE7007" w:rsidDel="00F1656B">
          <w:delText xml:space="preserve">We performed the </w:delText>
        </w:r>
        <w:r w:rsidR="00DE7007" w:rsidDel="00F1656B">
          <w:rPr>
            <w:i/>
          </w:rPr>
          <w:delText>CLES</w:delText>
        </w:r>
        <w:r w:rsidR="00DE7007" w:rsidDel="00F1656B">
          <w:delText xml:space="preserve">-calculations and </w:delText>
        </w:r>
        <w:r w:rsidR="00DE7007" w:rsidDel="00F1656B">
          <w:rPr>
            <w:i/>
          </w:rPr>
          <w:delText>U</w:delText>
        </w:r>
        <w:r w:rsidR="00DE7007" w:rsidDel="00F1656B">
          <w:delText>-tests</w:delText>
        </w:r>
      </w:del>
      <w:ins w:id="294" w:author="GAV" w:date="2019-10-30T16:16:00Z">
        <w:r w:rsidR="00F1656B">
          <w:t>Both analyses were done</w:t>
        </w:r>
      </w:ins>
      <w:r w:rsidR="00DE7007">
        <w:t xml:space="preserve"> at </w:t>
      </w:r>
      <w:ins w:id="295" w:author="GAV" w:date="2019-10-30T16:16:00Z">
        <w:r w:rsidR="00F1656B">
          <w:t>all</w:t>
        </w:r>
      </w:ins>
      <w:ins w:id="296" w:author="GAV" w:date="2019-10-30T16:17:00Z">
        <w:r w:rsidR="00F1656B">
          <w:t xml:space="preserve"> </w:t>
        </w:r>
      </w:ins>
      <w:del w:id="297" w:author="GAV" w:date="2019-10-30T16:16:00Z">
        <w:r w:rsidR="00DE7007" w:rsidDel="00F1656B">
          <w:delText xml:space="preserve">the </w:delText>
        </w:r>
      </w:del>
      <w:r w:rsidR="00DE7007">
        <w:t>four spatial scales</w:t>
      </w:r>
      <w:del w:id="298" w:author="GAV" w:date="2019-10-30T16:17:00Z">
        <w:r w:rsidR="00DE7007" w:rsidDel="00F1656B">
          <w:delText xml:space="preserve"> considered</w:delText>
        </w:r>
      </w:del>
      <w:r w:rsidR="00502FAF">
        <w:t>. Th</w:t>
      </w:r>
      <w:r w:rsidR="0076433F">
        <w:t>is</w:t>
      </w:r>
      <w:r w:rsidR="00502FAF">
        <w:t xml:space="preserve"> enabled us</w:t>
      </w:r>
      <w:r w:rsidR="00DE7007">
        <w:t xml:space="preserve"> to assess scale-dependence</w:t>
      </w:r>
      <w:r w:rsidR="00502FAF">
        <w:t xml:space="preserve"> in heterogeneity and to ascertain the spatial scale </w:t>
      </w:r>
      <w:del w:id="299" w:author="GAV" w:date="2019-10-30T16:17:00Z">
        <w:r w:rsidR="00502FAF" w:rsidDel="00F1656B">
          <w:delText xml:space="preserve">(if any) </w:delText>
        </w:r>
      </w:del>
      <w:r w:rsidR="00502FAF">
        <w:t xml:space="preserve">at which </w:t>
      </w:r>
      <w:ins w:id="300" w:author="GAV" w:date="2019-10-30T16:30:00Z">
        <w:r w:rsidR="00793F46">
          <w:t xml:space="preserve">regional </w:t>
        </w:r>
      </w:ins>
      <w:r w:rsidR="00502FAF">
        <w:t>environmental heterogeneity</w:t>
      </w:r>
      <w:ins w:id="301" w:author="GAV" w:date="2019-10-30T16:17:00Z">
        <w:r w:rsidR="00F1656B">
          <w:t xml:space="preserve"> differences are</w:t>
        </w:r>
      </w:ins>
      <w:del w:id="302" w:author="GAV" w:date="2019-10-30T16:17:00Z">
        <w:r w:rsidR="00502FAF" w:rsidDel="00F1656B">
          <w:delText xml:space="preserve"> is</w:delText>
        </w:r>
      </w:del>
      <w:r w:rsidR="00502FAF">
        <w:t xml:space="preserve"> most pronounced.</w:t>
      </w:r>
    </w:p>
    <w:p w14:paraId="362E99FC" w14:textId="77122C2B" w:rsidR="00DD2348" w:rsidRDefault="00DD7307" w:rsidP="008A4E97">
      <w:pPr>
        <w:pStyle w:val="Heading2"/>
        <w:spacing w:line="240" w:lineRule="auto"/>
      </w:pPr>
      <w:bookmarkStart w:id="303" w:name="environmental-heterogeneity-as-an-explan"/>
      <w:r>
        <w:t>2.3</w:t>
      </w:r>
      <w:r w:rsidR="0009179A">
        <w:t>:</w:t>
      </w:r>
      <w:r>
        <w:t xml:space="preserve"> </w:t>
      </w:r>
      <w:r w:rsidR="005F0FFB">
        <w:t>Environmental heterogeneity as an explanation of species richness</w:t>
      </w:r>
      <w:bookmarkEnd w:id="303"/>
    </w:p>
    <w:p w14:paraId="23BA1837" w14:textId="684EF964" w:rsidR="002F092D" w:rsidRDefault="00842DF6" w:rsidP="00DF0226">
      <w:pPr>
        <w:pStyle w:val="FirstParagraph"/>
        <w:rPr>
          <w:rFonts w:eastAsiaTheme="minorEastAsia"/>
        </w:rPr>
      </w:pPr>
      <w:del w:id="304" w:author="GAV" w:date="2019-11-22T13:32:00Z">
        <w:r w:rsidDel="001E723F">
          <w:delText xml:space="preserve">In the </w:delText>
        </w:r>
        <w:commentRangeStart w:id="305"/>
        <w:r w:rsidDel="001E723F">
          <w:delText xml:space="preserve">absence </w:delText>
        </w:r>
        <w:commentRangeEnd w:id="305"/>
        <w:r w:rsidR="0076433F" w:rsidDel="001E723F">
          <w:rPr>
            <w:rStyle w:val="CommentReference"/>
            <w:rFonts w:ascii="Times New Roman" w:hAnsiTheme="minorHAnsi"/>
          </w:rPr>
          <w:commentReference w:id="305"/>
        </w:r>
        <w:r w:rsidDel="001E723F">
          <w:delText>of</w:delText>
        </w:r>
        <w:r w:rsidR="00FE3E67" w:rsidDel="001E723F">
          <w:delText xml:space="preserve"> strong non</w:delText>
        </w:r>
        <w:r w:rsidR="00310871" w:rsidDel="001E723F">
          <w:delText>-</w:delText>
        </w:r>
        <w:r w:rsidR="00FE3E67" w:rsidDel="001E723F">
          <w:delText xml:space="preserve">linearity </w:delText>
        </w:r>
      </w:del>
      <w:del w:id="306" w:author="GAV" w:date="2019-10-30T16:32:00Z">
        <w:r w:rsidR="00FE3E67" w:rsidDel="00793F46">
          <w:delText xml:space="preserve">of the relationships between environmental heterogeneity </w:delText>
        </w:r>
      </w:del>
      <w:del w:id="307" w:author="GAV" w:date="2019-10-30T16:31:00Z">
        <w:r w:rsidR="00FE3E67" w:rsidDel="00793F46">
          <w:delText>(</w:delText>
        </w:r>
        <w:r w:rsidDel="00793F46">
          <w:delText xml:space="preserve">in </w:delText>
        </w:r>
        <w:r w:rsidR="00FE3E67" w:rsidDel="00793F46">
          <w:delText xml:space="preserve">the </w:delText>
        </w:r>
        <w:r w:rsidR="009D35D4" w:rsidDel="00793F46">
          <w:delText>nine</w:delText>
        </w:r>
        <w:r w:rsidR="00FE3E67" w:rsidDel="00793F46">
          <w:delText xml:space="preserve"> selected variables</w:delText>
        </w:r>
        <w:r w:rsidDel="00793F46">
          <w:delText>,</w:delText>
        </w:r>
        <w:r w:rsidR="00FE3E67" w:rsidDel="00793F46">
          <w:delText xml:space="preserve"> and the major heterogen</w:delText>
        </w:r>
        <w:r w:rsidDel="00793F46">
          <w:delText>e</w:delText>
        </w:r>
        <w:r w:rsidR="00FE3E67" w:rsidDel="00793F46">
          <w:delText xml:space="preserve">ity axis represented by PC1) </w:delText>
        </w:r>
      </w:del>
      <w:del w:id="308" w:author="GAV" w:date="2019-10-30T16:32:00Z">
        <w:r w:rsidR="00FE3E67" w:rsidDel="00793F46">
          <w:delText>and species richness at the QDS</w:delText>
        </w:r>
        <w:r w:rsidR="00A95D88" w:rsidDel="00793F46">
          <w:delText>-</w:delText>
        </w:r>
        <w:r w:rsidR="00774484" w:rsidDel="00793F46">
          <w:delText>,</w:delText>
        </w:r>
        <w:r w:rsidR="00FE3E67" w:rsidDel="00793F46">
          <w:delText xml:space="preserve"> HDS</w:delText>
        </w:r>
        <w:r w:rsidR="00A95D88" w:rsidDel="00793F46">
          <w:delText>-</w:delText>
        </w:r>
        <w:r w:rsidR="00774484" w:rsidDel="00793F46">
          <w:delText xml:space="preserve"> and DS-</w:delText>
        </w:r>
        <w:r w:rsidR="00FE3E67" w:rsidDel="00793F46">
          <w:delText>scale</w:delText>
        </w:r>
        <w:r w:rsidR="00774484" w:rsidDel="00793F46">
          <w:delText>s</w:delText>
        </w:r>
        <w:r w:rsidR="00FE3E67" w:rsidDel="00793F46">
          <w:delText xml:space="preserve">, </w:delText>
        </w:r>
      </w:del>
      <w:del w:id="309" w:author="GAV" w:date="2019-11-22T13:32:00Z">
        <w:r w:rsidR="00FE3E67" w:rsidDel="001E723F">
          <w:delText>w</w:delText>
        </w:r>
      </w:del>
      <w:ins w:id="310" w:author="GAV" w:date="2019-11-22T13:32:00Z">
        <w:r w:rsidR="001E723F">
          <w:t>W</w:t>
        </w:r>
      </w:ins>
      <w:r w:rsidR="00FE3E67">
        <w:t>e used linear</w:t>
      </w:r>
      <w:ins w:id="311" w:author="GAV" w:date="2019-10-30T16:35:00Z">
        <w:r w:rsidR="00FE4E23">
          <w:t xml:space="preserve"> </w:t>
        </w:r>
      </w:ins>
      <w:del w:id="312" w:author="GAV" w:date="2019-10-30T16:36:00Z">
        <w:r w:rsidR="00FE3E67" w:rsidDel="00FE4E23">
          <w:delText xml:space="preserve"> </w:delText>
        </w:r>
      </w:del>
      <w:r w:rsidR="00FE3E67">
        <w:t>models</w:t>
      </w:r>
      <w:r w:rsidR="00CD7A9B">
        <w:t xml:space="preserve"> </w:t>
      </w:r>
      <w:r w:rsidR="00FE3E67">
        <w:t xml:space="preserve">to assess </w:t>
      </w:r>
      <w:r w:rsidR="005F0FFB">
        <w:t xml:space="preserve">the explanatory power of </w:t>
      </w:r>
      <w:del w:id="313" w:author="GAV" w:date="2019-10-30T16:45:00Z">
        <w:r w:rsidR="007948F4" w:rsidDel="00352C55">
          <w:delText xml:space="preserve">environmental </w:delText>
        </w:r>
      </w:del>
      <w:r w:rsidR="007948F4">
        <w:t>heterogeneity</w:t>
      </w:r>
      <w:r w:rsidR="005F0FFB">
        <w:t xml:space="preserve"> </w:t>
      </w:r>
      <w:ins w:id="314" w:author="GAV" w:date="2019-10-30T16:31:00Z">
        <w:r w:rsidR="00793F46">
          <w:t xml:space="preserve">in the nine selected </w:t>
        </w:r>
      </w:ins>
      <w:ins w:id="315" w:author="GAV" w:date="2019-10-30T16:45:00Z">
        <w:r w:rsidR="00352C55">
          <w:t xml:space="preserve">environmental </w:t>
        </w:r>
      </w:ins>
      <w:ins w:id="316" w:author="GAV" w:date="2019-10-30T16:31:00Z">
        <w:r w:rsidR="00793F46">
          <w:t>variables, and the major heterogeneity axis represented by PC1</w:t>
        </w:r>
      </w:ins>
      <w:ins w:id="317" w:author="GAV" w:date="2019-10-30T16:46:00Z">
        <w:r w:rsidR="00352C55">
          <w:t>,</w:t>
        </w:r>
      </w:ins>
      <w:ins w:id="318" w:author="GAV" w:date="2019-10-30T16:31:00Z">
        <w:r w:rsidR="00793F46">
          <w:t xml:space="preserve"> </w:t>
        </w:r>
      </w:ins>
      <w:r w:rsidR="00FE3E67">
        <w:t xml:space="preserve">as </w:t>
      </w:r>
      <w:del w:id="319" w:author="GAV" w:date="2019-11-19T15:33:00Z">
        <w:r w:rsidR="00FE3E67" w:rsidDel="00963268">
          <w:delText xml:space="preserve">a </w:delText>
        </w:r>
      </w:del>
      <w:r w:rsidR="00FE3E67">
        <w:t>determinant</w:t>
      </w:r>
      <w:ins w:id="320" w:author="GAV" w:date="2019-11-19T15:33:00Z">
        <w:r w:rsidR="00963268">
          <w:t>s</w:t>
        </w:r>
      </w:ins>
      <w:r w:rsidR="00FE3E67">
        <w:t xml:space="preserve"> of</w:t>
      </w:r>
      <w:r w:rsidR="005F0FFB">
        <w:t xml:space="preserve"> species richness</w:t>
      </w:r>
      <w:r w:rsidR="00FE3E67">
        <w:t xml:space="preserve"> </w:t>
      </w:r>
      <w:ins w:id="321" w:author="GAV" w:date="2019-10-30T16:32:00Z">
        <w:r w:rsidR="00793F46">
          <w:t>across the two regions</w:t>
        </w:r>
      </w:ins>
      <w:ins w:id="322" w:author="GAV" w:date="2019-11-19T15:38:00Z">
        <w:r w:rsidR="00A13B07">
          <w:t>.</w:t>
        </w:r>
      </w:ins>
      <w:del w:id="323" w:author="GAV" w:date="2019-10-30T16:32:00Z">
        <w:r w:rsidR="00FE3E67" w:rsidDel="00793F46">
          <w:delText>across the two regions</w:delText>
        </w:r>
      </w:del>
      <w:del w:id="324" w:author="GAV" w:date="2019-10-30T16:46:00Z">
        <w:r w:rsidR="005F0FFB" w:rsidDel="00352C55">
          <w:delText xml:space="preserve">. </w:delText>
        </w:r>
        <w:r w:rsidR="00A95D88" w:rsidDel="00352C55">
          <w:delText xml:space="preserve">These analyses made use of </w:delText>
        </w:r>
      </w:del>
      <w:del w:id="325" w:author="GAV" w:date="2019-10-30T16:17:00Z">
        <w:r w:rsidR="005F0FFB" w:rsidDel="006C3004">
          <w:delText xml:space="preserve">the </w:delText>
        </w:r>
      </w:del>
      <w:del w:id="326" w:author="GAV" w:date="2019-10-30T16:46:00Z">
        <w:r w:rsidR="005F0FFB" w:rsidDel="00352C55">
          <w:delText xml:space="preserve">species richness data </w:delText>
        </w:r>
      </w:del>
      <w:del w:id="327" w:author="GAV" w:date="2019-10-30T16:37:00Z">
        <w:r w:rsidR="005F0FFB" w:rsidDel="00FE4E23">
          <w:delText xml:space="preserve">collated </w:delText>
        </w:r>
      </w:del>
      <w:del w:id="328" w:author="GAV" w:date="2019-10-30T16:46:00Z">
        <w:r w:rsidR="005F0FFB" w:rsidDel="00352C55">
          <w:delText>at the QDS-</w:delText>
        </w:r>
        <w:r w:rsidR="00774484" w:rsidDel="00352C55">
          <w:delText xml:space="preserve">, </w:delText>
        </w:r>
        <w:r w:rsidR="005F0FFB" w:rsidDel="00352C55">
          <w:delText>HDS-</w:delText>
        </w:r>
        <w:r w:rsidR="00774484" w:rsidDel="00352C55">
          <w:delText xml:space="preserve"> and DS-</w:delText>
        </w:r>
        <w:r w:rsidR="005F0FFB" w:rsidDel="00352C55">
          <w:delText xml:space="preserve">scales </w:delText>
        </w:r>
      </w:del>
      <w:del w:id="329" w:author="GAV" w:date="2019-10-30T16:37:00Z">
        <w:r w:rsidR="005F0FFB" w:rsidDel="00FE4E23">
          <w:delText xml:space="preserve">and measures of </w:delText>
        </w:r>
        <w:r w:rsidR="007948F4" w:rsidDel="00FE4E23">
          <w:delText>environmental heterogeneity</w:delText>
        </w:r>
        <w:r w:rsidR="005F0FFB" w:rsidDel="00FE4E23">
          <w:delText xml:space="preserve"> </w:delText>
        </w:r>
        <w:r w:rsidR="00C04D03" w:rsidDel="00FE4E23">
          <w:delText>determined at the</w:delText>
        </w:r>
        <w:r w:rsidDel="00FE4E23">
          <w:delText>s</w:delText>
        </w:r>
        <w:r w:rsidR="00C04D03" w:rsidDel="00FE4E23">
          <w:delText>e</w:delText>
        </w:r>
        <w:r w:rsidDel="00FE4E23">
          <w:delText xml:space="preserve"> same</w:delText>
        </w:r>
        <w:r w:rsidR="00C04D03" w:rsidDel="00FE4E23">
          <w:delText xml:space="preserve"> scales</w:delText>
        </w:r>
      </w:del>
      <w:del w:id="330" w:author="GAV" w:date="2019-11-19T15:38:00Z">
        <w:r w:rsidR="005F0FFB" w:rsidDel="00A13B07">
          <w:delText>.</w:delText>
        </w:r>
      </w:del>
      <w:r w:rsidR="002F092D">
        <w:t xml:space="preserve"> </w:t>
      </w:r>
      <w:del w:id="331" w:author="GAV" w:date="2019-10-30T16:36:00Z">
        <w:r w:rsidR="0040493A" w:rsidRPr="009266B9" w:rsidDel="00FE4E23">
          <w:delText xml:space="preserve">To </w:delText>
        </w:r>
      </w:del>
      <w:del w:id="332" w:author="GAV" w:date="2019-10-30T16:34:00Z">
        <w:r w:rsidR="0040493A" w:rsidRPr="009266B9" w:rsidDel="00793F46">
          <w:delText>test the dependence of species richness on environmental heterogeneity</w:delText>
        </w:r>
        <w:r w:rsidR="009D6DDE" w:rsidDel="00793F46">
          <w:delText>,</w:delText>
        </w:r>
        <w:r w:rsidR="0040493A" w:rsidRPr="009266B9" w:rsidDel="00793F46">
          <w:delText xml:space="preserve"> and to </w:delText>
        </w:r>
      </w:del>
      <w:del w:id="333" w:author="GAV" w:date="2019-10-30T16:36:00Z">
        <w:r w:rsidR="0040493A" w:rsidRPr="009266B9" w:rsidDel="00FE4E23">
          <w:delText>assess whether the form of th</w:delText>
        </w:r>
      </w:del>
      <w:del w:id="334" w:author="GAV" w:date="2019-10-30T16:34:00Z">
        <w:r w:rsidR="0040493A" w:rsidRPr="009266B9" w:rsidDel="00793F46">
          <w:delText>is dependence</w:delText>
        </w:r>
      </w:del>
      <w:del w:id="335" w:author="GAV" w:date="2019-10-30T16:36:00Z">
        <w:r w:rsidR="0040493A" w:rsidRPr="009266B9" w:rsidDel="00FE4E23">
          <w:delText xml:space="preserve"> is identical across the two regions, we fitted </w:delText>
        </w:r>
        <w:r w:rsidR="00037267" w:rsidRPr="009266B9" w:rsidDel="00FE4E23">
          <w:delText xml:space="preserve">simple and multiple </w:delText>
        </w:r>
        <w:r w:rsidR="0040493A" w:rsidRPr="009266B9" w:rsidDel="00FE4E23">
          <w:delText xml:space="preserve">linear </w:delText>
        </w:r>
        <w:r w:rsidR="00037267" w:rsidRPr="009266B9" w:rsidDel="00FE4E23">
          <w:delText xml:space="preserve">regression </w:delText>
        </w:r>
        <w:r w:rsidR="0040493A" w:rsidRPr="009266B9" w:rsidDel="00FE4E23">
          <w:delText xml:space="preserve">models </w:delText>
        </w:r>
        <w:r w:rsidR="00037267" w:rsidRPr="009266B9" w:rsidDel="00FE4E23">
          <w:delText>specifying</w:delText>
        </w:r>
        <w:r w:rsidR="00D9131F" w:rsidDel="00FE4E23">
          <w:delText xml:space="preserve"> </w:delText>
        </w:r>
        <w:r w:rsidR="002D0B56" w:rsidRPr="009266B9" w:rsidDel="00FE4E23">
          <w:rPr>
            <w:i/>
          </w:rPr>
          <w:delText>S</w:delText>
        </w:r>
        <w:r w:rsidR="002D0B56" w:rsidRPr="009266B9" w:rsidDel="00FE4E23">
          <w:rPr>
            <w:vertAlign w:val="subscript"/>
          </w:rPr>
          <w:delText>HDS</w:delText>
        </w:r>
        <w:r w:rsidR="004C28BF" w:rsidDel="00FE4E23">
          <w:delText>,</w:delText>
        </w:r>
        <w:r w:rsidR="00037267" w:rsidRPr="009266B9" w:rsidDel="00FE4E23">
          <w:delText xml:space="preserve"> </w:delText>
        </w:r>
        <w:r w:rsidR="009B2347" w:rsidRPr="009266B9" w:rsidDel="00FE4E23">
          <w:rPr>
            <w:i/>
          </w:rPr>
          <w:delText>S</w:delText>
        </w:r>
        <w:r w:rsidR="009B2347" w:rsidRPr="009266B9" w:rsidDel="00FE4E23">
          <w:rPr>
            <w:vertAlign w:val="subscript"/>
          </w:rPr>
          <w:delText>QDS</w:delText>
        </w:r>
        <w:r w:rsidR="009B2347" w:rsidRPr="009266B9" w:rsidDel="00FE4E23">
          <w:delText xml:space="preserve"> </w:delText>
        </w:r>
        <w:r w:rsidR="004C28BF" w:rsidDel="00FE4E23">
          <w:delText xml:space="preserve">and </w:delText>
        </w:r>
        <w:r w:rsidR="004C28BF" w:rsidRPr="009266B9" w:rsidDel="00FE4E23">
          <w:rPr>
            <w:i/>
          </w:rPr>
          <w:delText>S</w:delText>
        </w:r>
        <w:r w:rsidR="004C28BF" w:rsidRPr="009266B9" w:rsidDel="00FE4E23">
          <w:rPr>
            <w:vertAlign w:val="subscript"/>
          </w:rPr>
          <w:delText>DS</w:delText>
        </w:r>
        <w:r w:rsidR="004C28BF" w:rsidRPr="009266B9" w:rsidDel="00FE4E23">
          <w:rPr>
            <w:rFonts w:eastAsiaTheme="minorEastAsia"/>
          </w:rPr>
          <w:delText xml:space="preserve"> </w:delText>
        </w:r>
      </w:del>
      <w:del w:id="336" w:author="GAV" w:date="2019-10-30T16:18:00Z">
        <w:r w:rsidR="004C28BF" w:rsidDel="006C3004">
          <w:rPr>
            <w:rFonts w:eastAsiaTheme="minorEastAsia"/>
          </w:rPr>
          <w:delText xml:space="preserve">each </w:delText>
        </w:r>
      </w:del>
      <w:del w:id="337" w:author="GAV" w:date="2019-10-30T16:36:00Z">
        <w:r w:rsidR="002D0B56" w:rsidRPr="009266B9" w:rsidDel="00FE4E23">
          <w:rPr>
            <w:rFonts w:eastAsiaTheme="minorEastAsia"/>
          </w:rPr>
          <w:delText>as</w:delText>
        </w:r>
        <w:r w:rsidR="00037267" w:rsidRPr="009266B9" w:rsidDel="00FE4E23">
          <w:rPr>
            <w:rFonts w:eastAsiaTheme="minorEastAsia"/>
          </w:rPr>
          <w:delText xml:space="preserve"> function</w:delText>
        </w:r>
        <w:r w:rsidR="004C28BF" w:rsidDel="00FE4E23">
          <w:rPr>
            <w:rFonts w:eastAsiaTheme="minorEastAsia"/>
          </w:rPr>
          <w:delText>s</w:delText>
        </w:r>
        <w:r w:rsidR="00037267" w:rsidRPr="009266B9" w:rsidDel="00FE4E23">
          <w:rPr>
            <w:rFonts w:eastAsiaTheme="minorEastAsia"/>
          </w:rPr>
          <w:delText xml:space="preserve"> of environmental heterogeneity.</w:delText>
        </w:r>
      </w:del>
    </w:p>
    <w:p w14:paraId="738597DF" w14:textId="09216C08" w:rsidR="000A2EAE" w:rsidRPr="00516F90" w:rsidRDefault="00711950">
      <w:pPr>
        <w:pStyle w:val="FirstParagraph"/>
        <w:rPr>
          <w:ins w:id="338" w:author="GAV" w:date="2019-11-13T09:55:00Z"/>
          <w:rFonts w:eastAsiaTheme="minorEastAsia"/>
        </w:rPr>
      </w:pPr>
      <w:del w:id="339" w:author="GAV" w:date="2019-10-30T16:37:00Z">
        <w:r w:rsidDel="00FE4E23">
          <w:rPr>
            <w:rFonts w:eastAsiaTheme="minorEastAsia"/>
          </w:rPr>
          <w:delText>For the univariate regressions</w:delText>
        </w:r>
      </w:del>
      <w:ins w:id="340" w:author="GAV" w:date="2019-10-30T16:37:00Z">
        <w:r w:rsidR="00FE4E23">
          <w:rPr>
            <w:rFonts w:eastAsiaTheme="minorEastAsia"/>
          </w:rPr>
          <w:t xml:space="preserve">We first used </w:t>
        </w:r>
      </w:ins>
      <w:ins w:id="341" w:author="GAV" w:date="2019-11-19T15:29:00Z">
        <w:r w:rsidR="00963268">
          <w:rPr>
            <w:rFonts w:eastAsiaTheme="minorEastAsia"/>
          </w:rPr>
          <w:t>analys</w:t>
        </w:r>
      </w:ins>
      <w:ins w:id="342" w:author="GAV" w:date="2019-11-19T15:30:00Z">
        <w:r w:rsidR="00963268">
          <w:rPr>
            <w:rFonts w:eastAsiaTheme="minorEastAsia"/>
          </w:rPr>
          <w:t>e</w:t>
        </w:r>
      </w:ins>
      <w:ins w:id="343" w:author="GAV" w:date="2019-11-19T15:29:00Z">
        <w:r w:rsidR="00963268">
          <w:rPr>
            <w:rFonts w:eastAsiaTheme="minorEastAsia"/>
          </w:rPr>
          <w:t>s of covariance</w:t>
        </w:r>
      </w:ins>
      <w:ins w:id="344" w:author="GAV" w:date="2019-11-19T15:35:00Z">
        <w:r w:rsidR="00A13B07">
          <w:rPr>
            <w:rFonts w:eastAsiaTheme="minorEastAsia"/>
          </w:rPr>
          <w:t xml:space="preserve"> (ANCOVA)</w:t>
        </w:r>
      </w:ins>
      <w:ins w:id="345" w:author="GAV" w:date="2019-11-19T15:38:00Z">
        <w:r w:rsidR="00A13B07">
          <w:t>, at the QDS-, HDS- and DS-scales,</w:t>
        </w:r>
      </w:ins>
      <w:ins w:id="346" w:author="GAV" w:date="2019-10-30T16:37:00Z">
        <w:r w:rsidR="00FE4E23">
          <w:rPr>
            <w:rFonts w:eastAsiaTheme="minorEastAsia"/>
          </w:rPr>
          <w:t xml:space="preserve"> to relate species richness to </w:t>
        </w:r>
      </w:ins>
      <w:ins w:id="347" w:author="GAV" w:date="2019-11-19T15:31:00Z">
        <w:r w:rsidR="00963268">
          <w:rPr>
            <w:rFonts w:eastAsiaTheme="minorEastAsia"/>
          </w:rPr>
          <w:t xml:space="preserve">the </w:t>
        </w:r>
      </w:ins>
      <w:ins w:id="348" w:author="GAV" w:date="2019-10-30T16:38:00Z">
        <w:r w:rsidR="00FE4E23">
          <w:rPr>
            <w:rFonts w:eastAsiaTheme="minorEastAsia"/>
          </w:rPr>
          <w:t>heterogeneit</w:t>
        </w:r>
      </w:ins>
      <w:ins w:id="349" w:author="GAV" w:date="2019-11-19T15:34:00Z">
        <w:r w:rsidR="00963268">
          <w:rPr>
            <w:rFonts w:eastAsiaTheme="minorEastAsia"/>
          </w:rPr>
          <w:t>y</w:t>
        </w:r>
      </w:ins>
      <w:ins w:id="350" w:author="GAV" w:date="2019-11-19T15:31:00Z">
        <w:r w:rsidR="00963268">
          <w:rPr>
            <w:rFonts w:eastAsiaTheme="minorEastAsia"/>
          </w:rPr>
          <w:t xml:space="preserve"> </w:t>
        </w:r>
      </w:ins>
      <w:ins w:id="351" w:author="GAV" w:date="2019-10-30T16:38:00Z">
        <w:r w:rsidR="00FE4E23">
          <w:rPr>
            <w:rFonts w:eastAsiaTheme="minorEastAsia"/>
          </w:rPr>
          <w:t xml:space="preserve">of </w:t>
        </w:r>
      </w:ins>
      <w:ins w:id="352" w:author="GAV" w:date="2019-11-19T15:34:00Z">
        <w:r w:rsidR="00963268">
          <w:rPr>
            <w:rFonts w:eastAsiaTheme="minorEastAsia"/>
          </w:rPr>
          <w:t>each</w:t>
        </w:r>
      </w:ins>
      <w:ins w:id="353" w:author="GAV" w:date="2019-10-30T16:38:00Z">
        <w:r w:rsidR="00FE4E23">
          <w:rPr>
            <w:rFonts w:eastAsiaTheme="minorEastAsia"/>
          </w:rPr>
          <w:t xml:space="preserve"> environmental variable</w:t>
        </w:r>
      </w:ins>
      <w:ins w:id="354" w:author="GAV" w:date="2019-11-19T15:34:00Z">
        <w:r w:rsidR="00A13B07">
          <w:rPr>
            <w:rFonts w:eastAsiaTheme="minorEastAsia"/>
          </w:rPr>
          <w:t>, and</w:t>
        </w:r>
      </w:ins>
      <w:ins w:id="355" w:author="GAV" w:date="2019-11-13T14:31:00Z">
        <w:r w:rsidR="00A15FD6">
          <w:rPr>
            <w:rFonts w:eastAsiaTheme="minorEastAsia"/>
          </w:rPr>
          <w:t xml:space="preserve"> </w:t>
        </w:r>
      </w:ins>
      <w:ins w:id="356" w:author="GAV" w:date="2019-11-19T15:35:00Z">
        <w:r w:rsidR="00A13B07">
          <w:rPr>
            <w:rFonts w:eastAsiaTheme="minorEastAsia"/>
          </w:rPr>
          <w:t xml:space="preserve">to </w:t>
        </w:r>
      </w:ins>
      <w:ins w:id="357" w:author="GAV" w:date="2019-10-30T16:40:00Z">
        <w:r w:rsidR="00FE4E23">
          <w:rPr>
            <w:rFonts w:eastAsiaTheme="minorEastAsia"/>
          </w:rPr>
          <w:t xml:space="preserve">the major axis of heterogeneity, </w:t>
        </w:r>
      </w:ins>
      <w:ins w:id="358" w:author="GAV" w:date="2019-11-19T15:31:00Z">
        <w:r w:rsidR="00963268">
          <w:rPr>
            <w:rFonts w:eastAsiaTheme="minorEastAsia"/>
          </w:rPr>
          <w:t>across the two regions</w:t>
        </w:r>
      </w:ins>
      <w:ins w:id="359" w:author="GAV" w:date="2019-10-30T16:39:00Z">
        <w:r w:rsidR="00FE4E23">
          <w:rPr>
            <w:rFonts w:eastAsiaTheme="minorEastAsia"/>
          </w:rPr>
          <w:t xml:space="preserve">. </w:t>
        </w:r>
      </w:ins>
      <w:ins w:id="360" w:author="GAV" w:date="2019-11-15T15:24:00Z">
        <w:r w:rsidR="00A465FD">
          <w:rPr>
            <w:rFonts w:eastAsiaTheme="minorEastAsia"/>
          </w:rPr>
          <w:t>I</w:t>
        </w:r>
      </w:ins>
      <w:ins w:id="361" w:author="GAV" w:date="2019-10-30T16:39:00Z">
        <w:r w:rsidR="00FE4E23">
          <w:rPr>
            <w:rFonts w:eastAsiaTheme="minorEastAsia"/>
          </w:rPr>
          <w:t>n order to assess whether th</w:t>
        </w:r>
      </w:ins>
      <w:ins w:id="362" w:author="GAV" w:date="2019-10-30T16:40:00Z">
        <w:r w:rsidR="00547291">
          <w:rPr>
            <w:rFonts w:eastAsiaTheme="minorEastAsia"/>
          </w:rPr>
          <w:t>ese</w:t>
        </w:r>
      </w:ins>
      <w:ins w:id="363" w:author="GAV" w:date="2019-10-30T16:39:00Z">
        <w:r w:rsidR="00FE4E23">
          <w:rPr>
            <w:rFonts w:eastAsiaTheme="minorEastAsia"/>
          </w:rPr>
          <w:t xml:space="preserve"> relationship</w:t>
        </w:r>
      </w:ins>
      <w:ins w:id="364" w:author="GAV" w:date="2019-10-30T16:40:00Z">
        <w:r w:rsidR="00547291">
          <w:rPr>
            <w:rFonts w:eastAsiaTheme="minorEastAsia"/>
          </w:rPr>
          <w:t>s are</w:t>
        </w:r>
      </w:ins>
      <w:ins w:id="365" w:author="GAV" w:date="2019-10-30T16:39:00Z">
        <w:r w:rsidR="00FE4E23">
          <w:rPr>
            <w:rFonts w:eastAsiaTheme="minorEastAsia"/>
          </w:rPr>
          <w:t xml:space="preserve"> identical</w:t>
        </w:r>
      </w:ins>
      <w:ins w:id="366" w:author="GAV" w:date="2019-10-30T16:42:00Z">
        <w:r w:rsidR="00547291">
          <w:rPr>
            <w:rFonts w:eastAsiaTheme="minorEastAsia"/>
          </w:rPr>
          <w:t xml:space="preserve"> in form</w:t>
        </w:r>
      </w:ins>
      <w:ins w:id="367" w:author="GAV" w:date="2019-10-30T16:39:00Z">
        <w:r w:rsidR="00FE4E23">
          <w:rPr>
            <w:rFonts w:eastAsiaTheme="minorEastAsia"/>
          </w:rPr>
          <w:t xml:space="preserve"> </w:t>
        </w:r>
      </w:ins>
      <w:ins w:id="368" w:author="GAV" w:date="2019-10-30T16:40:00Z">
        <w:r w:rsidR="00547291">
          <w:rPr>
            <w:rFonts w:eastAsiaTheme="minorEastAsia"/>
          </w:rPr>
          <w:t>across</w:t>
        </w:r>
      </w:ins>
      <w:ins w:id="369" w:author="GAV" w:date="2019-10-30T16:39:00Z">
        <w:r w:rsidR="00FE4E23">
          <w:rPr>
            <w:rFonts w:eastAsiaTheme="minorEastAsia"/>
          </w:rPr>
          <w:t xml:space="preserve"> the two regions</w:t>
        </w:r>
      </w:ins>
      <w:r>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w:t>
      </w:r>
      <w:ins w:id="370" w:author="GAV" w:date="2019-10-30T16:41:00Z">
        <w:r w:rsidR="00547291">
          <w:rPr>
            <w:rFonts w:eastAsiaTheme="minorEastAsia"/>
          </w:rPr>
          <w:t>each</w:t>
        </w:r>
      </w:ins>
      <w:ins w:id="371" w:author="GAV" w:date="2019-10-30T16:42:00Z">
        <w:r w:rsidR="00547291">
          <w:rPr>
            <w:rFonts w:eastAsiaTheme="minorEastAsia"/>
          </w:rPr>
          <w:t xml:space="preserve"> heterogeneity predictor </w:t>
        </w:r>
        <w:r w:rsidR="00547291" w:rsidRPr="00D51E2F">
          <w:rPr>
            <w:rFonts w:eastAsiaTheme="minorEastAsia"/>
            <w:i/>
          </w:rPr>
          <w:t>X</w:t>
        </w:r>
        <w:r w:rsidR="00547291">
          <w:rPr>
            <w:rFonts w:eastAsiaTheme="minorEastAsia"/>
          </w:rPr>
          <w:t xml:space="preserve">, as follows: </w:t>
        </w:r>
      </w:ins>
      <w:del w:id="372" w:author="GAV" w:date="2019-10-30T16:38:00Z">
        <w:r w:rsidDel="00FE4E23">
          <w:rPr>
            <w:rFonts w:eastAsiaTheme="minorEastAsia"/>
          </w:rPr>
          <w:delText xml:space="preserve">each of the nine axes of environmental heterogeneity </w:delText>
        </w:r>
      </w:del>
      <w:del w:id="373" w:author="GAV" w:date="2019-10-30T16:42:00Z">
        <w:r w:rsidDel="00547291">
          <w:rPr>
            <w:rFonts w:eastAsiaTheme="minorEastAsia"/>
          </w:rPr>
          <w:delText>and the major axis of heterogeneity</w:delText>
        </w:r>
        <w:r w:rsidR="00CF1356" w:rsidDel="00547291">
          <w:rPr>
            <w:rFonts w:eastAsiaTheme="minorEastAsia"/>
          </w:rPr>
          <w:delText xml:space="preserve"> </w:delText>
        </w:r>
      </w:del>
      <w:del w:id="374" w:author="GAV" w:date="2019-10-30T16:36:00Z">
        <w:r w:rsidR="00CF1356" w:rsidDel="00FE4E23">
          <w:rPr>
            <w:rFonts w:eastAsiaTheme="minorEastAsia"/>
          </w:rPr>
          <w:delText>from the PCA</w:delText>
        </w:r>
        <w:r w:rsidR="00A07350" w:rsidDel="00FE4E23">
          <w:rPr>
            <w:rFonts w:eastAsiaTheme="minorEastAsia"/>
          </w:rPr>
          <w:delText xml:space="preserve"> </w:delText>
        </w:r>
      </w:del>
      <w:del w:id="375" w:author="GAV" w:date="2019-10-30T16:42:00Z">
        <w:r w:rsidR="00A07350" w:rsidDel="00547291">
          <w:rPr>
            <w:rFonts w:eastAsiaTheme="minorEastAsia"/>
          </w:rPr>
          <w:delText>to</w:delText>
        </w:r>
        <w:r w:rsidR="007F6D6D" w:rsidDel="00547291">
          <w:rPr>
            <w:rFonts w:eastAsiaTheme="minorEastAsia"/>
          </w:rPr>
          <w:delText xml:space="preserve"> </w:delText>
        </w:r>
        <w:r w:rsidR="00E751A7" w:rsidRPr="00070D03" w:rsidDel="00547291">
          <w:delText>describe empirical patterns of covariance between ax</w:delText>
        </w:r>
        <w:r w:rsidR="00F57DF5" w:rsidDel="00547291">
          <w:delText>e</w:delText>
        </w:r>
        <w:r w:rsidR="00E751A7" w:rsidRPr="00070D03" w:rsidDel="00547291">
          <w:delText>s of environmental heterogeneity and species richness</w:delText>
        </w:r>
        <w:r w:rsidR="00E751A7" w:rsidDel="00547291">
          <w:delText>.</w:delText>
        </w:r>
        <w:r w:rsidR="00E751A7" w:rsidDel="00547291">
          <w:rPr>
            <w:rFonts w:eastAsiaTheme="minorEastAsia"/>
          </w:rPr>
          <w:delText xml:space="preserve"> </w:delText>
        </w:r>
        <w:r w:rsidR="00D51E2F" w:rsidDel="00547291">
          <w:rPr>
            <w:rFonts w:eastAsiaTheme="minorEastAsia"/>
          </w:rPr>
          <w:delText xml:space="preserve">For each </w:delText>
        </w:r>
        <w:r w:rsidR="00D530A1" w:rsidDel="00547291">
          <w:rPr>
            <w:rFonts w:eastAsiaTheme="minorEastAsia"/>
          </w:rPr>
          <w:delText xml:space="preserve">heterogeneity </w:delText>
        </w:r>
        <w:r w:rsidR="00D51E2F" w:rsidDel="00547291">
          <w:rPr>
            <w:rFonts w:eastAsiaTheme="minorEastAsia"/>
          </w:rPr>
          <w:delText xml:space="preserve">predictor variable </w:delText>
        </w:r>
        <w:r w:rsidR="00D51E2F" w:rsidRPr="00D51E2F" w:rsidDel="00547291">
          <w:rPr>
            <w:rFonts w:eastAsiaTheme="minorEastAsia"/>
            <w:i/>
          </w:rPr>
          <w:delText>X</w:delText>
        </w:r>
        <w:r w:rsidR="00D51E2F" w:rsidDel="00547291">
          <w:rPr>
            <w:rFonts w:eastAsiaTheme="minorEastAsia"/>
          </w:rPr>
          <w:delText>, we fit:</w:delText>
        </w:r>
        <w:r w:rsidR="00FF6DA3" w:rsidDel="00547291">
          <w:rPr>
            <w:rFonts w:eastAsiaTheme="minorEastAsia"/>
          </w:rPr>
          <w:delText xml:space="preserve"> </w:delText>
        </w:r>
      </w:del>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ins w:id="376" w:author="GAV" w:date="2019-11-19T15:39:00Z">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ins>
      <w:r w:rsidR="004511B3">
        <w:rPr>
          <w:rFonts w:eastAsiaTheme="minorEastAsia"/>
        </w:rPr>
        <w:t xml:space="preserve">model </w:t>
      </w:r>
      <w:ins w:id="377" w:author="GAV" w:date="2019-11-19T15:39:00Z">
        <w:r w:rsidR="00C07B05">
          <w:rPr>
            <w:rFonts w:eastAsiaTheme="minorEastAsia"/>
          </w:rPr>
          <w:t>which includes</w:t>
        </w:r>
      </w:ins>
      <w:del w:id="378" w:author="GAV" w:date="2019-11-13T14:32:00Z">
        <w:r w:rsidR="004511B3" w:rsidDel="00A15FD6">
          <w:rPr>
            <w:rFonts w:eastAsiaTheme="minorEastAsia"/>
          </w:rPr>
          <w:delText xml:space="preserve">with </w:delText>
        </w:r>
      </w:del>
      <w:ins w:id="379" w:author="GAV" w:date="2019-11-13T14:32:00Z">
        <w:r w:rsidR="00A15FD6">
          <w:rPr>
            <w:rFonts w:eastAsiaTheme="minorEastAsia"/>
          </w:rPr>
          <w:t xml:space="preserve"> </w:t>
        </w:r>
      </w:ins>
      <w:r w:rsidR="004511B3">
        <w:rPr>
          <w:rFonts w:eastAsiaTheme="minorEastAsia"/>
        </w:rPr>
        <w:t xml:space="preserve">an interaction </w:t>
      </w:r>
      <w:ins w:id="380" w:author="GAV" w:date="2019-11-13T14:32:00Z">
        <w:r w:rsidR="00A15FD6">
          <w:rPr>
            <w:rFonts w:eastAsiaTheme="minorEastAsia"/>
          </w:rPr>
          <w:t xml:space="preserve">between heterogeneity and </w:t>
        </w:r>
      </w:ins>
      <w:del w:id="381" w:author="GAV" w:date="2019-11-13T14:31:00Z">
        <w:r w:rsidR="004511B3" w:rsidDel="00A15FD6">
          <w:rPr>
            <w:rFonts w:eastAsiaTheme="minorEastAsia"/>
          </w:rPr>
          <w:delText xml:space="preserve">term for </w:delText>
        </w:r>
      </w:del>
      <w:r w:rsidR="004511B3">
        <w:rPr>
          <w:rFonts w:eastAsiaTheme="minorEastAsia"/>
        </w:rPr>
        <w:t>region</w:t>
      </w:r>
      <w:ins w:id="382" w:author="GAV" w:date="2019-11-19T15:39:00Z">
        <w:r w:rsidR="00723D01">
          <w:rPr>
            <w:rFonts w:eastAsiaTheme="minorEastAsia"/>
          </w:rPr>
          <w:t xml:space="preserve"> (</w:t>
        </w:r>
      </w:ins>
      <w:del w:id="383" w:author="GAV" w:date="2019-11-19T15:39:00Z">
        <w:r w:rsidR="004511B3" w:rsidDel="00C07B05">
          <w:rPr>
            <w:rFonts w:eastAsiaTheme="minorEastAsia"/>
          </w:rPr>
          <w:delText xml:space="preserve"> (“main effect </w:delText>
        </w:r>
        <w:r w:rsidR="004511B3" w:rsidDel="00C07B05">
          <w:rPr>
            <w:rFonts w:eastAsiaTheme="minorEastAsia" w:cstheme="majorBidi"/>
          </w:rPr>
          <w:delText>×</w:delText>
        </w:r>
        <w:r w:rsidR="004511B3" w:rsidDel="00C07B05">
          <w:rPr>
            <w:rFonts w:eastAsiaTheme="minorEastAsia"/>
          </w:rPr>
          <w:delText xml:space="preserve"> region”</w:delText>
        </w:r>
        <w:r w:rsidR="004511B3" w:rsidDel="00723D01">
          <w:rPr>
            <w:rFonts w:eastAsiaTheme="minorEastAsia"/>
          </w:rPr>
          <w:delText>;</w:delText>
        </w:r>
        <w:r w:rsidR="00D67CEB" w:rsidDel="00723D01">
          <w:rPr>
            <w:rFonts w:eastAsiaTheme="minorEastAsia"/>
          </w:rPr>
          <w:delText xml:space="preserve"> </w:delText>
        </w:r>
      </w:del>
      <w:del w:id="384" w:author="GAV" w:date="2019-10-30T16:44:00Z">
        <w:r w:rsidR="00D67CEB" w:rsidDel="00547291">
          <w:rPr>
            <w:rFonts w:eastAsiaTheme="minorEastAsia"/>
          </w:rPr>
          <w:delText>(</w:delText>
        </w:r>
      </w:del>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ins w:id="385" w:author="GAV" w:date="2019-10-30T16:44:00Z">
        <w:r w:rsidR="00547291">
          <w:rPr>
            <w:rFonts w:eastAsiaTheme="minorEastAsia"/>
          </w:rPr>
          <w:t>For each of the ten predictor</w:t>
        </w:r>
      </w:ins>
      <w:ins w:id="386" w:author="GAV" w:date="2019-11-19T15:36:00Z">
        <w:r w:rsidR="00A13B07">
          <w:rPr>
            <w:rFonts w:eastAsiaTheme="minorEastAsia"/>
          </w:rPr>
          <w:t>s</w:t>
        </w:r>
      </w:ins>
      <w:ins w:id="387" w:author="GAV" w:date="2019-10-30T16:45:00Z">
        <w:r w:rsidR="00547291">
          <w:rPr>
            <w:rFonts w:eastAsiaTheme="minorEastAsia"/>
          </w:rPr>
          <w:t>, t</w:t>
        </w:r>
      </w:ins>
      <w:del w:id="388" w:author="GAV" w:date="2019-10-30T16:45:00Z">
        <w:r w:rsidR="00042E25" w:rsidDel="00547291">
          <w:rPr>
            <w:rFonts w:eastAsiaTheme="minorEastAsia"/>
          </w:rPr>
          <w:delText>T</w:delText>
        </w:r>
      </w:del>
      <w:r w:rsidR="00042E25">
        <w:rPr>
          <w:rFonts w:eastAsiaTheme="minorEastAsia"/>
        </w:rPr>
        <w:t xml:space="preserve">he best fitting </w:t>
      </w:r>
      <w:del w:id="389" w:author="GAV" w:date="2019-10-30T16:45:00Z">
        <w:r w:rsidR="00042E25" w:rsidDel="00547291">
          <w:rPr>
            <w:rFonts w:eastAsiaTheme="minorEastAsia"/>
          </w:rPr>
          <w:delText>of these three models</w:delText>
        </w:r>
      </w:del>
      <w:ins w:id="390" w:author="GAV" w:date="2019-10-30T16:45:00Z">
        <w:r w:rsidR="00547291">
          <w:rPr>
            <w:rFonts w:eastAsiaTheme="minorEastAsia"/>
          </w:rPr>
          <w:t>model</w:t>
        </w:r>
      </w:ins>
      <w:r w:rsidR="00042E25">
        <w:rPr>
          <w:rFonts w:eastAsiaTheme="minorEastAsia"/>
        </w:rPr>
        <w:t xml:space="preserve"> </w:t>
      </w:r>
      <w:del w:id="391" w:author="GAV" w:date="2019-10-30T16:44:00Z">
        <w:r w:rsidR="00042E25" w:rsidDel="00547291">
          <w:rPr>
            <w:rFonts w:eastAsiaTheme="minorEastAsia"/>
          </w:rPr>
          <w:delText xml:space="preserve">for each of the ten predictor variables </w:delText>
        </w:r>
      </w:del>
      <w:r w:rsidR="00042E25">
        <w:rPr>
          <w:rFonts w:eastAsiaTheme="minorEastAsia"/>
        </w:rPr>
        <w:t>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del w:id="392" w:author="GAV" w:date="2019-11-13T14:32:00Z">
        <w:r w:rsidR="00472BBD" w:rsidDel="00A15FD6">
          <w:rPr>
            <w:rFonts w:eastAsiaTheme="minorEastAsia"/>
          </w:rPr>
          <w:delText xml:space="preserve">such </w:delText>
        </w:r>
      </w:del>
      <w:del w:id="393" w:author="GAV" w:date="2019-11-13T14:33:00Z">
        <w:r w:rsidR="00472BBD" w:rsidDel="00A15FD6">
          <w:rPr>
            <w:rFonts w:eastAsiaTheme="minorEastAsia"/>
          </w:rPr>
          <w:delText xml:space="preserve">that </w:delText>
        </w:r>
      </w:del>
      <w:del w:id="394" w:author="GAV" w:date="2019-11-19T15:40:00Z">
        <w:r w:rsidR="00472BBD" w:rsidDel="008841AF">
          <w:rPr>
            <w:rFonts w:eastAsiaTheme="minorEastAsia"/>
          </w:rPr>
          <w:delText xml:space="preserve">the </w:delText>
        </w:r>
      </w:del>
      <w:del w:id="395" w:author="GAV" w:date="2019-11-15T15:25:00Z">
        <w:r w:rsidR="00472BBD" w:rsidDel="00A465FD">
          <w:rPr>
            <w:rFonts w:eastAsiaTheme="minorEastAsia"/>
          </w:rPr>
          <w:delText xml:space="preserve">selected </w:delText>
        </w:r>
      </w:del>
      <w:del w:id="396" w:author="GAV" w:date="2019-11-19T15:40:00Z">
        <w:r w:rsidR="00472BBD" w:rsidDel="008841AF">
          <w:rPr>
            <w:rFonts w:eastAsiaTheme="minorEastAsia"/>
          </w:rPr>
          <w:delText xml:space="preserve">model </w:delText>
        </w:r>
      </w:del>
      <w:del w:id="397" w:author="GAV" w:date="2019-11-13T14:32:00Z">
        <w:r w:rsidR="00472BBD" w:rsidDel="00A15FD6">
          <w:delText xml:space="preserve">was </w:delText>
        </w:r>
      </w:del>
      <w:ins w:id="398" w:author="GAV" w:date="2019-11-15T15:25:00Z">
        <w:r w:rsidR="00A465FD">
          <w:t xml:space="preserve">as </w:t>
        </w:r>
      </w:ins>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ins w:id="399" w:author="GAV" w:date="2019-11-13T14:20:00Z">
        <w:r w:rsidR="00B07EC3">
          <w:rPr>
            <w:rFonts w:eastAsiaTheme="minorEastAsia"/>
          </w:rPr>
          <w:t>Where the</w:t>
        </w:r>
      </w:ins>
      <w:ins w:id="400" w:author="GAV" w:date="2019-11-13T09:55:00Z">
        <w:r w:rsidR="000A2EAE">
          <w:rPr>
            <w:rFonts w:eastAsiaTheme="minorEastAsia"/>
          </w:rPr>
          <w:t xml:space="preserve"> </w:t>
        </w:r>
      </w:ins>
      <w:ins w:id="401" w:author="GAV" w:date="2019-11-13T09:56:00Z">
        <w:r w:rsidR="000A2EAE">
          <w:rPr>
            <w:rFonts w:eastAsiaTheme="minorEastAsia"/>
          </w:rPr>
          <w:t xml:space="preserve">“main effect only” model </w:t>
        </w:r>
      </w:ins>
      <w:ins w:id="402" w:author="GAV" w:date="2019-11-13T14:22:00Z">
        <w:r w:rsidR="00B07EC3">
          <w:rPr>
            <w:rFonts w:eastAsiaTheme="minorEastAsia"/>
          </w:rPr>
          <w:t>describes</w:t>
        </w:r>
      </w:ins>
      <w:ins w:id="403" w:author="GAV" w:date="2019-11-13T14:20:00Z">
        <w:r w:rsidR="00B07EC3">
          <w:rPr>
            <w:rFonts w:eastAsiaTheme="minorEastAsia"/>
          </w:rPr>
          <w:t xml:space="preserve"> </w:t>
        </w:r>
      </w:ins>
      <w:ins w:id="404" w:author="GAV" w:date="2019-11-19T15:36:00Z">
        <w:r w:rsidR="00A13B07">
          <w:rPr>
            <w:rFonts w:eastAsiaTheme="minorEastAsia"/>
          </w:rPr>
          <w:t>heterogeneity</w:t>
        </w:r>
      </w:ins>
      <w:ins w:id="405" w:author="GAV" w:date="2019-11-13T14:21:00Z">
        <w:r w:rsidR="00B07EC3">
          <w:rPr>
            <w:rFonts w:eastAsiaTheme="minorEastAsia"/>
          </w:rPr>
          <w:t xml:space="preserve"> </w:t>
        </w:r>
      </w:ins>
      <w:ins w:id="406" w:author="GAV" w:date="2019-11-13T14:33:00Z">
        <w:r w:rsidR="00A15FD6">
          <w:rPr>
            <w:rFonts w:eastAsiaTheme="minorEastAsia"/>
          </w:rPr>
          <w:t xml:space="preserve">as having a uniform effect </w:t>
        </w:r>
      </w:ins>
      <w:ins w:id="407" w:author="GAV" w:date="2019-11-13T14:21:00Z">
        <w:r w:rsidR="00B07EC3">
          <w:rPr>
            <w:rFonts w:eastAsiaTheme="minorEastAsia"/>
          </w:rPr>
          <w:t xml:space="preserve">on species </w:t>
        </w:r>
      </w:ins>
      <w:ins w:id="408" w:author="GAV" w:date="2019-11-13T14:23:00Z">
        <w:r w:rsidR="00B07EC3">
          <w:rPr>
            <w:rFonts w:eastAsiaTheme="minorEastAsia"/>
          </w:rPr>
          <w:t>richness</w:t>
        </w:r>
      </w:ins>
      <w:ins w:id="409" w:author="GAV" w:date="2019-11-13T14:22:00Z">
        <w:r w:rsidR="00B07EC3">
          <w:rPr>
            <w:rFonts w:eastAsiaTheme="minorEastAsia"/>
          </w:rPr>
          <w:t xml:space="preserve"> across the two regions</w:t>
        </w:r>
      </w:ins>
      <w:ins w:id="410" w:author="GAV" w:date="2019-11-13T14:33:00Z">
        <w:r w:rsidR="00A15FD6">
          <w:rPr>
            <w:rFonts w:eastAsiaTheme="minorEastAsia"/>
          </w:rPr>
          <w:t xml:space="preserve"> (i.e. a common relationship)</w:t>
        </w:r>
      </w:ins>
      <w:ins w:id="411" w:author="GAV" w:date="2019-11-13T14:22:00Z">
        <w:r w:rsidR="00B07EC3">
          <w:rPr>
            <w:rFonts w:eastAsiaTheme="minorEastAsia"/>
          </w:rPr>
          <w:t xml:space="preserve">, the “main effect + region” </w:t>
        </w:r>
      </w:ins>
      <w:ins w:id="412" w:author="GAV" w:date="2019-11-13T14:23:00Z">
        <w:r w:rsidR="00B07EC3">
          <w:rPr>
            <w:rFonts w:eastAsiaTheme="minorEastAsia"/>
          </w:rPr>
          <w:t xml:space="preserve">and </w:t>
        </w:r>
      </w:ins>
      <w:ins w:id="413" w:author="GAV" w:date="2019-11-13T14:24:00Z">
        <w:r w:rsidR="00B07EC3">
          <w:rPr>
            <w:rFonts w:eastAsiaTheme="minorEastAsia"/>
          </w:rPr>
          <w:t xml:space="preserve">“main effect </w:t>
        </w:r>
        <w:r w:rsidR="00B07EC3">
          <w:rPr>
            <w:rFonts w:eastAsiaTheme="minorEastAsia" w:cstheme="majorBidi"/>
          </w:rPr>
          <w:t>×</w:t>
        </w:r>
        <w:r w:rsidR="00B07EC3">
          <w:rPr>
            <w:rFonts w:eastAsiaTheme="minorEastAsia"/>
          </w:rPr>
          <w:t xml:space="preserve"> region” models </w:t>
        </w:r>
      </w:ins>
      <w:ins w:id="414" w:author="GAV" w:date="2019-11-13T14:27:00Z">
        <w:r w:rsidR="009D235A">
          <w:rPr>
            <w:rFonts w:eastAsiaTheme="minorEastAsia"/>
          </w:rPr>
          <w:t>describe the relationship</w:t>
        </w:r>
      </w:ins>
      <w:ins w:id="415" w:author="GAV" w:date="2019-11-13T14:34:00Z">
        <w:r w:rsidR="00A15FD6">
          <w:rPr>
            <w:rFonts w:eastAsiaTheme="minorEastAsia"/>
          </w:rPr>
          <w:t>s</w:t>
        </w:r>
      </w:ins>
      <w:ins w:id="416" w:author="GAV" w:date="2019-11-13T14:27:00Z">
        <w:r w:rsidR="009D235A">
          <w:rPr>
            <w:rFonts w:eastAsiaTheme="minorEastAsia"/>
          </w:rPr>
          <w:t xml:space="preserve"> </w:t>
        </w:r>
      </w:ins>
      <w:ins w:id="417" w:author="GAV" w:date="2019-11-13T14:34:00Z">
        <w:r w:rsidR="00A15FD6">
          <w:rPr>
            <w:rFonts w:eastAsiaTheme="minorEastAsia"/>
          </w:rPr>
          <w:t>of</w:t>
        </w:r>
      </w:ins>
      <w:ins w:id="418" w:author="GAV" w:date="2019-11-13T14:27:00Z">
        <w:r w:rsidR="009D235A">
          <w:rPr>
            <w:rFonts w:eastAsiaTheme="minorEastAsia"/>
          </w:rPr>
          <w:t xml:space="preserve"> species richness </w:t>
        </w:r>
      </w:ins>
      <w:ins w:id="419" w:author="GAV" w:date="2019-11-13T14:34:00Z">
        <w:r w:rsidR="00A15FD6">
          <w:rPr>
            <w:rFonts w:eastAsiaTheme="minorEastAsia"/>
          </w:rPr>
          <w:t>to</w:t>
        </w:r>
      </w:ins>
      <w:ins w:id="420" w:author="GAV" w:date="2019-11-13T14:27:00Z">
        <w:r w:rsidR="009D235A">
          <w:rPr>
            <w:rFonts w:eastAsiaTheme="minorEastAsia"/>
          </w:rPr>
          <w:t xml:space="preserve"> heterogeneity as </w:t>
        </w:r>
      </w:ins>
      <w:ins w:id="421" w:author="GAV" w:date="2019-11-13T14:28:00Z">
        <w:r w:rsidR="009D235A">
          <w:rPr>
            <w:rFonts w:eastAsiaTheme="minorEastAsia"/>
          </w:rPr>
          <w:t>being region</w:t>
        </w:r>
      </w:ins>
      <w:ins w:id="422" w:author="GAV" w:date="2019-11-19T15:37:00Z">
        <w:r w:rsidR="00A13B07">
          <w:rPr>
            <w:rFonts w:eastAsiaTheme="minorEastAsia"/>
          </w:rPr>
          <w:t>-dependent</w:t>
        </w:r>
      </w:ins>
      <w:ins w:id="423" w:author="GAV" w:date="2019-11-13T14:27:00Z">
        <w:r w:rsidR="009D235A">
          <w:rPr>
            <w:rFonts w:eastAsiaTheme="minorEastAsia"/>
          </w:rPr>
          <w:t>.</w:t>
        </w:r>
      </w:ins>
      <w:ins w:id="424" w:author="GAV" w:date="2019-11-13T14:28:00Z">
        <w:r w:rsidR="009D235A">
          <w:rPr>
            <w:rFonts w:eastAsiaTheme="minorEastAsia"/>
          </w:rPr>
          <w:t xml:space="preserve"> Specifically, where the “main effect + region” model describe</w:t>
        </w:r>
      </w:ins>
      <w:ins w:id="425" w:author="GAV" w:date="2019-11-13T14:34:00Z">
        <w:r w:rsidR="00A15FD6">
          <w:rPr>
            <w:rFonts w:eastAsiaTheme="minorEastAsia"/>
          </w:rPr>
          <w:t>s</w:t>
        </w:r>
      </w:ins>
      <w:ins w:id="426" w:author="GAV" w:date="2019-11-13T14:28:00Z">
        <w:r w:rsidR="009D235A">
          <w:rPr>
            <w:rFonts w:eastAsiaTheme="minorEastAsia"/>
          </w:rPr>
          <w:t xml:space="preserve"> these relationships as being identical in terms of slope but not intercept, the </w:t>
        </w:r>
      </w:ins>
      <w:ins w:id="427" w:author="GAV" w:date="2019-11-13T14:29:00Z">
        <w:r w:rsidR="009D235A">
          <w:rPr>
            <w:rFonts w:eastAsiaTheme="minorEastAsia"/>
          </w:rPr>
          <w:t xml:space="preserve">“main effect </w:t>
        </w:r>
        <w:r w:rsidR="009D235A">
          <w:rPr>
            <w:rFonts w:eastAsiaTheme="minorEastAsia" w:cstheme="majorBidi"/>
          </w:rPr>
          <w:t>×</w:t>
        </w:r>
        <w:r w:rsidR="009D235A">
          <w:rPr>
            <w:rFonts w:eastAsiaTheme="minorEastAsia"/>
          </w:rPr>
          <w:t xml:space="preserve"> region” describes them as differing in both intercept and slope.</w:t>
        </w:r>
      </w:ins>
    </w:p>
    <w:p w14:paraId="5DB6CA6B" w14:textId="7BB8DDFF" w:rsidR="00DF0226" w:rsidRPr="00D67CEB" w:rsidDel="009D235A" w:rsidRDefault="00A465FD">
      <w:pPr>
        <w:pStyle w:val="FirstParagraph"/>
        <w:rPr>
          <w:del w:id="428" w:author="GAV" w:date="2019-11-13T14:29:00Z"/>
          <w:rFonts w:cstheme="majorBidi"/>
        </w:rPr>
      </w:pPr>
      <w:ins w:id="429" w:author="GAV" w:date="2019-11-15T15:26:00Z">
        <w:r>
          <w:rPr>
            <w:rFonts w:eastAsiaTheme="minorEastAsia"/>
          </w:rPr>
          <w:t>We then used m</w:t>
        </w:r>
      </w:ins>
      <w:del w:id="430" w:author="GAV" w:date="2019-11-13T09:55:00Z">
        <w:r w:rsidR="00042E25" w:rsidDel="000A2EAE">
          <w:rPr>
            <w:rFonts w:eastAsiaTheme="minorEastAsia"/>
          </w:rPr>
          <w:delText>U</w:delText>
        </w:r>
      </w:del>
      <w:del w:id="431" w:author="GAV" w:date="2019-11-13T14:29:00Z">
        <w:r w:rsidR="00042E25" w:rsidDel="009D235A">
          <w:rPr>
            <w:rFonts w:eastAsiaTheme="minorEastAsia"/>
          </w:rPr>
          <w:delText>sing this ANCOVA-like approach</w:delText>
        </w:r>
        <w:r w:rsidR="00472BBD" w:rsidDel="009D235A">
          <w:rPr>
            <w:rFonts w:eastAsiaTheme="minorEastAsia"/>
          </w:rPr>
          <w:delText>, we assess</w:delText>
        </w:r>
        <w:r w:rsidR="00DD12B0" w:rsidDel="009D235A">
          <w:rPr>
            <w:rFonts w:eastAsiaTheme="minorEastAsia"/>
          </w:rPr>
          <w:delText>ed</w:delText>
        </w:r>
        <w:r w:rsidR="00472BBD" w:rsidDel="009D235A">
          <w:rPr>
            <w:rFonts w:eastAsiaTheme="minorEastAsia"/>
          </w:rPr>
          <w:delText xml:space="preserve"> when</w:delText>
        </w:r>
        <w:r w:rsidR="00BB3048" w:rsidDel="009D235A">
          <w:rPr>
            <w:rFonts w:eastAsiaTheme="minorEastAsia"/>
          </w:rPr>
          <w:delText xml:space="preserve"> each form of</w:delText>
        </w:r>
        <w:r w:rsidR="00472BBD" w:rsidDel="009D235A">
          <w:rPr>
            <w:rFonts w:eastAsiaTheme="minorEastAsia"/>
          </w:rPr>
          <w:delText xml:space="preserve"> heterogeneity poorly predict</w:delText>
        </w:r>
        <w:r w:rsidR="00DD12B0" w:rsidDel="009D235A">
          <w:rPr>
            <w:rFonts w:eastAsiaTheme="minorEastAsia"/>
          </w:rPr>
          <w:delText>ed</w:delText>
        </w:r>
        <w:r w:rsidR="00472BBD" w:rsidDel="009D235A">
          <w:rPr>
            <w:rFonts w:eastAsiaTheme="minorEastAsia"/>
          </w:rPr>
          <w:delText xml:space="preserve"> species richness across the two regions (i.e. when a “main effect + region” model </w:delText>
        </w:r>
        <w:r w:rsidR="00843584" w:rsidDel="009D235A">
          <w:rPr>
            <w:rFonts w:eastAsiaTheme="minorEastAsia"/>
          </w:rPr>
          <w:delText>is</w:delText>
        </w:r>
        <w:r w:rsidR="00472BBD" w:rsidDel="009D235A">
          <w:rPr>
            <w:rFonts w:eastAsiaTheme="minorEastAsia"/>
          </w:rPr>
          <w:delText xml:space="preserve"> best fitting but with little support for the main effect</w:delText>
        </w:r>
        <w:r w:rsidR="00185A50" w:rsidDel="009D235A">
          <w:rPr>
            <w:rFonts w:eastAsiaTheme="minorEastAsia"/>
          </w:rPr>
          <w:delText>)</w:delText>
        </w:r>
        <w:r w:rsidR="00BB3048" w:rsidDel="009D235A">
          <w:rPr>
            <w:rFonts w:eastAsiaTheme="minorEastAsia"/>
          </w:rPr>
          <w:delText xml:space="preserve">, when </w:delText>
        </w:r>
        <w:r w:rsidR="00843584" w:rsidDel="009D235A">
          <w:rPr>
            <w:rFonts w:eastAsiaTheme="minorEastAsia"/>
          </w:rPr>
          <w:delText>there is a common relationship between a form of heterogeneity</w:delText>
        </w:r>
        <w:r w:rsidR="00185A50" w:rsidDel="009D235A">
          <w:rPr>
            <w:rFonts w:eastAsiaTheme="minorEastAsia"/>
          </w:rPr>
          <w:delText xml:space="preserve"> </w:delText>
        </w:r>
        <w:r w:rsidR="00843584" w:rsidDel="009D235A">
          <w:rPr>
            <w:rFonts w:eastAsiaTheme="minorEastAsia"/>
          </w:rPr>
          <w:delText>in both regions (i.e. when a “main effect only” or a “main effect + region” model is best fitting)</w:delText>
        </w:r>
        <w:r w:rsidR="00C11B97" w:rsidDel="009D235A">
          <w:rPr>
            <w:rFonts w:eastAsiaTheme="minorEastAsia"/>
          </w:rPr>
          <w:delText xml:space="preserve"> or when species richness in each region relates differently to a form of heterogeneity</w:delText>
        </w:r>
        <w:r w:rsidR="00843584" w:rsidDel="009D235A">
          <w:rPr>
            <w:rFonts w:eastAsiaTheme="minorEastAsia"/>
          </w:rPr>
          <w:delText xml:space="preserve"> </w:delText>
        </w:r>
        <w:r w:rsidR="00DF0226" w:rsidDel="009D235A">
          <w:rPr>
            <w:rFonts w:eastAsiaTheme="minorEastAsia"/>
          </w:rPr>
          <w:delText xml:space="preserve">(i.e. when a “main effect </w:delText>
        </w:r>
        <w:r w:rsidR="00DF0226" w:rsidDel="009D235A">
          <w:rPr>
            <w:rFonts w:eastAsiaTheme="minorEastAsia" w:cstheme="majorBidi"/>
          </w:rPr>
          <w:delText>×</w:delText>
        </w:r>
        <w:r w:rsidR="00DF0226" w:rsidDel="009D235A">
          <w:rPr>
            <w:rFonts w:eastAsiaTheme="minorEastAsia"/>
          </w:rPr>
          <w:delText xml:space="preserve"> region” model is best fitting).</w:delText>
        </w:r>
      </w:del>
    </w:p>
    <w:p w14:paraId="08FB22C3" w14:textId="77777777" w:rsidR="00E01AE6" w:rsidRDefault="007A5438">
      <w:pPr>
        <w:pStyle w:val="FirstParagraph"/>
        <w:rPr>
          <w:ins w:id="432" w:author="GAV" w:date="2019-11-20T11:19:00Z"/>
        </w:rPr>
      </w:pPr>
      <w:del w:id="433" w:author="GAV" w:date="2019-11-15T15:18:00Z">
        <w:r w:rsidDel="002536E4">
          <w:delText xml:space="preserve">The </w:delText>
        </w:r>
        <w:r w:rsidR="005F0FFB" w:rsidRPr="00070D03" w:rsidDel="002536E4">
          <w:delText>m</w:delText>
        </w:r>
      </w:del>
      <w:r w:rsidR="005F0FFB" w:rsidRPr="00070D03">
        <w:t>ulti</w:t>
      </w:r>
      <w:r>
        <w:t xml:space="preserve">ple linear regressions </w:t>
      </w:r>
      <w:del w:id="434" w:author="GAV" w:date="2019-11-15T15:21:00Z">
        <w:r w:rsidR="005F0FFB" w:rsidRPr="00070D03" w:rsidDel="002536E4">
          <w:delText>allow</w:delText>
        </w:r>
        <w:r w:rsidDel="002536E4">
          <w:delText>ed</w:delText>
        </w:r>
        <w:r w:rsidR="005F0FFB" w:rsidRPr="00070D03" w:rsidDel="002536E4">
          <w:delText xml:space="preserve"> us</w:delText>
        </w:r>
      </w:del>
      <w:del w:id="435" w:author="GAV" w:date="2019-11-15T15:26:00Z">
        <w:r w:rsidR="005F0FFB" w:rsidRPr="00070D03" w:rsidDel="00A465FD">
          <w:delText xml:space="preserve"> </w:delText>
        </w:r>
      </w:del>
      <w:r w:rsidR="005F0FFB" w:rsidRPr="00070D03">
        <w:t xml:space="preserve">to </w:t>
      </w:r>
      <w:del w:id="436" w:author="GAV" w:date="2019-11-15T15:19:00Z">
        <w:r w:rsidR="005F0FFB" w:rsidRPr="00070D03" w:rsidDel="002536E4">
          <w:delText>account for differences in</w:delText>
        </w:r>
      </w:del>
      <w:ins w:id="437" w:author="GAV" w:date="2019-11-15T15:19:00Z">
        <w:r w:rsidR="002536E4">
          <w:t>model species</w:t>
        </w:r>
      </w:ins>
      <w:r w:rsidR="005F0FFB" w:rsidRPr="00070D03">
        <w:t xml:space="preserve"> richness </w:t>
      </w:r>
      <w:ins w:id="438" w:author="GAV" w:date="2019-11-15T15:19:00Z">
        <w:r w:rsidR="002536E4">
          <w:t xml:space="preserve">as a function of </w:t>
        </w:r>
      </w:ins>
      <w:ins w:id="439" w:author="GAV" w:date="2019-11-15T15:26:00Z">
        <w:r w:rsidR="00A465FD">
          <w:t xml:space="preserve">region and </w:t>
        </w:r>
      </w:ins>
      <w:del w:id="440" w:author="GAV" w:date="2019-11-15T15:19:00Z">
        <w:r w:rsidR="005F0FFB" w:rsidRPr="00070D03" w:rsidDel="002536E4">
          <w:delText xml:space="preserve">across multiple axes of </w:delText>
        </w:r>
        <w:r w:rsidR="007948F4" w:rsidRPr="00070D03" w:rsidDel="002536E4">
          <w:delText xml:space="preserve">environmental </w:delText>
        </w:r>
      </w:del>
      <w:r w:rsidR="007948F4" w:rsidRPr="00070D03">
        <w:t>heterogeneity</w:t>
      </w:r>
      <w:r w:rsidR="005F0FFB" w:rsidRPr="00070D03">
        <w:t xml:space="preserve"> </w:t>
      </w:r>
      <w:ins w:id="441" w:author="GAV" w:date="2019-11-15T15:19:00Z">
        <w:r w:rsidR="002536E4">
          <w:t xml:space="preserve">in </w:t>
        </w:r>
      </w:ins>
      <w:ins w:id="442" w:author="GAV" w:date="2019-11-15T15:26:00Z">
        <w:r w:rsidR="00A465FD">
          <w:t>all nine</w:t>
        </w:r>
      </w:ins>
      <w:ins w:id="443" w:author="GAV" w:date="2019-11-15T15:19:00Z">
        <w:r w:rsidR="002536E4">
          <w:t xml:space="preserve"> environmental variables </w:t>
        </w:r>
      </w:ins>
      <w:r w:rsidR="005F0FFB" w:rsidRPr="00070D03">
        <w:t>simultaneousl</w:t>
      </w:r>
      <w:r w:rsidR="0059394E">
        <w:t xml:space="preserve">y. </w:t>
      </w:r>
      <w:ins w:id="444" w:author="GAV" w:date="2019-11-15T15:27:00Z">
        <w:r w:rsidR="00D6426B">
          <w:t xml:space="preserve">As with the simple regressions, </w:t>
        </w:r>
      </w:ins>
      <w:ins w:id="445" w:author="GAV" w:date="2019-11-15T15:30:00Z">
        <w:r w:rsidR="00D6426B">
          <w:t xml:space="preserve">this was </w:t>
        </w:r>
      </w:ins>
      <w:ins w:id="446" w:author="GAV" w:date="2019-11-15T15:27:00Z">
        <w:r w:rsidR="00D6426B">
          <w:t xml:space="preserve">done at </w:t>
        </w:r>
      </w:ins>
      <w:ins w:id="447" w:author="GAV" w:date="2019-11-15T15:19:00Z">
        <w:r w:rsidR="002536E4">
          <w:t>all three spatial scales</w:t>
        </w:r>
      </w:ins>
      <w:ins w:id="448" w:author="GAV" w:date="2019-11-15T15:28:00Z">
        <w:r w:rsidR="00D6426B">
          <w:t xml:space="preserve">. Starting from a </w:t>
        </w:r>
      </w:ins>
      <w:ins w:id="449" w:author="GAV" w:date="2019-11-15T15:30:00Z">
        <w:r w:rsidR="00D6426B">
          <w:t xml:space="preserve">19-predictor </w:t>
        </w:r>
      </w:ins>
      <w:ins w:id="450" w:author="GAV" w:date="2019-11-15T15:28:00Z">
        <w:r w:rsidR="00D6426B">
          <w:t>model</w:t>
        </w:r>
      </w:ins>
      <w:ins w:id="451" w:author="GAV" w:date="2019-11-15T15:45:00Z">
        <w:r w:rsidR="00094CB2">
          <w:t>,</w:t>
        </w:r>
      </w:ins>
      <w:ins w:id="452" w:author="GAV" w:date="2019-11-15T15:28:00Z">
        <w:r w:rsidR="00D6426B">
          <w:t xml:space="preserve"> </w:t>
        </w:r>
      </w:ins>
      <w:ins w:id="453" w:author="GAV" w:date="2019-11-15T15:31:00Z">
        <w:r w:rsidR="00D6426B">
          <w:t>including region,</w:t>
        </w:r>
      </w:ins>
      <w:ins w:id="454" w:author="GAV" w:date="2019-11-15T15:28:00Z">
        <w:r w:rsidR="00D6426B">
          <w:t xml:space="preserve"> </w:t>
        </w:r>
      </w:ins>
      <w:ins w:id="455" w:author="GAV" w:date="2019-11-15T15:34:00Z">
        <w:r w:rsidR="005E220D">
          <w:t xml:space="preserve">the </w:t>
        </w:r>
      </w:ins>
      <w:ins w:id="456" w:author="GAV" w:date="2019-11-15T15:28:00Z">
        <w:r w:rsidR="00D6426B">
          <w:t>heterogeneit</w:t>
        </w:r>
      </w:ins>
      <w:ins w:id="457" w:author="GAV" w:date="2019-11-15T15:34:00Z">
        <w:r w:rsidR="005E220D">
          <w:t>ies</w:t>
        </w:r>
      </w:ins>
      <w:ins w:id="458" w:author="GAV" w:date="2019-11-15T15:28:00Z">
        <w:r w:rsidR="00D6426B">
          <w:t xml:space="preserve"> </w:t>
        </w:r>
      </w:ins>
      <w:ins w:id="459" w:author="GAV" w:date="2019-11-15T15:45:00Z">
        <w:r w:rsidR="00094CB2">
          <w:t>of</w:t>
        </w:r>
      </w:ins>
      <w:ins w:id="460" w:author="GAV" w:date="2019-11-15T15:28:00Z">
        <w:r w:rsidR="00D6426B">
          <w:t xml:space="preserve"> all nine environmental variables and the interactions of the latter with region, </w:t>
        </w:r>
      </w:ins>
      <w:ins w:id="461" w:author="GAV" w:date="2019-11-15T15:32:00Z">
        <w:r w:rsidR="005E220D">
          <w:t xml:space="preserve">model simplification was done using </w:t>
        </w:r>
      </w:ins>
      <w:del w:id="462" w:author="GAV" w:date="2019-11-15T15:21:00Z">
        <w:r w:rsidR="0059394E" w:rsidDel="002536E4">
          <w:delText xml:space="preserve">Species richness was </w:delText>
        </w:r>
        <w:r w:rsidR="00AF4189" w:rsidDel="002536E4">
          <w:delText>regressed</w:delText>
        </w:r>
        <w:r w:rsidR="0059394E" w:rsidDel="002536E4">
          <w:delText xml:space="preserve"> </w:delText>
        </w:r>
        <w:r w:rsidR="00AF4189" w:rsidDel="002536E4">
          <w:delText>against the nine</w:delText>
        </w:r>
        <w:r w:rsidR="006139A3" w:rsidDel="002536E4">
          <w:delText xml:space="preserve"> separate</w:delText>
        </w:r>
        <w:r w:rsidR="0059394E" w:rsidDel="002536E4">
          <w:delText xml:space="preserve"> forms of environmental </w:delText>
        </w:r>
      </w:del>
      <w:del w:id="463" w:author="GAV" w:date="2019-11-15T15:31:00Z">
        <w:r w:rsidR="0059394E" w:rsidDel="00D6426B">
          <w:delText>heterogeneit</w:delText>
        </w:r>
      </w:del>
      <w:del w:id="464" w:author="GAV" w:date="2019-11-15T15:22:00Z">
        <w:r w:rsidR="0059394E" w:rsidDel="00A465FD">
          <w:delText>y</w:delText>
        </w:r>
      </w:del>
      <w:del w:id="465" w:author="GAV" w:date="2019-11-15T15:31:00Z">
        <w:r w:rsidR="00DD57EC" w:rsidDel="00D6426B">
          <w:delText>, including</w:delText>
        </w:r>
        <w:r w:rsidR="00BB5EDE" w:rsidDel="00D6426B">
          <w:delText xml:space="preserve"> </w:delText>
        </w:r>
        <w:r w:rsidR="00CD50FE" w:rsidDel="00D6426B">
          <w:delText>the interaction</w:delText>
        </w:r>
        <w:r w:rsidR="00BB5EDE" w:rsidDel="00D6426B">
          <w:delText>s</w:delText>
        </w:r>
        <w:r w:rsidR="00CD50FE" w:rsidDel="00D6426B">
          <w:delText xml:space="preserve"> of each with </w:delText>
        </w:r>
        <w:r w:rsidR="008E5474" w:rsidDel="00D6426B">
          <w:delText xml:space="preserve">a </w:delText>
        </w:r>
        <w:r w:rsidR="00CD50FE" w:rsidDel="00D6426B">
          <w:delText>region</w:delText>
        </w:r>
        <w:r w:rsidR="008E5474" w:rsidDel="00D6426B">
          <w:delText>-term. This was repeated at the</w:delText>
        </w:r>
        <w:r w:rsidR="0059394E" w:rsidDel="00D6426B">
          <w:delText xml:space="preserve"> three spatial scales. </w:delText>
        </w:r>
        <w:r w:rsidR="008E5474" w:rsidDel="00D6426B">
          <w:delText>These three models</w:delText>
        </w:r>
        <w:r w:rsidR="0059394E" w:rsidRPr="0059394E" w:rsidDel="00D6426B">
          <w:delText xml:space="preserve"> </w:delText>
        </w:r>
        <w:r w:rsidR="008E5474" w:rsidDel="00D6426B">
          <w:delText xml:space="preserve">were then </w:delText>
        </w:r>
        <w:r w:rsidR="0059394E" w:rsidRPr="0059394E" w:rsidDel="00D6426B">
          <w:delText xml:space="preserve">simplified using </w:delText>
        </w:r>
      </w:del>
      <w:r w:rsidR="0059394E" w:rsidRPr="0059394E">
        <w:t>reverse stepwise regression model selection</w:t>
      </w:r>
      <w:r w:rsidR="00520D38">
        <w:t xml:space="preserve"> (</w:t>
      </w:r>
      <w:r w:rsidR="00520D38" w:rsidRPr="00520D38">
        <w:rPr>
          <w:highlight w:val="yellow"/>
        </w:rPr>
        <w:t>ref</w:t>
      </w:r>
      <w:r w:rsidR="00520D38">
        <w:t>)</w:t>
      </w:r>
      <w:del w:id="466" w:author="GAV" w:date="2019-11-15T15:31:00Z">
        <w:r w:rsidR="00B73333" w:rsidDel="00D6426B">
          <w:delText>,</w:delText>
        </w:r>
      </w:del>
      <w:r w:rsidR="0059394E" w:rsidRPr="0059394E">
        <w:t xml:space="preserve"> </w:t>
      </w:r>
      <w:del w:id="467" w:author="GAV" w:date="2019-11-15T15:32:00Z">
        <w:r w:rsidR="0059394E" w:rsidRPr="0059394E" w:rsidDel="005E220D">
          <w:delText>based on</w:delText>
        </w:r>
      </w:del>
      <w:ins w:id="468" w:author="GAV" w:date="2019-11-15T15:32:00Z">
        <w:r w:rsidR="005E220D">
          <w:t>based on</w:t>
        </w:r>
      </w:ins>
      <w:r w:rsidR="0059394E" w:rsidRPr="0059394E">
        <w:t xml:space="preserve"> </w:t>
      </w:r>
      <w:r w:rsidR="0059394E" w:rsidRPr="0035175F">
        <w:rPr>
          <w:i/>
        </w:rPr>
        <w:t>AIC</w:t>
      </w:r>
      <w:r w:rsidR="0059394E" w:rsidRPr="0059394E">
        <w:t>-scores</w:t>
      </w:r>
      <w:ins w:id="469" w:author="GAV" w:date="2019-11-15T15:33:00Z">
        <w:r w:rsidR="005E220D">
          <w:t xml:space="preserve">. </w:t>
        </w:r>
      </w:ins>
      <w:ins w:id="470" w:author="GAV" w:date="2019-11-15T15:45:00Z">
        <w:r w:rsidR="00094CB2">
          <w:t xml:space="preserve">In the final model, the retention of significant </w:t>
        </w:r>
      </w:ins>
      <w:ins w:id="471" w:author="GAV" w:date="2019-11-15T15:46:00Z">
        <w:r w:rsidR="00094CB2">
          <w:t xml:space="preserve">heterogeneity-region </w:t>
        </w:r>
      </w:ins>
      <w:ins w:id="472" w:author="GAV" w:date="2019-11-15T15:45:00Z">
        <w:r w:rsidR="00094CB2">
          <w:t xml:space="preserve">interaction terms indicates that the dependence of species richness on heterogeneity </w:t>
        </w:r>
      </w:ins>
      <w:ins w:id="473" w:author="GAV" w:date="2019-11-15T15:48:00Z">
        <w:r w:rsidR="00094CB2">
          <w:t xml:space="preserve">differs between the two regions. </w:t>
        </w:r>
      </w:ins>
      <w:ins w:id="474" w:author="GAV" w:date="2019-11-15T15:51:00Z">
        <w:r w:rsidR="009D474B">
          <w:t>Conversely</w:t>
        </w:r>
      </w:ins>
      <w:ins w:id="475" w:author="GAV" w:date="2019-11-15T15:48:00Z">
        <w:r w:rsidR="00094CB2">
          <w:t>, where only the main effect</w:t>
        </w:r>
      </w:ins>
      <w:ins w:id="476" w:author="GAV" w:date="2019-11-15T15:51:00Z">
        <w:r w:rsidR="009D474B">
          <w:t xml:space="preserve"> is</w:t>
        </w:r>
      </w:ins>
      <w:ins w:id="477" w:author="GAV" w:date="2019-11-15T15:48:00Z">
        <w:r w:rsidR="00094CB2">
          <w:t xml:space="preserve"> significant</w:t>
        </w:r>
      </w:ins>
      <w:ins w:id="478" w:author="GAV" w:date="2019-11-15T15:49:00Z">
        <w:r w:rsidR="009D474B">
          <w:t xml:space="preserve"> the dependence of species richness on heterogeneity is inferred to be uniform across the two regions.</w:t>
        </w:r>
      </w:ins>
    </w:p>
    <w:p w14:paraId="22B60912" w14:textId="05E4684D" w:rsidR="00F42EEB" w:rsidRPr="00502524" w:rsidRDefault="00F42EEB">
      <w:pPr>
        <w:pStyle w:val="Heading2"/>
        <w:spacing w:line="240" w:lineRule="auto"/>
        <w:rPr>
          <w:ins w:id="479" w:author="GAV" w:date="2019-11-20T11:16:00Z"/>
        </w:rPr>
        <w:pPrChange w:id="480" w:author="GAV" w:date="2019-11-20T11:23:00Z">
          <w:pPr>
            <w:pStyle w:val="FirstParagraph"/>
          </w:pPr>
        </w:pPrChange>
      </w:pPr>
      <w:ins w:id="481" w:author="GAV" w:date="2019-11-20T11:15:00Z">
        <w:r w:rsidRPr="00502524">
          <w:t xml:space="preserve">2.4: </w:t>
        </w:r>
      </w:ins>
      <w:ins w:id="482" w:author="GAV" w:date="2019-11-20T11:35:00Z">
        <w:r w:rsidR="003D2B4F">
          <w:t>S</w:t>
        </w:r>
      </w:ins>
      <w:ins w:id="483" w:author="GAV" w:date="2019-11-20T11:15:00Z">
        <w:r w:rsidRPr="00502524">
          <w:t>pecies richness</w:t>
        </w:r>
      </w:ins>
      <w:ins w:id="484" w:author="GAV" w:date="2019-11-20T11:35:00Z">
        <w:r w:rsidR="003D2B4F">
          <w:t xml:space="preserve"> hotspots</w:t>
        </w:r>
      </w:ins>
    </w:p>
    <w:p w14:paraId="42F144AD" w14:textId="48B472D9" w:rsidR="003D2B4F" w:rsidRDefault="00E01AE6">
      <w:pPr>
        <w:pStyle w:val="FirstParagraph"/>
        <w:rPr>
          <w:ins w:id="485" w:author="GAV" w:date="2019-11-20T11:35:00Z"/>
        </w:rPr>
      </w:pPr>
      <w:ins w:id="486" w:author="GAV" w:date="2019-11-20T11:18:00Z">
        <w:r>
          <w:t>T</w:t>
        </w:r>
      </w:ins>
      <w:ins w:id="487" w:author="GAV" w:date="2019-11-20T11:21:00Z">
        <w:r>
          <w:t xml:space="preserve">o </w:t>
        </w:r>
      </w:ins>
      <w:ins w:id="488" w:author="GAV" w:date="2019-11-20T11:24:00Z">
        <w:r w:rsidR="00DC385A">
          <w:t>identify</w:t>
        </w:r>
      </w:ins>
      <w:ins w:id="489" w:author="GAV" w:date="2019-11-20T11:21:00Z">
        <w:r>
          <w:t xml:space="preserve"> </w:t>
        </w:r>
      </w:ins>
      <w:ins w:id="490" w:author="GAV" w:date="2019-11-20T11:24:00Z">
        <w:r w:rsidR="00DC385A">
          <w:t xml:space="preserve">hotspots of exceptional richness, i.e. </w:t>
        </w:r>
      </w:ins>
      <w:ins w:id="491" w:author="GAV" w:date="2019-11-20T11:26:00Z">
        <w:r w:rsidR="00DC385A">
          <w:t>squares</w:t>
        </w:r>
      </w:ins>
      <w:ins w:id="492" w:author="GAV" w:date="2019-11-20T11:21:00Z">
        <w:r>
          <w:t xml:space="preserve"> </w:t>
        </w:r>
      </w:ins>
      <w:ins w:id="493" w:author="GAV" w:date="2019-11-20T11:22:00Z">
        <w:r>
          <w:t>whose</w:t>
        </w:r>
      </w:ins>
      <w:ins w:id="494" w:author="GAV" w:date="2019-11-20T11:21:00Z">
        <w:r>
          <w:t xml:space="preserve"> species richness</w:t>
        </w:r>
      </w:ins>
      <w:ins w:id="495" w:author="GAV" w:date="2019-11-20T11:22:00Z">
        <w:r>
          <w:t xml:space="preserve"> </w:t>
        </w:r>
      </w:ins>
      <w:ins w:id="496" w:author="GAV" w:date="2019-11-20T11:24:00Z">
        <w:r w:rsidR="00DC385A">
          <w:t xml:space="preserve">exceeds </w:t>
        </w:r>
      </w:ins>
      <w:ins w:id="497" w:author="GAV" w:date="2019-11-20T11:32:00Z">
        <w:r w:rsidR="00887059">
          <w:t>that</w:t>
        </w:r>
      </w:ins>
      <w:ins w:id="498" w:author="GAV" w:date="2019-11-20T11:24:00Z">
        <w:r w:rsidR="00DC385A">
          <w:t xml:space="preserve"> expected on the basis of</w:t>
        </w:r>
      </w:ins>
      <w:ins w:id="499" w:author="GAV" w:date="2019-11-20T11:26:00Z">
        <w:r w:rsidR="00DC385A">
          <w:t xml:space="preserve"> their environmental heterogeneity, we </w:t>
        </w:r>
      </w:ins>
      <w:ins w:id="500" w:author="GAV" w:date="2019-11-20T11:29:00Z">
        <w:r w:rsidR="00887059">
          <w:t>used</w:t>
        </w:r>
      </w:ins>
      <w:ins w:id="501" w:author="GAV" w:date="2019-11-20T11:26:00Z">
        <w:r w:rsidR="00DC385A">
          <w:t xml:space="preserve"> the residuals </w:t>
        </w:r>
      </w:ins>
      <w:ins w:id="502" w:author="GAV" w:date="2019-11-20T11:29:00Z">
        <w:r w:rsidR="00887059">
          <w:t>associated with</w:t>
        </w:r>
      </w:ins>
      <w:ins w:id="503" w:author="GAV" w:date="2019-11-20T11:26:00Z">
        <w:r w:rsidR="00DC385A">
          <w:t xml:space="preserve"> the </w:t>
        </w:r>
      </w:ins>
      <w:ins w:id="504" w:author="GAV" w:date="2019-11-20T11:28:00Z">
        <w:r w:rsidR="00DC385A">
          <w:t xml:space="preserve">PC1-based </w:t>
        </w:r>
      </w:ins>
      <w:ins w:id="505" w:author="GAV" w:date="2019-11-20T11:26:00Z">
        <w:r w:rsidR="00DC385A">
          <w:t>ANCOVA</w:t>
        </w:r>
      </w:ins>
      <w:ins w:id="506" w:author="GAV" w:date="2019-11-20T11:29:00Z">
        <w:r w:rsidR="00887059">
          <w:t xml:space="preserve"> models</w:t>
        </w:r>
      </w:ins>
      <w:ins w:id="507" w:author="GAV" w:date="2019-11-20T11:26:00Z">
        <w:r w:rsidR="00DC385A">
          <w:t xml:space="preserve"> </w:t>
        </w:r>
      </w:ins>
      <w:ins w:id="508" w:author="GAV" w:date="2019-11-20T11:28:00Z">
        <w:r w:rsidR="00DC385A">
          <w:t xml:space="preserve">(Figure 3) </w:t>
        </w:r>
      </w:ins>
      <w:ins w:id="509" w:author="GAV" w:date="2019-11-20T11:26:00Z">
        <w:r w:rsidR="00DC385A">
          <w:t xml:space="preserve">and </w:t>
        </w:r>
      </w:ins>
      <w:ins w:id="510" w:author="GAV" w:date="2019-11-20T11:30:00Z">
        <w:r w:rsidR="00887059">
          <w:t xml:space="preserve">the </w:t>
        </w:r>
      </w:ins>
      <w:ins w:id="511" w:author="GAV" w:date="2019-11-20T11:26:00Z">
        <w:r w:rsidR="00DC385A">
          <w:t>multiple regression models</w:t>
        </w:r>
      </w:ins>
      <w:ins w:id="512" w:author="GAV" w:date="2019-11-20T11:28:00Z">
        <w:r w:rsidR="00DC385A">
          <w:t xml:space="preserve"> (Figure 4)</w:t>
        </w:r>
      </w:ins>
      <w:ins w:id="513" w:author="GAV" w:date="2019-11-20T11:30:00Z">
        <w:r w:rsidR="00887059">
          <w:t>, at all three spatial scales,</w:t>
        </w:r>
      </w:ins>
      <w:ins w:id="514" w:author="GAV" w:date="2019-11-20T11:28:00Z">
        <w:r w:rsidR="00DC385A">
          <w:t xml:space="preserve"> </w:t>
        </w:r>
      </w:ins>
      <w:ins w:id="515" w:author="GAV" w:date="2019-11-20T11:30:00Z">
        <w:r w:rsidR="00887059">
          <w:t>to identify outl</w:t>
        </w:r>
      </w:ins>
      <w:ins w:id="516" w:author="GAV" w:date="2019-11-20T11:31:00Z">
        <w:r w:rsidR="00887059">
          <w:t>ier</w:t>
        </w:r>
      </w:ins>
      <w:ins w:id="517" w:author="GAV" w:date="2019-11-20T11:32:00Z">
        <w:r w:rsidR="00887059">
          <w:t xml:space="preserve"> points</w:t>
        </w:r>
      </w:ins>
      <w:ins w:id="518" w:author="GAV" w:date="2019-11-20T11:30:00Z">
        <w:r w:rsidR="00887059">
          <w:t>.</w:t>
        </w:r>
      </w:ins>
      <w:ins w:id="519" w:author="GAV" w:date="2019-11-20T11:31:00Z">
        <w:r w:rsidR="00887059">
          <w:t xml:space="preserve"> For this </w:t>
        </w:r>
        <w:proofErr w:type="gramStart"/>
        <w:r w:rsidR="00887059">
          <w:t>purpose</w:t>
        </w:r>
        <w:proofErr w:type="gramEnd"/>
        <w:r w:rsidR="00887059">
          <w:t xml:space="preserve"> outliers </w:t>
        </w:r>
      </w:ins>
      <w:ins w:id="520" w:author="GAV" w:date="2019-11-20T11:36:00Z">
        <w:r w:rsidR="003D2B4F">
          <w:t xml:space="preserve">were defined as any </w:t>
        </w:r>
      </w:ins>
      <w:ins w:id="521" w:author="GAV" w:date="2019-11-20T11:31:00Z">
        <w:r w:rsidR="00887059">
          <w:t xml:space="preserve">points </w:t>
        </w:r>
      </w:ins>
      <w:ins w:id="522" w:author="GAV" w:date="2019-11-20T11:36:00Z">
        <w:del w:id="523" w:author="Ruan Van Mazijk" w:date="2019-12-02T14:44:00Z">
          <w:r w:rsidR="003D2B4F" w:rsidDel="00805179">
            <w:delText>lying</w:delText>
          </w:r>
        </w:del>
      </w:ins>
      <w:ins w:id="524" w:author="Ruan Van Mazijk" w:date="2019-12-02T14:44:00Z">
        <w:r w:rsidR="00805179">
          <w:t>residual species richness</w:t>
        </w:r>
      </w:ins>
      <w:ins w:id="525" w:author="GAV" w:date="2019-11-20T11:31:00Z">
        <w:r w:rsidR="00887059">
          <w:t xml:space="preserve"> more than two standard deviations from the mean.</w:t>
        </w:r>
      </w:ins>
      <w:ins w:id="526" w:author="GAV" w:date="2019-11-20T11:32:00Z">
        <w:r w:rsidR="00887059">
          <w:t xml:space="preserve"> We also used an </w:t>
        </w:r>
        <w:r w:rsidR="00887059" w:rsidRPr="006B7A26">
          <w:rPr>
            <w:i/>
            <w:rPrChange w:id="527" w:author="GAV" w:date="2019-11-20T13:30:00Z">
              <w:rPr/>
            </w:rPrChange>
          </w:rPr>
          <w:t>F</w:t>
        </w:r>
        <w:r w:rsidR="00887059">
          <w:t xml:space="preserve">-test to assess whether the </w:t>
        </w:r>
      </w:ins>
      <w:ins w:id="528" w:author="GAV" w:date="2019-11-20T11:36:00Z">
        <w:r w:rsidR="003D2B4F">
          <w:t xml:space="preserve">variances of the </w:t>
        </w:r>
      </w:ins>
      <w:ins w:id="529" w:author="GAV" w:date="2019-11-20T11:32:00Z">
        <w:r w:rsidR="00887059">
          <w:t>residual</w:t>
        </w:r>
      </w:ins>
      <w:ins w:id="530" w:author="GAV" w:date="2019-11-20T11:36:00Z">
        <w:r w:rsidR="003D2B4F">
          <w:t>s associated with ANCOVA and multiple regressions</w:t>
        </w:r>
      </w:ins>
      <w:ins w:id="531" w:author="GAV" w:date="2019-11-20T11:32:00Z">
        <w:r w:rsidR="00887059">
          <w:t xml:space="preserve"> differed between the GCFR and SWAFR. Finally, </w:t>
        </w:r>
      </w:ins>
      <w:commentRangeStart w:id="532"/>
      <w:ins w:id="533" w:author="GAV" w:date="2019-11-20T16:21:00Z">
        <w:r w:rsidR="00265947">
          <w:t>to assess</w:t>
        </w:r>
      </w:ins>
      <w:ins w:id="534" w:author="GAV" w:date="2019-11-20T11:34:00Z">
        <w:r w:rsidR="003D2B4F">
          <w:t xml:space="preserve"> whether </w:t>
        </w:r>
      </w:ins>
      <w:ins w:id="535" w:author="GAV" w:date="2019-11-20T11:37:00Z">
        <w:r w:rsidR="003D2B4F">
          <w:t>the exceptional richness of hotspots is best explained by factors other than environmental heterogeneity</w:t>
        </w:r>
      </w:ins>
      <w:commentRangeEnd w:id="532"/>
      <w:r w:rsidR="00167914">
        <w:rPr>
          <w:rStyle w:val="CommentReference"/>
          <w:rFonts w:ascii="Times New Roman" w:hAnsiTheme="minorHAnsi"/>
        </w:rPr>
        <w:commentReference w:id="532"/>
      </w:r>
      <w:ins w:id="536" w:author="GAV" w:date="2019-11-20T11:37:00Z">
        <w:r w:rsidR="003D2B4F">
          <w:t>, we repeated the ANCOVA and multiple regression analyses with hotspots omitted, and compared the coefficients of determination.</w:t>
        </w:r>
      </w:ins>
      <w:ins w:id="537" w:author="GAV" w:date="2019-11-20T11:35:00Z">
        <w:del w:id="538" w:author="Ruan Van Mazijk" w:date="2019-12-02T14:44:00Z">
          <w:r w:rsidR="003D2B4F" w:rsidDel="00F4634D">
            <w:delText xml:space="preserve">  </w:delText>
          </w:r>
        </w:del>
      </w:ins>
    </w:p>
    <w:p w14:paraId="083B5829" w14:textId="22A7ABB7" w:rsidR="0059394E" w:rsidRPr="00C2694A" w:rsidDel="003D2B4F" w:rsidRDefault="0059394E">
      <w:pPr>
        <w:pStyle w:val="FirstParagraph"/>
        <w:rPr>
          <w:del w:id="539" w:author="GAV" w:date="2019-11-20T11:38:00Z"/>
          <w:rFonts w:cstheme="majorBidi"/>
        </w:rPr>
      </w:pPr>
      <w:del w:id="540" w:author="GAV" w:date="2019-11-15T15:32:00Z">
        <w:r w:rsidRPr="0059394E" w:rsidDel="005E220D">
          <w:lastRenderedPageBreak/>
          <w:delText xml:space="preserve"> in R</w:delText>
        </w:r>
      </w:del>
      <w:del w:id="541" w:author="GAV" w:date="2019-11-15T15:33:00Z">
        <w:r w:rsidR="0072433F" w:rsidDel="005E220D">
          <w:delText xml:space="preserve">. The </w:delText>
        </w:r>
        <w:r w:rsidR="003D6DA0" w:rsidDel="005E220D">
          <w:delText xml:space="preserve">final </w:delText>
        </w:r>
      </w:del>
      <w:del w:id="542" w:author="GAV" w:date="2019-11-15T15:44:00Z">
        <w:r w:rsidR="00041BB5" w:rsidDel="00094CB2">
          <w:delText>regression</w:delText>
        </w:r>
      </w:del>
      <w:del w:id="543" w:author="GAV" w:date="2019-11-15T15:33:00Z">
        <w:r w:rsidR="00041BB5" w:rsidDel="005E220D">
          <w:delText>s</w:delText>
        </w:r>
      </w:del>
      <w:del w:id="544" w:author="GAV" w:date="2019-11-15T15:50:00Z">
        <w:r w:rsidR="0072433F" w:rsidDel="009D474B">
          <w:delText xml:space="preserve"> represent the best-fitting </w:delText>
        </w:r>
        <w:r w:rsidR="00EF640B" w:rsidDel="009D474B">
          <w:delText xml:space="preserve">models describing forms of heterogeneity with significant </w:delText>
        </w:r>
        <w:r w:rsidR="00700408" w:rsidDel="009D474B">
          <w:delText xml:space="preserve">associations </w:delText>
        </w:r>
        <w:r w:rsidR="00EF640B" w:rsidDel="009D474B">
          <w:delText xml:space="preserve">with species richness. </w:delText>
        </w:r>
        <w:r w:rsidR="0092191B" w:rsidDel="009D474B">
          <w:delText>A</w:delText>
        </w:r>
        <w:r w:rsidR="00EF640B" w:rsidDel="009D474B">
          <w:delText>ddition</w:delText>
        </w:r>
        <w:r w:rsidR="0092191B" w:rsidDel="009D474B">
          <w:delText>ally</w:delText>
        </w:r>
        <w:r w:rsidR="00EF640B" w:rsidDel="009D474B">
          <w:delText>, forms of heterogeneity</w:delText>
        </w:r>
        <w:r w:rsidR="00E842A2" w:rsidDel="009D474B">
          <w:delText xml:space="preserve"> that relate to richness differently across the two regions are identified when the interaction-term between that variable and </w:delText>
        </w:r>
        <w:r w:rsidR="007F4A6E" w:rsidDel="009D474B">
          <w:delText xml:space="preserve">the </w:delText>
        </w:r>
        <w:r w:rsidR="00E842A2" w:rsidDel="009D474B">
          <w:delText>region</w:delText>
        </w:r>
        <w:r w:rsidR="007F4A6E" w:rsidDel="009D474B">
          <w:delText>-term</w:delText>
        </w:r>
        <w:r w:rsidR="00E842A2" w:rsidDel="009D474B">
          <w:delText xml:space="preserve"> </w:delText>
        </w:r>
        <w:r w:rsidR="003328C5" w:rsidDel="009D474B">
          <w:delText>wa</w:delText>
        </w:r>
        <w:r w:rsidR="00E842A2" w:rsidDel="009D474B">
          <w:delText>s retained during model simplification</w:delText>
        </w:r>
        <w:r w:rsidR="003F7873" w:rsidDel="009D474B">
          <w:delText>.</w:delText>
        </w:r>
      </w:del>
    </w:p>
    <w:p w14:paraId="5B8B0085" w14:textId="716A78D0" w:rsidR="00D04776" w:rsidRDefault="00DD7307" w:rsidP="008A4E97">
      <w:pPr>
        <w:pStyle w:val="Heading1"/>
        <w:spacing w:line="240" w:lineRule="auto"/>
      </w:pPr>
      <w:bookmarkStart w:id="545" w:name="results"/>
      <w:r>
        <w:t>3</w:t>
      </w:r>
      <w:r w:rsidR="00E4661A">
        <w:t>:</w:t>
      </w:r>
      <w:r>
        <w:t xml:space="preserve"> </w:t>
      </w:r>
      <w:r w:rsidR="00D04776">
        <w:t>Results</w:t>
      </w:r>
      <w:bookmarkEnd w:id="54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ns w:id="546" w:author="GAV" w:date="2019-11-22T11:39:00Z"/>
          <w:i/>
        </w:rPr>
      </w:pPr>
      <w:ins w:id="547" w:author="GAV" w:date="2019-11-22T11:39:00Z">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that species</w:t>
        </w:r>
        <w:r w:rsidRPr="00B332AF">
          <w:t xml:space="preserve"> richness </w:t>
        </w:r>
        <w:r>
          <w:t>per unit area is similar at the QDS-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r w:rsidRPr="002C20EB">
          <w:rPr>
            <w:highlight w:val="yellow"/>
          </w:rPr>
          <w:t>SI</w:t>
        </w:r>
        <w:r w:rsidRPr="00503A1D">
          <w:rPr>
            <w:highlight w:val="yellow"/>
          </w:rPr>
          <w:t>, Figure S1</w:t>
        </w:r>
        <w:r w:rsidRPr="002C20EB">
          <w:rPr>
            <w:highlight w:val="yellow"/>
          </w:rPr>
          <w:t>a</w:t>
        </w:r>
        <w:r>
          <w:t>;</w:t>
        </w:r>
        <w:r w:rsidRPr="002C20EB">
          <w:rPr>
            <w:i/>
          </w:rPr>
          <w:t xml:space="preserve"> P</w:t>
        </w:r>
        <w:r>
          <w:t xml:space="preserve"> = 0.038, </w:t>
        </w:r>
        <w:r w:rsidRPr="002C20EB">
          <w:rPr>
            <w:i/>
          </w:rPr>
          <w:t>CLES</w:t>
        </w:r>
        <w:r>
          <w:t xml:space="preserve"> = 0.658).</w:t>
        </w:r>
      </w:ins>
    </w:p>
    <w:p w14:paraId="3BE0333B" w14:textId="5F629B7F" w:rsidR="002C32D6" w:rsidRPr="003F5B2B" w:rsidRDefault="002C32D6" w:rsidP="002C32D6">
      <w:pPr>
        <w:pStyle w:val="BodyText"/>
        <w:rPr>
          <w:ins w:id="548" w:author="GAV" w:date="2019-11-22T11:39:00Z"/>
          <w:i/>
        </w:rPr>
      </w:pPr>
      <w:ins w:id="549" w:author="GAV" w:date="2019-11-22T11:39:00Z">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ins>
      <w:ins w:id="550" w:author="GAV" w:date="2019-11-22T11:41:00Z">
        <w:r w:rsidR="00FE217D">
          <w:t xml:space="preserve">; </w:t>
        </w:r>
      </w:ins>
      <w:ins w:id="551" w:author="GAV" w:date="2019-11-22T11:39:00Z">
        <w:r>
          <w:t xml:space="preserve">GCFR: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ins>
    </w:p>
    <w:p w14:paraId="61323EF7" w14:textId="565BD9A9" w:rsidR="00114867" w:rsidRPr="00B332AF" w:rsidDel="002C32D6" w:rsidRDefault="00D10637">
      <w:pPr>
        <w:pStyle w:val="Heading2"/>
        <w:rPr>
          <w:del w:id="552" w:author="GAV" w:date="2019-11-22T11:39:00Z"/>
          <w:i/>
        </w:rPr>
        <w:pPrChange w:id="553" w:author="GAV" w:date="2019-11-22T11:40:00Z">
          <w:pPr>
            <w:pStyle w:val="FirstParagraph"/>
          </w:pPr>
        </w:pPrChange>
      </w:pPr>
      <w:del w:id="554" w:author="GAV" w:date="2019-11-22T11:39:00Z">
        <w:r w:rsidDel="002C32D6">
          <w:delText>V</w:delText>
        </w:r>
        <w:r w:rsidR="000A7C66" w:rsidDel="002C32D6">
          <w:delText xml:space="preserve">ascular plant species richness </w:delText>
        </w:r>
      </w:del>
      <w:del w:id="555" w:author="GAV" w:date="2019-11-18T12:09:00Z">
        <w:r w:rsidR="00BC3391" w:rsidDel="00B242C7">
          <w:delText xml:space="preserve">is </w:delText>
        </w:r>
      </w:del>
      <w:del w:id="556" w:author="GAV" w:date="2019-11-22T11:39:00Z">
        <w:r w:rsidR="00601362" w:rsidDel="002C32D6">
          <w:delText xml:space="preserve">spatially </w:delText>
        </w:r>
      </w:del>
      <w:del w:id="557" w:author="GAV" w:date="2019-11-18T12:09:00Z">
        <w:r w:rsidDel="00B242C7">
          <w:delText xml:space="preserve">variable </w:delText>
        </w:r>
      </w:del>
      <w:del w:id="558" w:author="GAV" w:date="2019-11-22T11:39:00Z">
        <w:r w:rsidR="00BC3391" w:rsidDel="002C32D6">
          <w:delText xml:space="preserve">in both </w:delText>
        </w:r>
      </w:del>
      <w:del w:id="559" w:author="GAV" w:date="2019-11-18T12:06:00Z">
        <w:r w:rsidR="00BC3391" w:rsidDel="00B242C7">
          <w:delText xml:space="preserve">of </w:delText>
        </w:r>
      </w:del>
      <w:del w:id="560" w:author="GAV" w:date="2019-11-22T11:39:00Z">
        <w:r w:rsidR="00BC3391" w:rsidDel="002C32D6">
          <w:delText xml:space="preserve">the GCFR and SWAFR </w:delText>
        </w:r>
        <w:r w:rsidR="000A7C66" w:rsidDel="002C32D6">
          <w:delText xml:space="preserve">(Figure 5a,b). </w:delText>
        </w:r>
        <w:r w:rsidR="007D673C" w:rsidRPr="00B332AF" w:rsidDel="002C32D6">
          <w:delText>Comparison</w:delText>
        </w:r>
        <w:r w:rsidR="00B332AF" w:rsidDel="002C32D6">
          <w:delText>s</w:delText>
        </w:r>
        <w:r w:rsidR="007D673C" w:rsidRPr="00B332AF" w:rsidDel="002C32D6">
          <w:delText xml:space="preserve"> of </w:delText>
        </w:r>
      </w:del>
      <w:del w:id="561" w:author="GAV" w:date="2019-11-18T12:06:00Z">
        <w:r w:rsidR="002566BD" w:rsidDel="00B242C7">
          <w:delText xml:space="preserve">the </w:delText>
        </w:r>
      </w:del>
      <w:del w:id="562" w:author="GAV" w:date="2019-11-18T12:08:00Z">
        <w:r w:rsidR="007D673C" w:rsidRPr="00B332AF" w:rsidDel="00B242C7">
          <w:delText xml:space="preserve">QDS- and HDS-scale </w:delText>
        </w:r>
      </w:del>
      <w:del w:id="563" w:author="GAV" w:date="2019-11-22T11:39:00Z">
        <w:r w:rsidR="007D673C" w:rsidRPr="00B332AF" w:rsidDel="002C32D6">
          <w:delText xml:space="preserve">species richness </w:delText>
        </w:r>
      </w:del>
      <w:del w:id="564" w:author="GAV" w:date="2019-11-18T12:06:00Z">
        <w:r w:rsidR="00474DE5" w:rsidDel="00B242C7">
          <w:delText>of</w:delText>
        </w:r>
        <w:r w:rsidR="007D673C" w:rsidRPr="00B332AF" w:rsidDel="00B242C7">
          <w:delText xml:space="preserve"> </w:delText>
        </w:r>
        <w:r w:rsidR="00B81069" w:rsidDel="00B242C7">
          <w:delText>each region</w:delText>
        </w:r>
        <w:r w:rsidR="007D673C" w:rsidRPr="00B332AF" w:rsidDel="00B242C7">
          <w:delText xml:space="preserve"> </w:delText>
        </w:r>
      </w:del>
      <w:del w:id="565" w:author="GAV" w:date="2019-11-22T11:39:00Z">
        <w:r w:rsidR="00601362" w:rsidDel="002C32D6">
          <w:delText>using two-sided Mann</w:delText>
        </w:r>
        <w:r w:rsidR="00601362" w:rsidRPr="000E5000" w:rsidDel="002C32D6">
          <w:delText xml:space="preserve">-Whitney </w:delText>
        </w:r>
        <w:r w:rsidR="00601362" w:rsidRPr="000E5000" w:rsidDel="002C32D6">
          <w:rPr>
            <w:i/>
          </w:rPr>
          <w:delText>U</w:delText>
        </w:r>
      </w:del>
      <w:del w:id="566" w:author="GAV" w:date="2019-11-18T12:08:00Z">
        <w:r w:rsidR="00601362" w:rsidRPr="000E5000" w:rsidDel="00B242C7">
          <w:delText>-</w:delText>
        </w:r>
      </w:del>
      <w:del w:id="567" w:author="GAV" w:date="2019-11-22T11:39:00Z">
        <w:r w:rsidR="00601362" w:rsidRPr="000E5000" w:rsidDel="002C32D6">
          <w:delText>tests</w:delText>
        </w:r>
        <w:r w:rsidR="00601362" w:rsidRPr="00B332AF" w:rsidDel="002C32D6">
          <w:delText xml:space="preserve"> </w:delText>
        </w:r>
      </w:del>
      <w:del w:id="568" w:author="GAV" w:date="2019-11-18T14:39:00Z">
        <w:r w:rsidR="006A426A" w:rsidDel="00131684">
          <w:delText>show</w:delText>
        </w:r>
        <w:r w:rsidR="007D673C" w:rsidRPr="00B332AF" w:rsidDel="00131684">
          <w:delText xml:space="preserve"> </w:delText>
        </w:r>
      </w:del>
      <w:del w:id="569" w:author="GAV" w:date="2019-11-18T12:08:00Z">
        <w:r w:rsidR="006C490E" w:rsidDel="00B242C7">
          <w:delText xml:space="preserve">similar </w:delText>
        </w:r>
      </w:del>
      <w:del w:id="570" w:author="GAV" w:date="2019-11-22T11:39:00Z">
        <w:r w:rsidR="006C490E" w:rsidDel="002C32D6">
          <w:delText>species</w:delText>
        </w:r>
        <w:r w:rsidR="006C490E" w:rsidRPr="00B332AF" w:rsidDel="002C32D6">
          <w:delText xml:space="preserve"> </w:delText>
        </w:r>
        <w:r w:rsidR="00964F94" w:rsidRPr="00B332AF" w:rsidDel="002C32D6">
          <w:delText xml:space="preserve">richness </w:delText>
        </w:r>
        <w:r w:rsidR="006C490E" w:rsidDel="002C32D6">
          <w:delText xml:space="preserve">per unit area </w:delText>
        </w:r>
      </w:del>
      <w:del w:id="571" w:author="GAV" w:date="2019-11-18T12:09:00Z">
        <w:r w:rsidR="006A426A" w:rsidDel="00B242C7">
          <w:delText>in</w:delText>
        </w:r>
        <w:r w:rsidR="00964F94" w:rsidRPr="00B332AF" w:rsidDel="00B242C7">
          <w:delText xml:space="preserve"> </w:delText>
        </w:r>
        <w:r w:rsidR="006C490E" w:rsidDel="00B242C7">
          <w:delText>both regions</w:delText>
        </w:r>
      </w:del>
      <w:del w:id="572" w:author="GAV" w:date="2019-11-22T11:39:00Z">
        <w:r w:rsidR="006C490E" w:rsidDel="002C32D6">
          <w:delText xml:space="preserve"> </w:delText>
        </w:r>
        <w:r w:rsidR="006373C4" w:rsidDel="002C32D6">
          <w:delText xml:space="preserve">at the QDS- </w:delText>
        </w:r>
        <w:r w:rsidR="008B0471" w:rsidDel="002C32D6">
          <w:delText>(</w:delText>
        </w:r>
        <w:r w:rsidR="00A11142" w:rsidRPr="000E5000" w:rsidDel="002C32D6">
          <w:rPr>
            <w:i/>
          </w:rPr>
          <w:delText>P</w:delText>
        </w:r>
        <w:r w:rsidR="00A11142" w:rsidRPr="000E5000" w:rsidDel="002C32D6">
          <w:delText xml:space="preserve"> </w:delText>
        </w:r>
        <w:r w:rsidR="006C490E" w:rsidDel="002C32D6">
          <w:delText>=</w:delText>
        </w:r>
        <w:r w:rsidR="00A11142" w:rsidRPr="000E5000" w:rsidDel="002C32D6">
          <w:delText xml:space="preserve"> 0.</w:delText>
        </w:r>
        <w:r w:rsidR="006C490E" w:rsidDel="002C32D6">
          <w:delText>4</w:delText>
        </w:r>
        <w:r w:rsidR="006373C4" w:rsidDel="002C32D6">
          <w:delText>02</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0.516</w:delText>
        </w:r>
      </w:del>
      <w:del w:id="573" w:author="GAV" w:date="2019-11-18T12:19:00Z">
        <w:r w:rsidR="00F159C2" w:rsidDel="007139B9">
          <w:delText>;</w:delText>
        </w:r>
        <w:r w:rsidR="00F159C2" w:rsidRPr="00F159C2" w:rsidDel="007139B9">
          <w:delText xml:space="preserve"> </w:delText>
        </w:r>
        <w:r w:rsidR="00F159C2" w:rsidDel="007139B9">
          <w:delText>Figure 2a</w:delText>
        </w:r>
      </w:del>
      <w:del w:id="574" w:author="GAV" w:date="2019-11-22T11:39:00Z">
        <w:r w:rsidR="00601362" w:rsidDel="002C32D6">
          <w:delText>)</w:delText>
        </w:r>
        <w:r w:rsidR="00A11142" w:rsidDel="002C32D6">
          <w:delText xml:space="preserve"> </w:delText>
        </w:r>
        <w:r w:rsidR="006373C4" w:rsidDel="002C32D6">
          <w:delText>and HDS-scales (</w:delText>
        </w:r>
        <w:r w:rsidR="006373C4" w:rsidRPr="000E5000" w:rsidDel="002C32D6">
          <w:rPr>
            <w:i/>
          </w:rPr>
          <w:delText>P</w:delText>
        </w:r>
        <w:r w:rsidR="006373C4" w:rsidRPr="000E5000" w:rsidDel="002C32D6">
          <w:delText xml:space="preserve"> </w:delText>
        </w:r>
        <w:r w:rsidR="006373C4" w:rsidDel="002C32D6">
          <w:delText>=</w:delText>
        </w:r>
        <w:r w:rsidR="006373C4" w:rsidRPr="000E5000" w:rsidDel="002C32D6">
          <w:delText xml:space="preserve"> 0.</w:delText>
        </w:r>
        <w:r w:rsidR="00A541D4" w:rsidDel="002C32D6">
          <w:delText>275</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0.542</w:delText>
        </w:r>
      </w:del>
      <w:del w:id="575" w:author="GAV" w:date="2019-11-18T12:19:00Z">
        <w:r w:rsidR="00F159C2" w:rsidDel="007139B9">
          <w:delText>;</w:delText>
        </w:r>
        <w:r w:rsidR="00F159C2" w:rsidRPr="00F159C2" w:rsidDel="007139B9">
          <w:delText xml:space="preserve"> </w:delText>
        </w:r>
        <w:r w:rsidR="00F159C2" w:rsidDel="007139B9">
          <w:delText>Figure 2b</w:delText>
        </w:r>
      </w:del>
      <w:del w:id="576" w:author="GAV" w:date="2019-11-22T11:39:00Z">
        <w:r w:rsidR="006373C4" w:rsidDel="002C32D6">
          <w:delText>)</w:delText>
        </w:r>
        <w:r w:rsidR="00A541D4" w:rsidDel="002C32D6">
          <w:delText xml:space="preserve">, </w:delText>
        </w:r>
      </w:del>
      <w:del w:id="577" w:author="GAV" w:date="2019-11-18T12:07:00Z">
        <w:r w:rsidR="00A541D4" w:rsidDel="00B242C7">
          <w:delText xml:space="preserve">while </w:delText>
        </w:r>
      </w:del>
      <w:del w:id="578" w:author="GAV" w:date="2019-11-22T11:39:00Z">
        <w:r w:rsidR="008E63A0" w:rsidDel="002C32D6">
          <w:delText xml:space="preserve">the </w:delText>
        </w:r>
        <w:r w:rsidR="00A541D4" w:rsidDel="002C32D6">
          <w:delText xml:space="preserve">GCFR </w:delText>
        </w:r>
        <w:r w:rsidR="00D2425F" w:rsidDel="002C32D6">
          <w:delText>is</w:delText>
        </w:r>
        <w:r w:rsidR="00A541D4" w:rsidDel="002C32D6">
          <w:delText xml:space="preserve"> significantly more species-rich than the SWAFR </w:delText>
        </w:r>
        <w:r w:rsidR="008E63A0" w:rsidDel="002C32D6">
          <w:delText xml:space="preserve">at the DS-scale </w:delText>
        </w:r>
        <w:r w:rsidR="00A541D4" w:rsidDel="002C32D6">
          <w:delText>(</w:delText>
        </w:r>
        <w:r w:rsidR="00560AF9" w:rsidRPr="002C20EB" w:rsidDel="002C32D6">
          <w:rPr>
            <w:i/>
          </w:rPr>
          <w:delText>P</w:delText>
        </w:r>
        <w:r w:rsidR="00560AF9" w:rsidDel="002C32D6">
          <w:delText xml:space="preserve"> = 0.038</w:delText>
        </w:r>
        <w:r w:rsidR="00D609FB" w:rsidDel="002C32D6">
          <w:delText xml:space="preserve">, </w:delText>
        </w:r>
        <w:r w:rsidR="00D609FB" w:rsidRPr="002C20EB" w:rsidDel="002C32D6">
          <w:rPr>
            <w:i/>
          </w:rPr>
          <w:delText>CLES</w:delText>
        </w:r>
        <w:r w:rsidR="00D609FB" w:rsidDel="002C32D6">
          <w:delText xml:space="preserve"> = 0.658</w:delText>
        </w:r>
      </w:del>
      <w:del w:id="579" w:author="GAV" w:date="2019-11-18T12:20:00Z">
        <w:r w:rsidR="00560AF9" w:rsidDel="007139B9">
          <w:delText>;</w:delText>
        </w:r>
      </w:del>
      <w:del w:id="580" w:author="GAV" w:date="2019-11-18T12:19:00Z">
        <w:r w:rsidR="00560AF9" w:rsidDel="007139B9">
          <w:delText xml:space="preserve"> </w:delText>
        </w:r>
        <w:r w:rsidR="00560AF9" w:rsidRPr="002C20EB" w:rsidDel="007139B9">
          <w:rPr>
            <w:highlight w:val="yellow"/>
          </w:rPr>
          <w:delText>SI</w:delText>
        </w:r>
        <w:r w:rsidR="00FC5D3A" w:rsidRPr="00503A1D" w:rsidDel="007139B9">
          <w:rPr>
            <w:highlight w:val="yellow"/>
          </w:rPr>
          <w:delText>, Figure S1</w:delText>
        </w:r>
        <w:r w:rsidR="00FC5D3A" w:rsidRPr="002C20EB" w:rsidDel="007139B9">
          <w:rPr>
            <w:highlight w:val="yellow"/>
          </w:rPr>
          <w:delText>a</w:delText>
        </w:r>
      </w:del>
      <w:del w:id="581" w:author="GAV" w:date="2019-11-22T11:39:00Z">
        <w:r w:rsidR="00560AF9" w:rsidDel="002C32D6">
          <w:delText>)</w:delText>
        </w:r>
        <w:r w:rsidR="00083DD4" w:rsidDel="002C32D6">
          <w:delText>.</w:delText>
        </w:r>
      </w:del>
    </w:p>
    <w:p w14:paraId="13EA0CAA" w14:textId="671FB559" w:rsidR="0060601F" w:rsidRPr="003F5B2B" w:rsidDel="002C32D6" w:rsidRDefault="00A3472A">
      <w:pPr>
        <w:pStyle w:val="Heading2"/>
        <w:rPr>
          <w:del w:id="582" w:author="GAV" w:date="2019-11-22T11:40:00Z"/>
          <w:i/>
        </w:rPr>
        <w:pPrChange w:id="583" w:author="GAV" w:date="2019-11-22T11:40:00Z">
          <w:pPr>
            <w:pStyle w:val="BodyText"/>
          </w:pPr>
        </w:pPrChange>
      </w:pPr>
      <w:del w:id="584" w:author="GAV" w:date="2019-11-18T12:20:00Z">
        <w:r w:rsidRPr="00D16E1A" w:rsidDel="000E0454">
          <w:delText>We</w:delText>
        </w:r>
        <w:r w:rsidR="0060601F" w:rsidRPr="00D16E1A" w:rsidDel="000E0454">
          <w:delText xml:space="preserve"> p</w:delText>
        </w:r>
      </w:del>
      <w:del w:id="585" w:author="GAV" w:date="2019-11-22T11:39:00Z">
        <w:r w:rsidR="0060601F" w:rsidRPr="00D16E1A" w:rsidDel="002C32D6">
          <w:delText>artition</w:delText>
        </w:r>
      </w:del>
      <w:del w:id="586" w:author="GAV" w:date="2019-11-18T12:20:00Z">
        <w:r w:rsidR="0060601F" w:rsidRPr="00D16E1A" w:rsidDel="000E0454">
          <w:delText>ed</w:delText>
        </w:r>
      </w:del>
      <w:del w:id="587" w:author="GAV" w:date="2019-11-22T11:39:00Z">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into its </w:delText>
        </w:r>
        <w:r w:rsidR="000621D6" w:rsidRPr="009A6ABA" w:rsidDel="002C32D6">
          <w:rPr>
            <w:i/>
          </w:rPr>
          <w:delText>α</w:delText>
        </w:r>
        <w:r w:rsidR="0060601F" w:rsidRPr="00D16E1A" w:rsidDel="002C32D6">
          <w:delText xml:space="preserve">- and </w:delText>
        </w:r>
        <w:r w:rsidR="000621D6" w:rsidRPr="009A6ABA" w:rsidDel="002C32D6">
          <w:rPr>
            <w:i/>
          </w:rPr>
          <w:delText>β</w:delText>
        </w:r>
        <w:r w:rsidR="0060601F" w:rsidRPr="00D16E1A" w:rsidDel="002C32D6">
          <w:delText>-components (</w:delText>
        </w:r>
        <m:oMath>
          <m:bar>
            <m:barPr>
              <m:pos m:val="top"/>
              <m:ctrlPr>
                <w:rPr>
                  <w:rFonts w:ascii="Cambria Math" w:hAnsi="Cambria Math"/>
                </w:rPr>
              </m:ctrlPr>
            </m:barPr>
            <m:e>
              <m:r>
                <m:rPr>
                  <m:sty m:val="bi"/>
                </m:rPr>
                <w:rPr>
                  <w:rFonts w:ascii="Cambria Math" w:hAnsi="Cambria Math"/>
                </w:rPr>
                <m:t>S</m:t>
              </m:r>
            </m:e>
          </m:bar>
        </m:oMath>
        <w:r w:rsidR="0060601F" w:rsidRPr="00D16E1A" w:rsidDel="002C32D6">
          <w:rPr>
            <w:vertAlign w:val="subscript"/>
          </w:rPr>
          <w:delText>QDS</w:delText>
        </w:r>
        <w:r w:rsidR="0060601F" w:rsidRPr="00D16E1A" w:rsidDel="002C32D6">
          <w:delText xml:space="preserve"> and </w:delText>
        </w:r>
        <w:r w:rsidR="0060601F" w:rsidRPr="00D16E1A" w:rsidDel="002C32D6">
          <w:rPr>
            <w:i/>
          </w:rPr>
          <w:delText>T</w:delText>
        </w:r>
        <w:r w:rsidR="0060601F" w:rsidRPr="00D16E1A" w:rsidDel="002C32D6">
          <w:rPr>
            <w:vertAlign w:val="subscript"/>
          </w:rPr>
          <w:delText>QDS</w:delText>
        </w:r>
        <w:r w:rsidR="0060601F" w:rsidRPr="00D16E1A" w:rsidDel="002C32D6">
          <w:delText xml:space="preserve"> respectively</w:delText>
        </w:r>
        <w:r w:rsidR="00CA03AC" w:rsidDel="002C32D6">
          <w:delText>; Figure 2c</w:delText>
        </w:r>
        <w:r w:rsidR="00765D62" w:rsidRPr="00D16E1A" w:rsidDel="002C32D6">
          <w:delText>)</w:delText>
        </w:r>
      </w:del>
      <w:del w:id="588" w:author="GAV" w:date="2019-11-18T12:20:00Z">
        <w:r w:rsidR="00765D62" w:rsidRPr="00D16E1A" w:rsidDel="000E0454">
          <w:delText xml:space="preserve"> and</w:delText>
        </w:r>
      </w:del>
      <w:del w:id="589" w:author="GAV" w:date="2019-11-22T11:39:00Z">
        <w:r w:rsidR="00104482" w:rsidRPr="00D16E1A" w:rsidDel="002C32D6">
          <w:delText xml:space="preserve"> </w:delText>
        </w:r>
      </w:del>
      <w:del w:id="590" w:author="GAV" w:date="2019-11-18T12:17:00Z">
        <w:r w:rsidR="00104482" w:rsidRPr="00D16E1A" w:rsidDel="007139B9">
          <w:delText xml:space="preserve">demonstrate </w:delText>
        </w:r>
      </w:del>
      <w:del w:id="591" w:author="GAV" w:date="2019-11-22T11:39:00Z">
        <w:r w:rsidR="002B54C7" w:rsidDel="002C32D6">
          <w:delText xml:space="preserve">that </w:delText>
        </w:r>
        <w:r w:rsidR="002B54C7" w:rsidRPr="00D16E1A" w:rsidDel="002C32D6">
          <w:rPr>
            <w:i/>
          </w:rPr>
          <w:delText>T</w:delText>
        </w:r>
        <w:r w:rsidR="002B54C7" w:rsidRPr="00D16E1A" w:rsidDel="002C32D6">
          <w:rPr>
            <w:vertAlign w:val="subscript"/>
          </w:rPr>
          <w:delText>QDS</w:delText>
        </w:r>
        <w:r w:rsidR="00F01ADD" w:rsidRPr="00D16E1A" w:rsidDel="002C32D6">
          <w:delText xml:space="preserve"> </w:delText>
        </w:r>
      </w:del>
      <w:del w:id="592" w:author="GAV" w:date="2019-11-18T12:22:00Z">
        <w:r w:rsidR="00F01ADD" w:rsidDel="00C5501E">
          <w:delText>in both regions a</w:delText>
        </w:r>
        <w:r w:rsidR="0060601F" w:rsidRPr="00D16E1A" w:rsidDel="00C5501E">
          <w:delText>ccount</w:delText>
        </w:r>
        <w:r w:rsidR="003D3654" w:rsidDel="00C5501E">
          <w:delText>s</w:delText>
        </w:r>
      </w:del>
      <w:del w:id="593" w:author="GAV" w:date="2019-11-22T11:39:00Z">
        <w:r w:rsidR="0060601F" w:rsidRPr="00D16E1A" w:rsidDel="002C32D6">
          <w:delText xml:space="preserve"> </w:delText>
        </w:r>
      </w:del>
      <w:del w:id="594" w:author="GAV" w:date="2019-11-18T12:20:00Z">
        <w:r w:rsidR="0060601F" w:rsidRPr="00D16E1A" w:rsidDel="000E0454">
          <w:delText xml:space="preserve">for </w:delText>
        </w:r>
        <w:r w:rsidR="00FC2429" w:rsidDel="000E0454">
          <w:delText>at least</w:delText>
        </w:r>
        <w:r w:rsidR="003D3654" w:rsidRPr="00D16E1A" w:rsidDel="000E0454">
          <w:delText xml:space="preserve"> </w:delText>
        </w:r>
      </w:del>
      <w:del w:id="595" w:author="GAV" w:date="2019-11-22T11:39:00Z">
        <w:r w:rsidR="00D16E1A" w:rsidRPr="00D16E1A" w:rsidDel="002C32D6">
          <w:delText xml:space="preserve">60% </w:delText>
        </w:r>
        <w:r w:rsidR="008823B9" w:rsidRPr="00D16E1A" w:rsidDel="002C32D6">
          <w:delText>of</w:delText>
        </w:r>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w:delText>
        </w:r>
        <w:r w:rsidR="003D3654" w:rsidDel="002C32D6">
          <w:delText xml:space="preserve">in most HDS </w:delText>
        </w:r>
        <w:r w:rsidR="00D16E1A" w:rsidRPr="00D16E1A" w:rsidDel="002C32D6">
          <w:delText>(Figure 2c</w:delText>
        </w:r>
        <w:r w:rsidR="00E2196B" w:rsidDel="002C32D6">
          <w:delText>,d</w:delText>
        </w:r>
        <w:r w:rsidR="00D16E1A" w:rsidRPr="00D16E1A" w:rsidDel="002C32D6">
          <w:delText>)</w:delText>
        </w:r>
      </w:del>
      <w:del w:id="596" w:author="GAV" w:date="2019-11-18T12:22:00Z">
        <w:r w:rsidR="0040717E" w:rsidDel="00C5501E">
          <w:delText>.</w:delText>
        </w:r>
        <w:r w:rsidR="0060601F" w:rsidRPr="00D16E1A" w:rsidDel="00C5501E">
          <w:delText xml:space="preserve"> </w:delText>
        </w:r>
        <w:r w:rsidR="0060601F" w:rsidRPr="00D16E1A" w:rsidDel="00C5501E">
          <w:rPr>
            <w:i/>
          </w:rPr>
          <w:delText>S</w:delText>
        </w:r>
        <w:r w:rsidR="0060601F" w:rsidRPr="00D16E1A" w:rsidDel="00C5501E">
          <w:rPr>
            <w:vertAlign w:val="subscript"/>
          </w:rPr>
          <w:delText>HDS</w:delText>
        </w:r>
        <w:r w:rsidR="0060601F" w:rsidRPr="00D16E1A" w:rsidDel="00C5501E">
          <w:delText xml:space="preserve"> is more attributable to </w:delText>
        </w:r>
      </w:del>
      <w:del w:id="597" w:author="GAV" w:date="2019-11-22T11:39:00Z">
        <w:r w:rsidR="0060601F" w:rsidRPr="00D16E1A" w:rsidDel="002C32D6">
          <w:delText>floristic turnover</w:delText>
        </w:r>
      </w:del>
      <w:del w:id="598" w:author="GAV" w:date="2019-11-18T12:23:00Z">
        <w:r w:rsidR="0060601F" w:rsidRPr="00D16E1A" w:rsidDel="00C5501E">
          <w:delText xml:space="preserve"> in the</w:delText>
        </w:r>
      </w:del>
      <w:del w:id="599" w:author="GAV" w:date="2019-11-22T11:39:00Z">
        <w:r w:rsidR="0060601F" w:rsidRPr="00D16E1A" w:rsidDel="002C32D6">
          <w:delText xml:space="preserve"> GCFR than </w:delText>
        </w:r>
      </w:del>
      <w:del w:id="600" w:author="GAV" w:date="2019-11-18T12:23:00Z">
        <w:r w:rsidR="0060601F" w:rsidRPr="00D16E1A" w:rsidDel="00C5501E">
          <w:delText xml:space="preserve">it is </w:delText>
        </w:r>
      </w:del>
      <w:del w:id="601" w:author="GAV" w:date="2019-11-22T11:39:00Z">
        <w:r w:rsidR="0060601F" w:rsidRPr="00D16E1A" w:rsidDel="002C32D6">
          <w:delText xml:space="preserve">in the </w:delText>
        </w:r>
        <w:r w:rsidR="0060601F" w:rsidRPr="00550A5A" w:rsidDel="002C32D6">
          <w:delText>SWAFR (</w:delText>
        </w:r>
        <w:r w:rsidR="00DA765C" w:rsidRPr="002C20EB" w:rsidDel="002C32D6">
          <w:rPr>
            <w:i/>
          </w:rPr>
          <w:delText>P</w:delText>
        </w:r>
        <w:r w:rsidR="00DA765C" w:rsidDel="002C32D6">
          <w:delText xml:space="preserve"> &lt; 0.001; </w:delText>
        </w:r>
        <w:r w:rsidR="00017E2E" w:rsidRPr="00017E2E" w:rsidDel="002C32D6">
          <w:rPr>
            <w:i/>
            <w:iCs/>
          </w:rPr>
          <w:delText>CLES</w:delText>
        </w:r>
        <w:r w:rsidR="00017E2E" w:rsidDel="002C32D6">
          <w:delText xml:space="preserve"> = </w:delText>
        </w:r>
        <w:r w:rsidR="003F5B2B" w:rsidRPr="00550A5A" w:rsidDel="002C32D6">
          <w:delText>0.</w:delText>
        </w:r>
        <w:r w:rsidR="004B3752" w:rsidRPr="00550A5A" w:rsidDel="002C32D6">
          <w:delText>696</w:delText>
        </w:r>
      </w:del>
      <w:del w:id="602" w:author="GAV" w:date="2019-11-18T12:23:00Z">
        <w:r w:rsidR="008E5EF2" w:rsidRPr="002C20EB" w:rsidDel="00C5501E">
          <w:delText>;</w:delText>
        </w:r>
        <w:r w:rsidR="008E5EF2" w:rsidDel="00C5501E">
          <w:delText xml:space="preserve"> </w:delText>
        </w:r>
        <w:r w:rsidR="001F3C80" w:rsidRPr="00550A5A" w:rsidDel="00C5501E">
          <w:delText>Figure 2d</w:delText>
        </w:r>
      </w:del>
      <w:del w:id="603" w:author="GAV" w:date="2019-11-22T11:39:00Z">
        <w:r w:rsidR="001F3C80" w:rsidDel="002C32D6">
          <w:delText>)</w:delText>
        </w:r>
        <w:r w:rsidR="006A1EF2" w:rsidDel="002C32D6">
          <w:delText xml:space="preserve">. </w:delText>
        </w:r>
      </w:del>
      <w:del w:id="604" w:author="GAV" w:date="2019-11-18T12:23:00Z">
        <w:r w:rsidR="00D173C1" w:rsidDel="00C5501E">
          <w:delText xml:space="preserve">Likewise, </w:delText>
        </w:r>
        <w:r w:rsidR="00E67167" w:rsidDel="00C5501E">
          <w:delText>a</w:delText>
        </w:r>
      </w:del>
      <w:del w:id="605" w:author="GAV" w:date="2019-11-22T11:39:00Z">
        <w:r w:rsidR="00E67167" w:rsidDel="002C32D6">
          <w:delText>t the DS-</w:delText>
        </w:r>
        <w:r w:rsidR="00E67167" w:rsidRPr="00C5501E" w:rsidDel="002C32D6">
          <w:delText>scale</w:delText>
        </w:r>
        <w:r w:rsidR="00810D76" w:rsidRPr="00C5501E" w:rsidDel="002C32D6">
          <w:delText xml:space="preserve"> (</w:delText>
        </w:r>
        <w:r w:rsidR="00810D76" w:rsidRPr="00C5501E" w:rsidDel="002C32D6">
          <w:rPr>
            <w:rPrChange w:id="606" w:author="GAV" w:date="2019-11-18T12:25:00Z">
              <w:rPr>
                <w:highlight w:val="yellow"/>
              </w:rPr>
            </w:rPrChange>
          </w:rPr>
          <w:delText>SI</w:delText>
        </w:r>
        <w:r w:rsidR="009A6789" w:rsidRPr="00C5501E" w:rsidDel="002C32D6">
          <w:rPr>
            <w:rPrChange w:id="607" w:author="GAV" w:date="2019-11-18T12:25:00Z">
              <w:rPr>
                <w:highlight w:val="yellow"/>
              </w:rPr>
            </w:rPrChange>
          </w:rPr>
          <w:delText>, Figure S1</w:delText>
        </w:r>
        <w:r w:rsidR="00FC5D3A" w:rsidRPr="00C5501E" w:rsidDel="002C32D6">
          <w:rPr>
            <w:rPrChange w:id="608" w:author="GAV" w:date="2019-11-18T12:25:00Z">
              <w:rPr>
                <w:highlight w:val="yellow"/>
              </w:rPr>
            </w:rPrChange>
          </w:rPr>
          <w:delText>b</w:delText>
        </w:r>
        <w:r w:rsidR="00810D76" w:rsidRPr="00C5501E" w:rsidDel="002C32D6">
          <w:delText>)</w:delText>
        </w:r>
        <w:r w:rsidR="00FE61A5" w:rsidRPr="00C5501E" w:rsidDel="002C32D6">
          <w:delText>,</w:delText>
        </w:r>
        <w:r w:rsidR="00017E2E" w:rsidRPr="00C5501E" w:rsidDel="002C32D6">
          <w:delText xml:space="preserve"> </w:delText>
        </w:r>
        <w:r w:rsidR="00023792" w:rsidRPr="00C5501E" w:rsidDel="002C32D6">
          <w:delText>floristic turnover</w:delText>
        </w:r>
        <w:r w:rsidR="00810D76" w:rsidRPr="00C5501E" w:rsidDel="002C32D6">
          <w:delText xml:space="preserve"> </w:delText>
        </w:r>
        <w:r w:rsidR="00A017D8" w:rsidRPr="00C5501E" w:rsidDel="002C32D6">
          <w:delText>(</w:delText>
        </w:r>
        <w:r w:rsidR="00A017D8" w:rsidRPr="00C5501E" w:rsidDel="002C32D6">
          <w:rPr>
            <w:i/>
          </w:rPr>
          <w:delText>T</w:delText>
        </w:r>
        <w:r w:rsidR="00A017D8" w:rsidRPr="00C5501E" w:rsidDel="002C32D6">
          <w:rPr>
            <w:vertAlign w:val="subscript"/>
          </w:rPr>
          <w:delText>HDS</w:delText>
        </w:r>
        <w:r w:rsidR="00A017D8" w:rsidRPr="00C5501E" w:rsidDel="002C32D6">
          <w:delText xml:space="preserve">) </w:delText>
        </w:r>
        <w:r w:rsidR="00810D76" w:rsidRPr="00C5501E" w:rsidDel="002C32D6">
          <w:delText>accounts</w:delText>
        </w:r>
        <w:r w:rsidR="00D27DCB" w:rsidRPr="00C5501E" w:rsidDel="002C32D6">
          <w:delText xml:space="preserve"> for </w:delText>
        </w:r>
      </w:del>
      <w:del w:id="609" w:author="GAV" w:date="2019-11-18T15:03:00Z">
        <w:r w:rsidR="00EA69C8" w:rsidRPr="00C5501E" w:rsidDel="00F84C1A">
          <w:delText xml:space="preserve">ca. </w:delText>
        </w:r>
      </w:del>
      <w:del w:id="610" w:author="GAV" w:date="2019-11-22T11:39:00Z">
        <w:r w:rsidR="00EA69C8" w:rsidRPr="00C5501E" w:rsidDel="002C32D6">
          <w:delText xml:space="preserve">55% and </w:delText>
        </w:r>
      </w:del>
      <w:del w:id="611" w:author="GAV" w:date="2019-11-18T15:03:00Z">
        <w:r w:rsidR="00EA69C8" w:rsidRPr="00C5501E" w:rsidDel="00F84C1A">
          <w:delText xml:space="preserve">ca. </w:delText>
        </w:r>
      </w:del>
      <w:del w:id="612" w:author="GAV" w:date="2019-11-22T11:39:00Z">
        <w:r w:rsidR="00EA69C8" w:rsidRPr="00C5501E" w:rsidDel="002C32D6">
          <w:delText xml:space="preserve">48% of </w:delText>
        </w:r>
        <w:r w:rsidR="00EA69C8" w:rsidRPr="00C5501E" w:rsidDel="002C32D6">
          <w:rPr>
            <w:i/>
          </w:rPr>
          <w:delText>S</w:delText>
        </w:r>
        <w:r w:rsidR="00EA69C8" w:rsidRPr="00C5501E" w:rsidDel="002C32D6">
          <w:rPr>
            <w:vertAlign w:val="subscript"/>
          </w:rPr>
          <w:delText>DS</w:delText>
        </w:r>
        <w:r w:rsidR="00EA69C8" w:rsidRPr="00C5501E" w:rsidDel="002C32D6">
          <w:delText xml:space="preserve"> </w:delText>
        </w:r>
      </w:del>
      <w:del w:id="613" w:author="GAV" w:date="2019-11-18T14:41:00Z">
        <w:r w:rsidR="00EA69C8" w:rsidRPr="00C5501E" w:rsidDel="00131684">
          <w:delText xml:space="preserve">on average </w:delText>
        </w:r>
      </w:del>
      <w:del w:id="614" w:author="GAV" w:date="2019-11-22T11:39:00Z">
        <w:r w:rsidR="00EA69C8" w:rsidRPr="00C5501E" w:rsidDel="002C32D6">
          <w:delText>in the GCFR and SWAFR respectively</w:delText>
        </w:r>
        <w:r w:rsidR="008B4DBD" w:rsidRPr="00C5501E" w:rsidDel="002C32D6">
          <w:delText>,</w:delText>
        </w:r>
        <w:r w:rsidR="003D2C85" w:rsidRPr="00C5501E" w:rsidDel="002C32D6">
          <w:delText xml:space="preserve"> </w:delText>
        </w:r>
        <w:r w:rsidR="003D2C85" w:rsidRPr="00C5501E" w:rsidDel="002C32D6">
          <w:rPr>
            <w:rPrChange w:id="615" w:author="GAV" w:date="2019-11-18T12:25:00Z">
              <w:rPr>
                <w:highlight w:val="yellow"/>
              </w:rPr>
            </w:rPrChange>
          </w:rPr>
          <w:delText xml:space="preserve">with GCFR </w:delText>
        </w:r>
        <w:r w:rsidR="003D2C85" w:rsidRPr="00C5501E" w:rsidDel="002C32D6">
          <w:rPr>
            <w:i/>
            <w:rPrChange w:id="616" w:author="GAV" w:date="2019-11-18T12:25:00Z">
              <w:rPr>
                <w:i/>
                <w:highlight w:val="yellow"/>
              </w:rPr>
            </w:rPrChange>
          </w:rPr>
          <w:delText>S</w:delText>
        </w:r>
        <w:r w:rsidR="003D2C85" w:rsidRPr="00C5501E" w:rsidDel="002C32D6">
          <w:rPr>
            <w:vertAlign w:val="subscript"/>
            <w:rPrChange w:id="617" w:author="GAV" w:date="2019-11-18T12:25:00Z">
              <w:rPr>
                <w:highlight w:val="yellow"/>
                <w:vertAlign w:val="subscript"/>
              </w:rPr>
            </w:rPrChange>
          </w:rPr>
          <w:delText>DS</w:delText>
        </w:r>
        <w:r w:rsidR="003D2C85" w:rsidRPr="00C5501E" w:rsidDel="002C32D6">
          <w:rPr>
            <w:rPrChange w:id="618" w:author="GAV" w:date="2019-11-18T12:25:00Z">
              <w:rPr>
                <w:highlight w:val="yellow"/>
              </w:rPr>
            </w:rPrChange>
          </w:rPr>
          <w:delText xml:space="preserve"> being significantly more turnover-driven </w:delText>
        </w:r>
        <w:r w:rsidR="005A5913" w:rsidRPr="00C5501E" w:rsidDel="002C32D6">
          <w:rPr>
            <w:rPrChange w:id="619" w:author="GAV" w:date="2019-11-18T12:25:00Z">
              <w:rPr>
                <w:highlight w:val="yellow"/>
              </w:rPr>
            </w:rPrChange>
          </w:rPr>
          <w:delText xml:space="preserve">than </w:delText>
        </w:r>
      </w:del>
      <w:del w:id="620" w:author="GAV" w:date="2019-11-18T12:24:00Z">
        <w:r w:rsidR="00605427" w:rsidRPr="00C5501E" w:rsidDel="00C5501E">
          <w:rPr>
            <w:rPrChange w:id="621" w:author="GAV" w:date="2019-11-18T12:25:00Z">
              <w:rPr>
                <w:highlight w:val="yellow"/>
              </w:rPr>
            </w:rPrChange>
          </w:rPr>
          <w:delText xml:space="preserve">in the </w:delText>
        </w:r>
      </w:del>
      <w:del w:id="622" w:author="GAV" w:date="2019-11-22T11:39:00Z">
        <w:r w:rsidR="005A5913" w:rsidRPr="00C5501E" w:rsidDel="002C32D6">
          <w:rPr>
            <w:rPrChange w:id="623" w:author="GAV" w:date="2019-11-18T12:25:00Z">
              <w:rPr>
                <w:highlight w:val="yellow"/>
              </w:rPr>
            </w:rPrChange>
          </w:rPr>
          <w:delText xml:space="preserve">SWAFR </w:delText>
        </w:r>
      </w:del>
      <w:del w:id="624" w:author="GAV" w:date="2019-11-18T12:24:00Z">
        <w:r w:rsidR="005A5913" w:rsidRPr="00C5501E" w:rsidDel="00C5501E">
          <w:rPr>
            <w:rPrChange w:id="625" w:author="GAV" w:date="2019-11-18T12:25:00Z">
              <w:rPr>
                <w:highlight w:val="yellow"/>
              </w:rPr>
            </w:rPrChange>
          </w:rPr>
          <w:delText>in this</w:delText>
        </w:r>
        <w:r w:rsidR="003D2C85" w:rsidRPr="00C5501E" w:rsidDel="00C5501E">
          <w:rPr>
            <w:rPrChange w:id="626" w:author="GAV" w:date="2019-11-18T12:25:00Z">
              <w:rPr>
                <w:highlight w:val="yellow"/>
              </w:rPr>
            </w:rPrChange>
          </w:rPr>
          <w:delText xml:space="preserve"> </w:delText>
        </w:r>
        <w:r w:rsidR="005A5913" w:rsidRPr="00C5501E" w:rsidDel="00C5501E">
          <w:rPr>
            <w:rPrChange w:id="627" w:author="GAV" w:date="2019-11-18T12:25:00Z">
              <w:rPr>
                <w:highlight w:val="yellow"/>
              </w:rPr>
            </w:rPrChange>
          </w:rPr>
          <w:delText>regard</w:delText>
        </w:r>
        <w:r w:rsidR="00EA69C8" w:rsidRPr="00C5501E" w:rsidDel="00C5501E">
          <w:delText xml:space="preserve"> </w:delText>
        </w:r>
      </w:del>
      <w:del w:id="628" w:author="GAV" w:date="2019-11-22T11:39:00Z">
        <w:r w:rsidR="005A5913" w:rsidRPr="00C5501E" w:rsidDel="002C32D6">
          <w:delText>(</w:delText>
        </w:r>
        <w:r w:rsidR="005A5913" w:rsidRPr="00C5501E" w:rsidDel="002C32D6">
          <w:rPr>
            <w:i/>
          </w:rPr>
          <w:delText>P</w:delText>
        </w:r>
        <w:r w:rsidR="005A5913" w:rsidRPr="00C5501E" w:rsidDel="002C32D6">
          <w:delText xml:space="preserve"> = 0.001, </w:delText>
        </w:r>
        <w:r w:rsidR="00BA567B" w:rsidRPr="00C5501E" w:rsidDel="002C32D6">
          <w:rPr>
            <w:i/>
          </w:rPr>
          <w:delText>CLES</w:delText>
        </w:r>
        <w:r w:rsidR="00BA567B" w:rsidRPr="00C5501E" w:rsidDel="002C32D6">
          <w:delText xml:space="preserve"> = </w:delText>
        </w:r>
        <w:r w:rsidR="003F5B2B" w:rsidRPr="00C5501E" w:rsidDel="002C32D6">
          <w:delText>0.</w:delText>
        </w:r>
        <w:r w:rsidR="004B3752" w:rsidRPr="00C5501E" w:rsidDel="002C32D6">
          <w:delText>741</w:delText>
        </w:r>
      </w:del>
      <w:del w:id="629" w:author="GAV" w:date="2019-11-18T12:24:00Z">
        <w:r w:rsidR="00966E9E" w:rsidRPr="00C5501E" w:rsidDel="00C5501E">
          <w:delText xml:space="preserve">; </w:delText>
        </w:r>
        <w:r w:rsidR="00966E9E" w:rsidRPr="00C5501E" w:rsidDel="00C5501E">
          <w:rPr>
            <w:rPrChange w:id="630" w:author="GAV" w:date="2019-11-18T12:25:00Z">
              <w:rPr>
                <w:highlight w:val="yellow"/>
              </w:rPr>
            </w:rPrChange>
          </w:rPr>
          <w:delText>SI</w:delText>
        </w:r>
        <w:r w:rsidR="009A6789" w:rsidRPr="00C5501E" w:rsidDel="00C5501E">
          <w:rPr>
            <w:rPrChange w:id="631" w:author="GAV" w:date="2019-11-18T12:25:00Z">
              <w:rPr>
                <w:highlight w:val="yellow"/>
              </w:rPr>
            </w:rPrChange>
          </w:rPr>
          <w:delText>, Figure S1</w:delText>
        </w:r>
        <w:r w:rsidR="00FC5D3A" w:rsidRPr="00C5501E" w:rsidDel="00C5501E">
          <w:rPr>
            <w:rPrChange w:id="632" w:author="GAV" w:date="2019-11-18T12:25:00Z">
              <w:rPr>
                <w:highlight w:val="yellow"/>
              </w:rPr>
            </w:rPrChange>
          </w:rPr>
          <w:delText>b</w:delText>
        </w:r>
      </w:del>
      <w:del w:id="633" w:author="GAV" w:date="2019-11-22T11:39:00Z">
        <w:r w:rsidR="003F5B2B" w:rsidRPr="00C5501E" w:rsidDel="002C32D6">
          <w:rPr>
            <w:rPrChange w:id="634" w:author="GAV" w:date="2019-11-18T12:25:00Z">
              <w:rPr>
                <w:highlight w:val="yellow"/>
              </w:rPr>
            </w:rPrChange>
          </w:rPr>
          <w:delText>).</w:delText>
        </w:r>
        <w:r w:rsidR="002658EC" w:rsidRPr="00C5501E" w:rsidDel="002C32D6">
          <w:delText xml:space="preserve"> </w:delText>
        </w:r>
      </w:del>
      <w:del w:id="635" w:author="GAV" w:date="2019-11-18T12:25:00Z">
        <w:r w:rsidR="002658EC" w:rsidRPr="00C5501E" w:rsidDel="00C5501E">
          <w:delText>Summarily</w:delText>
        </w:r>
      </w:del>
      <w:del w:id="636" w:author="GAV" w:date="2019-11-18T14:44:00Z">
        <w:r w:rsidR="002658EC" w:rsidRPr="00C5501E" w:rsidDel="008D52DD">
          <w:delText xml:space="preserve">, GCFR </w:delText>
        </w:r>
      </w:del>
      <w:del w:id="637" w:author="GAV" w:date="2019-11-18T14:43:00Z">
        <w:r w:rsidR="002658EC" w:rsidRPr="00C5501E" w:rsidDel="00131684">
          <w:delText>squares’ richness are</w:delText>
        </w:r>
      </w:del>
      <w:del w:id="638" w:author="GAV" w:date="2019-11-18T14:44:00Z">
        <w:r w:rsidR="002658EC" w:rsidRPr="00C5501E" w:rsidDel="008D52DD">
          <w:delText xml:space="preserve"> evidently more attributable to</w:delText>
        </w:r>
        <w:r w:rsidR="002658EC" w:rsidDel="008D52DD">
          <w:delText xml:space="preserve"> more complementary communities in sub-squares, whereas SWAFR squares’ richness are more attributable to the general richness of sub-squares.</w:delText>
        </w:r>
      </w:del>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777A2031" w:rsidR="00AD4DCC" w:rsidRDefault="00AD1230" w:rsidP="008A4E97">
      <w:pPr>
        <w:pStyle w:val="FirstParagraph"/>
      </w:pPr>
      <w:ins w:id="639" w:author="GAV" w:date="2019-11-18T15:17:00Z">
        <w:r>
          <w:t xml:space="preserve">With a few exceptions (MAP, NDVI and CEC at the DS-scale; Figure 1b, e, f), </w:t>
        </w:r>
      </w:ins>
      <w:del w:id="640" w:author="GAV" w:date="2019-11-18T15:10:00Z">
        <w:r w:rsidR="001A23A6" w:rsidRPr="00916B93" w:rsidDel="00776E99">
          <w:delText xml:space="preserve">Regressions of </w:delText>
        </w:r>
      </w:del>
      <w:r w:rsidR="001A23A6" w:rsidRPr="00916B93">
        <w:rPr>
          <w:i/>
        </w:rPr>
        <w:t>CLES</w:t>
      </w:r>
      <w:ins w:id="641" w:author="GAV" w:date="2019-11-18T15:11:00Z">
        <w:r w:rsidR="00776E99">
          <w:t xml:space="preserve"> comparisons </w:t>
        </w:r>
      </w:ins>
      <w:del w:id="642" w:author="GAV" w:date="2019-11-18T15:11:00Z">
        <w:r w:rsidR="001A23A6" w:rsidRPr="00916B93" w:rsidDel="00776E99">
          <w:delText xml:space="preserve"> </w:delText>
        </w:r>
        <w:r w:rsidR="0060601F" w:rsidRPr="00916B93" w:rsidDel="00776E99">
          <w:delText xml:space="preserve">against spatial scale </w:delText>
        </w:r>
      </w:del>
      <w:ins w:id="643" w:author="GAV" w:date="2019-11-18T15:11:00Z">
        <w:r w:rsidR="00776E99">
          <w:t>revealed</w:t>
        </w:r>
      </w:ins>
      <w:del w:id="644" w:author="GAV" w:date="2019-11-18T15:11:00Z">
        <w:r w:rsidR="0060601F" w:rsidRPr="00916B93" w:rsidDel="00776E99">
          <w:delText>identified</w:delText>
        </w:r>
      </w:del>
      <w:r w:rsidR="0060601F" w:rsidRPr="00916B93">
        <w:t xml:space="preserve"> the GCFR </w:t>
      </w:r>
      <w:del w:id="645" w:author="GAV" w:date="2019-11-18T15:11:00Z">
        <w:r w:rsidR="0060601F" w:rsidRPr="00916B93" w:rsidDel="00776E99">
          <w:delText xml:space="preserve">as </w:delText>
        </w:r>
      </w:del>
      <w:ins w:id="646" w:author="GAV" w:date="2019-11-18T15:11:00Z">
        <w:r w:rsidR="00776E99">
          <w:t>to</w:t>
        </w:r>
        <w:r w:rsidR="00776E99" w:rsidRPr="00916B93">
          <w:t xml:space="preserve"> </w:t>
        </w:r>
      </w:ins>
      <w:del w:id="647" w:author="GAV" w:date="2019-11-18T15:11:00Z">
        <w:r w:rsidR="0060601F" w:rsidRPr="00916B93" w:rsidDel="00776E99">
          <w:delText>being consistently</w:delText>
        </w:r>
      </w:del>
      <w:ins w:id="648" w:author="GAV" w:date="2019-11-18T15:11:00Z">
        <w:r w:rsidR="00776E99">
          <w:t>be</w:t>
        </w:r>
      </w:ins>
      <w:r w:rsidR="0060601F" w:rsidRPr="00916B93">
        <w:t xml:space="preserve"> more </w:t>
      </w:r>
      <w:del w:id="649" w:author="GAV" w:date="2019-11-18T14:45:00Z">
        <w:r w:rsidR="00C04B22" w:rsidRPr="009A6ABA" w:rsidDel="00E32EE7">
          <w:rPr>
            <w:lang w:val="en-ZA"/>
          </w:rPr>
          <w:delText>(</w:delText>
        </w:r>
        <w:r w:rsidR="00C04B22" w:rsidDel="00E32EE7">
          <w:rPr>
            <w:lang w:val="en-ZA"/>
          </w:rPr>
          <w:delText>or at least</w:delText>
        </w:r>
        <w:r w:rsidR="00C04B22" w:rsidRPr="009A6ABA" w:rsidDel="00E32EE7">
          <w:rPr>
            <w:lang w:val="en-ZA"/>
          </w:rPr>
          <w:delText xml:space="preserve"> equal</w:delText>
        </w:r>
        <w:r w:rsidR="00C04B22" w:rsidDel="00E32EE7">
          <w:rPr>
            <w:lang w:val="en-ZA"/>
          </w:rPr>
          <w:delText>ly</w:delText>
        </w:r>
        <w:r w:rsidR="00C04B22" w:rsidRPr="009A6ABA" w:rsidDel="00E32EE7">
          <w:rPr>
            <w:lang w:val="en-ZA"/>
          </w:rPr>
          <w:delText>)</w:delText>
        </w:r>
        <w:r w:rsidR="00C04B22" w:rsidDel="00E32EE7">
          <w:rPr>
            <w:lang w:val="en-ZA"/>
          </w:rPr>
          <w:delText xml:space="preserve"> </w:delText>
        </w:r>
      </w:del>
      <w:r w:rsidR="0060601F" w:rsidRPr="00916B93">
        <w:t>heterogeneous</w:t>
      </w:r>
      <w:r w:rsidR="00AB36BF" w:rsidRPr="009A6ABA">
        <w:rPr>
          <w:lang w:val="en-ZA"/>
        </w:rPr>
        <w:t xml:space="preserve"> </w:t>
      </w:r>
      <w:r w:rsidR="0060601F" w:rsidRPr="00916B93">
        <w:t xml:space="preserve">than the SWAFR </w:t>
      </w:r>
      <w:del w:id="650" w:author="GAV" w:date="2019-11-18T14:46:00Z">
        <w:r w:rsidR="0060601F" w:rsidRPr="00916B93" w:rsidDel="00E32EE7">
          <w:delText xml:space="preserve">for </w:delText>
        </w:r>
      </w:del>
      <w:ins w:id="651" w:author="GAV" w:date="2019-11-18T14:46:00Z">
        <w:r w:rsidR="00E32EE7">
          <w:t>in</w:t>
        </w:r>
        <w:r w:rsidR="00E32EE7" w:rsidRPr="00916B93">
          <w:t xml:space="preserve"> </w:t>
        </w:r>
      </w:ins>
      <w:r w:rsidR="0060601F" w:rsidRPr="00916B93">
        <w:t xml:space="preserve">all nine environmental variables, </w:t>
      </w:r>
      <w:ins w:id="652" w:author="GAV" w:date="2019-11-18T15:20:00Z">
        <w:r w:rsidR="00AB21A1">
          <w:t xml:space="preserve">and </w:t>
        </w:r>
      </w:ins>
      <w:r w:rsidR="0060601F" w:rsidRPr="00916B93">
        <w:t xml:space="preserve">across the full range of spatial scales </w:t>
      </w:r>
      <w:del w:id="653" w:author="GAV" w:date="2019-11-18T14:47:00Z">
        <w:r w:rsidR="0060601F" w:rsidRPr="00916B93" w:rsidDel="00E32EE7">
          <w:delText xml:space="preserve">studied </w:delText>
        </w:r>
      </w:del>
      <w:r w:rsidR="0060601F" w:rsidRPr="00916B93">
        <w:t>(Fig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ins w:id="654" w:author="GAV" w:date="2019-11-18T14:47:00Z">
        <w:r w:rsidR="00E32EE7">
          <w:t xml:space="preserve">Figure </w:t>
        </w:r>
      </w:ins>
      <w:r w:rsidR="00AF1477">
        <w:t>5c,</w:t>
      </w:r>
      <w:ins w:id="655" w:author="GAV" w:date="2019-11-18T14:47:00Z">
        <w:r w:rsidR="00E32EE7">
          <w:t xml:space="preserve"> </w:t>
        </w:r>
      </w:ins>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ins w:id="656" w:author="GAV" w:date="2019-11-18T15:04:00Z">
        <w:r w:rsidR="00F84C1A">
          <w:t>0.10</w:t>
        </w:r>
        <w:r w:rsidR="00F84C1A">
          <w:rPr>
            <w:rFonts w:cstheme="majorBidi"/>
          </w:rPr>
          <w:t>°×</w:t>
        </w:r>
        <w:r w:rsidR="00F84C1A">
          <w:t>0.10</w:t>
        </w:r>
        <w:r w:rsidR="00F84C1A">
          <w:rPr>
            <w:rFonts w:ascii="Times New Roman" w:hAnsi="Times New Roman" w:cs="Times New Roman"/>
          </w:rPr>
          <w:t>°</w:t>
        </w:r>
      </w:ins>
      <w:del w:id="657" w:author="GAV" w:date="2019-11-18T15:04:00Z">
        <w:r w:rsidR="00C52934" w:rsidDel="00F84C1A">
          <w:delText>tenth</w:delText>
        </w:r>
      </w:del>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ins w:id="658" w:author="GAV" w:date="2019-11-18T15:06:00Z">
        <w:r w:rsidR="00EF0EC1">
          <w:t xml:space="preserve">In general the </w:t>
        </w:r>
      </w:ins>
      <w:ins w:id="659" w:author="GAV" w:date="2019-11-18T15:18:00Z">
        <w:r w:rsidR="00AB21A1" w:rsidRPr="009A6ABA">
          <w:rPr>
            <w:lang w:val="en-ZA"/>
          </w:rPr>
          <w:t xml:space="preserve">disparity in </w:t>
        </w:r>
        <w:r w:rsidR="00AB21A1">
          <w:rPr>
            <w:lang w:val="en-ZA"/>
          </w:rPr>
          <w:t xml:space="preserve">heterogeneity between the two regions </w:t>
        </w:r>
      </w:ins>
      <w:ins w:id="660" w:author="GAV" w:date="2019-11-18T15:19:00Z">
        <w:r w:rsidR="00AB21A1">
          <w:t>is greater for</w:t>
        </w:r>
      </w:ins>
      <w:del w:id="661" w:author="GAV" w:date="2019-11-18T15:07:00Z">
        <w:r w:rsidR="00E67A7C" w:rsidDel="00EF0EC1">
          <w:delText>There is a</w:delText>
        </w:r>
      </w:del>
      <w:del w:id="662" w:author="GAV" w:date="2019-11-18T15:19:00Z">
        <w:r w:rsidR="00E67A7C" w:rsidDel="00AB21A1">
          <w:delText xml:space="preserve"> </w:delText>
        </w:r>
        <w:r w:rsidR="00E67A7C" w:rsidRPr="009A6ABA" w:rsidDel="00AB21A1">
          <w:rPr>
            <w:lang w:val="en-ZA"/>
          </w:rPr>
          <w:delText>greater</w:delText>
        </w:r>
      </w:del>
      <w:r w:rsidR="00E67A7C" w:rsidRPr="009A6ABA">
        <w:rPr>
          <w:lang w:val="en-ZA"/>
        </w:rPr>
        <w:t xml:space="preserve"> </w:t>
      </w:r>
      <w:del w:id="663" w:author="GAV" w:date="2019-11-18T15:18:00Z">
        <w:r w:rsidR="00E67A7C" w:rsidRPr="009A6ABA" w:rsidDel="00AB21A1">
          <w:rPr>
            <w:lang w:val="en-ZA"/>
          </w:rPr>
          <w:delText xml:space="preserve">disparity in </w:delText>
        </w:r>
      </w:del>
      <w:r w:rsidR="00E67A7C" w:rsidRPr="009A6ABA">
        <w:rPr>
          <w:lang w:val="en-ZA"/>
        </w:rPr>
        <w:t xml:space="preserve">topographic and climatic </w:t>
      </w:r>
      <w:del w:id="664" w:author="GAV" w:date="2019-11-18T15:19:00Z">
        <w:r w:rsidR="00E67A7C" w:rsidRPr="009A6ABA" w:rsidDel="00AB21A1">
          <w:rPr>
            <w:lang w:val="en-ZA"/>
          </w:rPr>
          <w:delText xml:space="preserve">heterogeneity </w:delText>
        </w:r>
      </w:del>
      <w:del w:id="665" w:author="GAV" w:date="2019-11-18T15:05:00Z">
        <w:r w:rsidR="00D96013" w:rsidRPr="009A6ABA" w:rsidDel="00EF0EC1">
          <w:rPr>
            <w:lang w:val="en-ZA"/>
          </w:rPr>
          <w:delText xml:space="preserve">between the GCFR and SWAFR </w:delText>
        </w:r>
      </w:del>
      <w:r w:rsidR="00E67A7C" w:rsidRPr="009A6ABA">
        <w:rPr>
          <w:lang w:val="en-ZA"/>
        </w:rPr>
        <w:t>(</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w:t>
      </w:r>
      <w:del w:id="666" w:author="GAV" w:date="2019-11-18T15:06:00Z">
        <w:r w:rsidR="00485163" w:rsidDel="00EF0EC1">
          <w:rPr>
            <w:lang w:val="en-ZA"/>
          </w:rPr>
          <w:delText xml:space="preserve">there is </w:delText>
        </w:r>
      </w:del>
      <w:del w:id="667" w:author="GAV" w:date="2019-11-18T15:19:00Z">
        <w:r w:rsidR="00E67A7C" w:rsidRPr="009A6ABA" w:rsidDel="00AB21A1">
          <w:rPr>
            <w:lang w:val="en-ZA"/>
          </w:rPr>
          <w:delText xml:space="preserve">in </w:delText>
        </w:r>
      </w:del>
      <w:r w:rsidR="00E67A7C" w:rsidRPr="009A6ABA">
        <w:rPr>
          <w:lang w:val="en-ZA"/>
        </w:rPr>
        <w:t xml:space="preserve">edaphic </w:t>
      </w:r>
      <w:del w:id="668" w:author="GAV" w:date="2019-11-18T15:19:00Z">
        <w:r w:rsidR="00E67A7C" w:rsidRPr="009A6ABA" w:rsidDel="00AB21A1">
          <w:rPr>
            <w:lang w:val="en-ZA"/>
          </w:rPr>
          <w:delText xml:space="preserve">heterogeneity </w:delText>
        </w:r>
      </w:del>
      <w:ins w:id="669" w:author="GAV" w:date="2019-11-18T15:19:00Z">
        <w:r w:rsidR="00AB21A1">
          <w:rPr>
            <w:lang w:val="en-ZA"/>
          </w:rPr>
          <w:t>variables</w:t>
        </w:r>
        <w:r w:rsidR="00AB21A1" w:rsidRPr="009A6ABA">
          <w:rPr>
            <w:lang w:val="en-ZA"/>
          </w:rPr>
          <w:t xml:space="preserve"> </w:t>
        </w:r>
      </w:ins>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4550190B" w:rsidR="00F45440" w:rsidRPr="00F45440" w:rsidRDefault="00AD1230" w:rsidP="005D1374">
      <w:pPr>
        <w:pStyle w:val="FirstParagraph"/>
      </w:pPr>
      <w:ins w:id="670" w:author="GAV" w:date="2019-11-18T15:14:00Z">
        <w:r>
          <w:t>Regressions suggest that t</w:t>
        </w:r>
      </w:ins>
      <w:del w:id="671" w:author="GAV" w:date="2019-11-18T15:14:00Z">
        <w:r w:rsidR="00880A28" w:rsidDel="00AD1230">
          <w:delText>T</w:delText>
        </w:r>
      </w:del>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del w:id="672" w:author="GAV" w:date="2019-11-18T15:12:00Z">
        <w:r w:rsidR="000C5AAD" w:rsidDel="00776E99">
          <w:delText xml:space="preserve">in </w:delText>
        </w:r>
      </w:del>
      <w:ins w:id="673" w:author="GAV" w:date="2019-11-18T15:14:00Z">
        <w:r>
          <w:t>in</w:t>
        </w:r>
      </w:ins>
      <w:ins w:id="674" w:author="GAV" w:date="2019-11-18T15:12:00Z">
        <w:r w:rsidR="00776E99">
          <w:t xml:space="preserve"> </w:t>
        </w:r>
      </w:ins>
      <w:r w:rsidR="000C5AAD">
        <w:t xml:space="preserve">which the GCFR </w:t>
      </w:r>
      <w:del w:id="675" w:author="GAV" w:date="2019-11-18T15:12:00Z">
        <w:r w:rsidR="000C5AAD" w:rsidDel="00776E99">
          <w:delText>and SWAFR are more similarly heterogeneous</w:delText>
        </w:r>
      </w:del>
      <w:ins w:id="676" w:author="GAV" w:date="2019-11-18T15:12:00Z">
        <w:r w:rsidR="00776E99">
          <w:t xml:space="preserve">is disproportionately more heterogeneous </w:t>
        </w:r>
      </w:ins>
      <w:del w:id="677" w:author="GAV" w:date="2019-11-18T15:12:00Z">
        <w:r w:rsidR="000C5AAD" w:rsidDel="00776E99">
          <w:delText xml:space="preserve"> </w:delText>
        </w:r>
      </w:del>
      <w:r w:rsidR="000C5AAD">
        <w:t xml:space="preserve">at coarser </w:t>
      </w:r>
      <w:ins w:id="678" w:author="GAV" w:date="2019-11-18T15:12:00Z">
        <w:r w:rsidR="00776E99">
          <w:t>fine</w:t>
        </w:r>
      </w:ins>
      <w:del w:id="679" w:author="GAV" w:date="2019-11-18T15:12:00Z">
        <w:r w:rsidR="000C5AAD" w:rsidDel="00776E99">
          <w:delText>spatial</w:delText>
        </w:r>
      </w:del>
      <w:r w:rsidR="000C5AAD">
        <w:t xml:space="preserve"> scales</w:t>
      </w:r>
      <w:r w:rsidR="00BF546E">
        <w:t>, and NDVI and clay (Figure 1e,</w:t>
      </w:r>
      <w:ins w:id="680" w:author="GAV" w:date="2019-11-18T15:13:00Z">
        <w:r>
          <w:t xml:space="preserve"> </w:t>
        </w:r>
      </w:ins>
      <w:r w:rsidR="00BF546E">
        <w:t xml:space="preserve">g), </w:t>
      </w:r>
      <w:ins w:id="681" w:author="GAV" w:date="2019-11-18T15:14:00Z">
        <w:r>
          <w:t>in</w:t>
        </w:r>
      </w:ins>
      <w:ins w:id="682" w:author="GAV" w:date="2019-11-18T15:13:00Z">
        <w:r>
          <w:t xml:space="preserve"> which the </w:t>
        </w:r>
      </w:ins>
      <w:del w:id="683" w:author="GAV" w:date="2019-11-18T15:13:00Z">
        <w:r w:rsidR="00BF546E" w:rsidDel="00AD1230">
          <w:delText xml:space="preserve">which are </w:delText>
        </w:r>
        <w:r w:rsidR="00E82A9E" w:rsidDel="00AD1230">
          <w:delText xml:space="preserve">somewhat </w:delText>
        </w:r>
        <w:r w:rsidR="00BF546E" w:rsidDel="00AD1230">
          <w:delText xml:space="preserve">more heterogeneous in the </w:delText>
        </w:r>
      </w:del>
      <w:r w:rsidR="00BF546E">
        <w:t xml:space="preserve">GCFR </w:t>
      </w:r>
      <w:del w:id="684" w:author="GAV" w:date="2019-11-18T15:13:00Z">
        <w:r w:rsidR="00BF546E" w:rsidDel="00AD1230">
          <w:delText>than in SWAFR</w:delText>
        </w:r>
      </w:del>
      <w:ins w:id="685" w:author="GAV" w:date="2019-11-18T15:13:00Z">
        <w:r>
          <w:t>is disproportionately more heterogeneous</w:t>
        </w:r>
      </w:ins>
      <w:r w:rsidR="00BF546E">
        <w:t xml:space="preserve"> at coarse</w:t>
      </w:r>
      <w:del w:id="686" w:author="GAV" w:date="2019-11-18T15:13:00Z">
        <w:r w:rsidR="00BF546E" w:rsidDel="00AD1230">
          <w:delText>r</w:delText>
        </w:r>
      </w:del>
      <w:r w:rsidR="00BF546E">
        <w:t xml:space="preserve"> spatial scales.</w:t>
      </w:r>
      <w:r w:rsidR="005171EA">
        <w:t xml:space="preserve"> </w:t>
      </w:r>
      <w:del w:id="687" w:author="GAV" w:date="2019-11-18T15:15:00Z">
        <w:r w:rsidR="005171EA" w:rsidDel="00AD1230">
          <w:delText xml:space="preserve">Indeed, </w:delText>
        </w:r>
        <w:r w:rsidR="00F60455" w:rsidDel="00AD1230">
          <w:delText>s</w:delText>
        </w:r>
      </w:del>
      <w:del w:id="688" w:author="GAV" w:date="2019-11-18T15:17:00Z">
        <w:r w:rsidR="00F60455" w:rsidDel="00AD1230">
          <w:delText>ome</w:delText>
        </w:r>
        <w:r w:rsidR="005171EA" w:rsidDel="00AD1230">
          <w:delText xml:space="preserve"> </w:delText>
        </w:r>
      </w:del>
      <w:del w:id="689" w:author="GAV" w:date="2019-11-18T15:15:00Z">
        <w:r w:rsidR="005171EA" w:rsidDel="00AD1230">
          <w:delText xml:space="preserve">heterogeneity </w:delText>
        </w:r>
      </w:del>
      <w:del w:id="690" w:author="GAV" w:date="2019-11-18T15:17:00Z">
        <w:r w:rsidR="005171EA" w:rsidDel="00AD1230">
          <w:delText>variables (</w:delText>
        </w:r>
        <w:r w:rsidR="00F60455" w:rsidDel="00AD1230">
          <w:delText xml:space="preserve">MAP, </w:delText>
        </w:r>
        <w:r w:rsidR="005171EA" w:rsidDel="00AD1230">
          <w:delText>NDVI and CEC</w:delText>
        </w:r>
        <w:r w:rsidR="0012073A" w:rsidDel="00AD1230">
          <w:delText>; Figure 1</w:delText>
        </w:r>
        <w:r w:rsidR="00F60455" w:rsidDel="00AD1230">
          <w:delText>b,</w:delText>
        </w:r>
        <w:r w:rsidR="0012073A" w:rsidDel="00AD1230">
          <w:delText>e,f</w:delText>
        </w:r>
        <w:r w:rsidR="005171EA" w:rsidDel="00AD1230">
          <w:delText>) did not differ significantly between the two regions</w:delText>
        </w:r>
        <w:r w:rsidR="005B1454" w:rsidDel="00AD1230">
          <w:delText xml:space="preserve"> at </w:delText>
        </w:r>
        <w:r w:rsidR="00F60455" w:rsidDel="00AD1230">
          <w:delText>DS-</w:delText>
        </w:r>
        <w:r w:rsidR="005B1454" w:rsidDel="00AD1230">
          <w:delText>scales</w:delText>
        </w:r>
        <w:r w:rsidR="005171EA" w:rsidDel="00AD1230">
          <w:delText xml:space="preserve"> (</w:delText>
        </w:r>
        <w:r w:rsidR="005171EA" w:rsidDel="00AD1230">
          <w:rPr>
            <w:i/>
          </w:rPr>
          <w:delText>P</w:delText>
        </w:r>
        <w:r w:rsidR="005171EA" w:rsidDel="00AD1230">
          <w:delText xml:space="preserve"> &gt; 0.05; </w:delText>
        </w:r>
        <w:r w:rsidR="00F27281" w:rsidDel="00AD1230">
          <w:delText>two</w:delText>
        </w:r>
        <w:r w:rsidR="008D1C35" w:rsidDel="00AD1230">
          <w:delText>-</w:delText>
        </w:r>
        <w:r w:rsidR="00F27281" w:rsidDel="00AD1230">
          <w:delText xml:space="preserve">sided </w:delText>
        </w:r>
        <w:r w:rsidR="005171EA" w:rsidDel="00AD1230">
          <w:delText xml:space="preserve">Mann-Whitney </w:delText>
        </w:r>
        <w:r w:rsidR="005171EA" w:rsidDel="00AD1230">
          <w:rPr>
            <w:i/>
          </w:rPr>
          <w:delText>U</w:delText>
        </w:r>
        <w:r w:rsidR="005171EA" w:rsidDel="00AD1230">
          <w:delText>-test</w:delText>
        </w:r>
        <w:r w:rsidR="00D1137D" w:rsidDel="00AD1230">
          <w:delText>s</w:delText>
        </w:r>
        <w:r w:rsidR="005171EA" w:rsidDel="00AD1230">
          <w:delText>)</w:delText>
        </w:r>
        <w:r w:rsidR="00BF546E" w:rsidDel="00AD1230">
          <w:delText xml:space="preserve">. </w:delText>
        </w:r>
      </w:del>
      <w:r w:rsidR="005171EA">
        <w:t>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ins w:id="691" w:author="GAV" w:date="2019-11-18T15:21:00Z">
        <w:r w:rsidR="00AB21A1">
          <w:t xml:space="preserve">, </w:t>
        </w:r>
      </w:ins>
      <w:ins w:id="692" w:author="Ruan Van Mazijk" w:date="2019-12-02T14:46:00Z">
        <w:r w:rsidR="00163435">
          <w:t xml:space="preserve">with </w:t>
        </w:r>
      </w:ins>
      <w:ins w:id="693" w:author="GAV" w:date="2019-11-18T15:21:00Z">
        <w:r w:rsidR="00AB21A1">
          <w:t xml:space="preserve">its </w:t>
        </w:r>
      </w:ins>
      <w:del w:id="694" w:author="GAV" w:date="2019-11-18T15:20:00Z">
        <w:r w:rsidR="007A0841" w:rsidDel="00AB21A1">
          <w:delText>—</w:delText>
        </w:r>
      </w:del>
      <w:del w:id="695" w:author="GAV" w:date="2019-11-18T15:21:00Z">
        <w:r w:rsidR="00E97CBA" w:rsidDel="00AB21A1">
          <w:delText>t</w:delText>
        </w:r>
        <w:r w:rsidR="00633C2F" w:rsidDel="00AB21A1">
          <w:delText xml:space="preserve">he </w:delText>
        </w:r>
      </w:del>
      <w:r w:rsidR="00633C2F" w:rsidRPr="00633C2F">
        <w:rPr>
          <w:i/>
        </w:rPr>
        <w:t>CLES</w:t>
      </w:r>
      <w:r w:rsidR="00633C2F">
        <w:t xml:space="preserve"> </w:t>
      </w:r>
      <w:del w:id="696" w:author="GAV" w:date="2019-11-18T15:21:00Z">
        <w:r w:rsidR="00633C2F" w:rsidDel="00AB21A1">
          <w:delText xml:space="preserve">of GCFR vs SWAFR </w:delText>
        </w:r>
        <w:r w:rsidR="005B1454" w:rsidDel="00AB21A1">
          <w:delText>PC1</w:delText>
        </w:r>
        <w:r w:rsidR="00633C2F" w:rsidDel="00AB21A1">
          <w:delText xml:space="preserve"> </w:delText>
        </w:r>
        <w:r w:rsidR="000F7FB0" w:rsidDel="00AB21A1">
          <w:delText>is</w:delText>
        </w:r>
      </w:del>
      <w:ins w:id="697" w:author="GAV" w:date="2019-11-18T15:21:00Z">
        <w:r w:rsidR="00AB21A1">
          <w:t>being</w:t>
        </w:r>
      </w:ins>
      <w:r w:rsidR="000F7FB0">
        <w:t xml:space="preserve"> </w:t>
      </w:r>
      <w:del w:id="698" w:author="GAV" w:date="2019-11-18T15:21:00Z">
        <w:r w:rsidR="000F7FB0" w:rsidDel="00AB21A1">
          <w:delText>relatively constant</w:delText>
        </w:r>
      </w:del>
      <w:ins w:id="699" w:author="GAV" w:date="2019-11-18T15:21:00Z">
        <w:r w:rsidR="00AB21A1">
          <w:t>more or less uniform</w:t>
        </w:r>
      </w:ins>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del w:id="700" w:author="GAV" w:date="2019-11-18T15:21:00Z">
        <w:r w:rsidR="00717D5B" w:rsidDel="00AB21A1">
          <w:delText>—</w:delText>
        </w:r>
        <w:r w:rsidR="00B14A5F" w:rsidDel="00AB21A1">
          <w:delText>despite the scale-dependence exhibited by a few variables</w:delText>
        </w:r>
      </w:del>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1EEAFC0A" w:rsidR="009B180C" w:rsidRPr="002644D2" w:rsidRDefault="006B7A26">
      <w:pPr>
        <w:pStyle w:val="FirstParagraph"/>
        <w:rPr>
          <w:ins w:id="701" w:author="GAV" w:date="2019-11-18T16:27:00Z"/>
          <w:rFonts w:eastAsiaTheme="minorEastAsia" w:cstheme="majorBidi"/>
          <w:rPrChange w:id="702" w:author="GAV" w:date="2019-11-21T09:20:00Z">
            <w:rPr>
              <w:ins w:id="703" w:author="GAV" w:date="2019-11-18T16:27:00Z"/>
            </w:rPr>
          </w:rPrChange>
        </w:rPr>
      </w:pPr>
      <w:ins w:id="704" w:author="GAV" w:date="2019-11-20T13:32:00Z">
        <w:r>
          <w:t xml:space="preserve">The </w:t>
        </w:r>
      </w:ins>
      <w:ins w:id="705" w:author="GAV" w:date="2019-11-20T10:47:00Z">
        <w:r w:rsidR="00F554DF">
          <w:t xml:space="preserve">ANCOVA </w:t>
        </w:r>
      </w:ins>
      <w:ins w:id="706" w:author="GAV" w:date="2019-11-21T09:21:00Z">
        <w:r w:rsidR="002C7612">
          <w:t>results show</w:t>
        </w:r>
      </w:ins>
      <w:ins w:id="707" w:author="GAV" w:date="2019-11-20T10:47:00Z">
        <w:r w:rsidR="00F554DF">
          <w:t xml:space="preserve"> that </w:t>
        </w:r>
        <w:r w:rsidR="00F554DF">
          <w:rPr>
            <w:rFonts w:eastAsiaTheme="minorEastAsia"/>
          </w:rPr>
          <w:t xml:space="preserve">heterogeneity in each of the nine environmental variables, as well as the main axis of heterogeneity (PC1), </w:t>
        </w:r>
      </w:ins>
      <w:ins w:id="708" w:author="GAV" w:date="2019-11-20T10:49:00Z">
        <w:r w:rsidR="00F554DF">
          <w:rPr>
            <w:rFonts w:eastAsiaTheme="minorEastAsia"/>
          </w:rPr>
          <w:t>influence</w:t>
        </w:r>
      </w:ins>
      <w:ins w:id="709" w:author="GAV" w:date="2019-11-20T10:47:00Z">
        <w:r w:rsidR="00F554DF">
          <w:rPr>
            <w:rFonts w:eastAsiaTheme="minorEastAsia"/>
          </w:rPr>
          <w:t xml:space="preserve"> species richness </w:t>
        </w:r>
      </w:ins>
      <w:ins w:id="710" w:author="GAV" w:date="2019-11-20T10:49:00Z">
        <w:r w:rsidR="00F554DF">
          <w:rPr>
            <w:rFonts w:eastAsiaTheme="minorEastAsia"/>
          </w:rPr>
          <w:t xml:space="preserve">in a consistently positive manner </w:t>
        </w:r>
      </w:ins>
      <w:ins w:id="711" w:author="GAV" w:date="2019-11-20T10:47:00Z">
        <w:r w:rsidR="00F554DF">
          <w:rPr>
            <w:rFonts w:eastAsiaTheme="minorEastAsia"/>
          </w:rPr>
          <w:t xml:space="preserve">across the two study regions. In addition, </w:t>
        </w:r>
      </w:ins>
      <w:ins w:id="712" w:author="GAV" w:date="2019-11-21T09:21:00Z">
        <w:r w:rsidR="002C7612">
          <w:rPr>
            <w:rFonts w:eastAsiaTheme="minorEastAsia"/>
          </w:rPr>
          <w:t>they</w:t>
        </w:r>
      </w:ins>
      <w:ins w:id="713" w:author="GAV" w:date="2019-11-20T10:47:00Z">
        <w:r w:rsidR="00F554DF">
          <w:rPr>
            <w:rFonts w:eastAsiaTheme="minorEastAsia"/>
          </w:rPr>
          <w:t xml:space="preserve"> s</w:t>
        </w:r>
      </w:ins>
      <w:ins w:id="714" w:author="GAV" w:date="2019-11-20T10:51:00Z">
        <w:r w:rsidR="00F554DF">
          <w:rPr>
            <w:rFonts w:eastAsiaTheme="minorEastAsia"/>
          </w:rPr>
          <w:t>how</w:t>
        </w:r>
      </w:ins>
      <w:ins w:id="715" w:author="GAV" w:date="2019-11-21T09:21:00Z">
        <w:r w:rsidR="002C7612">
          <w:rPr>
            <w:rFonts w:eastAsiaTheme="minorEastAsia"/>
          </w:rPr>
          <w:t xml:space="preserve"> that,</w:t>
        </w:r>
      </w:ins>
      <w:del w:id="716" w:author="GAV" w:date="2019-11-18T16:07:00Z">
        <w:r w:rsidR="00D04776" w:rsidRPr="00FB7B57" w:rsidDel="00221518">
          <w:delText>We regressed</w:delText>
        </w:r>
      </w:del>
      <w:del w:id="717" w:author="GAV" w:date="2019-11-19T15:42:00Z">
        <w:r w:rsidR="00D04776" w:rsidRPr="00FB7B57" w:rsidDel="00771DE5">
          <w:delText xml:space="preserve"> </w:delText>
        </w:r>
      </w:del>
      <w:del w:id="718" w:author="GAV" w:date="2019-11-18T16:14:00Z">
        <w:r w:rsidR="00D04776" w:rsidRPr="00FB7B57" w:rsidDel="003E7233">
          <w:delText xml:space="preserve">vascular </w:delText>
        </w:r>
      </w:del>
      <w:del w:id="719" w:author="GAV" w:date="2019-11-19T15:42:00Z">
        <w:r w:rsidR="00D04776" w:rsidRPr="00FB7B57" w:rsidDel="00771DE5">
          <w:delText xml:space="preserve">plant species richness against </w:delText>
        </w:r>
      </w:del>
      <w:del w:id="720" w:author="GAV" w:date="2019-11-18T16:07:00Z">
        <w:r w:rsidR="00D04776" w:rsidRPr="00FB7B57" w:rsidDel="00221518">
          <w:delText xml:space="preserve">each axis of </w:delText>
        </w:r>
        <w:r w:rsidR="007948F4" w:rsidRPr="00FB7B57" w:rsidDel="00221518">
          <w:delText xml:space="preserve">environmental </w:delText>
        </w:r>
      </w:del>
      <w:del w:id="721" w:author="GAV" w:date="2019-11-19T15:42:00Z">
        <w:r w:rsidR="007948F4" w:rsidRPr="00FB7B57" w:rsidDel="00771DE5">
          <w:delText>heterogeneit</w:delText>
        </w:r>
      </w:del>
      <w:del w:id="722" w:author="GAV" w:date="2019-11-18T16:13:00Z">
        <w:r w:rsidR="007948F4" w:rsidRPr="00FB7B57" w:rsidDel="003E7233">
          <w:delText>y</w:delText>
        </w:r>
      </w:del>
      <w:del w:id="723" w:author="GAV" w:date="2019-11-18T16:08:00Z">
        <w:r w:rsidR="00D04776" w:rsidRPr="00FB7B57" w:rsidDel="00221518">
          <w:delText xml:space="preserve"> </w:delText>
        </w:r>
        <w:r w:rsidR="0012609C" w:rsidRPr="00FB7B57" w:rsidDel="00221518">
          <w:delText>(Table 2</w:delText>
        </w:r>
        <w:r w:rsidR="0012609C" w:rsidDel="00221518">
          <w:delText>)</w:delText>
        </w:r>
      </w:del>
      <w:del w:id="724" w:author="GAV" w:date="2019-11-19T15:42:00Z">
        <w:r w:rsidR="0012609C" w:rsidDel="00771DE5">
          <w:delText xml:space="preserve"> </w:delText>
        </w:r>
        <w:r w:rsidR="00FB7B57" w:rsidRPr="00FB7B57" w:rsidDel="00771DE5">
          <w:delText>and the major axis of heterogeneity (</w:delText>
        </w:r>
        <w:r w:rsidR="0013487E" w:rsidDel="00771DE5">
          <w:delText>PC</w:delText>
        </w:r>
      </w:del>
      <w:del w:id="725" w:author="GAV" w:date="2019-11-18T16:13:00Z">
        <w:r w:rsidR="0013487E" w:rsidDel="003E7233">
          <w:delText>1</w:delText>
        </w:r>
      </w:del>
      <w:del w:id="726" w:author="GAV" w:date="2019-11-19T15:42:00Z">
        <w:r w:rsidR="0013487E" w:rsidDel="00771DE5">
          <w:delText xml:space="preserve">; </w:delText>
        </w:r>
        <w:r w:rsidR="00D04776" w:rsidRPr="00FB7B57" w:rsidDel="00771DE5">
          <w:delText>Table 2, Figure 3)</w:delText>
        </w:r>
      </w:del>
      <w:ins w:id="727" w:author="GAV" w:date="2019-11-18T16:14:00Z">
        <w:r w:rsidR="003E7233">
          <w:t xml:space="preserve"> at the HDS- and DS-scales</w:t>
        </w:r>
      </w:ins>
      <w:ins w:id="728" w:author="GAV" w:date="2019-11-19T15:45:00Z">
        <w:r w:rsidR="00983D13">
          <w:t>,</w:t>
        </w:r>
      </w:ins>
      <w:ins w:id="729" w:author="GAV" w:date="2019-11-18T16:15:00Z">
        <w:r w:rsidR="003E7233">
          <w:t xml:space="preserve"> </w:t>
        </w:r>
      </w:ins>
      <w:ins w:id="730" w:author="GAV" w:date="2019-11-19T14:36:00Z">
        <w:r w:rsidR="002C7612">
          <w:rPr>
            <w:rFonts w:eastAsiaTheme="minorEastAsia"/>
          </w:rPr>
          <w:t>the effect of</w:t>
        </w:r>
      </w:ins>
      <w:ins w:id="731" w:author="GAV" w:date="2019-11-18T16:17:00Z">
        <w:r w:rsidR="003E7233">
          <w:rPr>
            <w:rFonts w:eastAsiaTheme="minorEastAsia"/>
          </w:rPr>
          <w:t xml:space="preserve"> </w:t>
        </w:r>
      </w:ins>
      <w:ins w:id="732" w:author="GAV" w:date="2019-11-21T09:23:00Z">
        <w:r w:rsidR="002C7612">
          <w:rPr>
            <w:rFonts w:eastAsiaTheme="minorEastAsia"/>
          </w:rPr>
          <w:t xml:space="preserve">heterogeneity in each environmental variable, and of PC1, on </w:t>
        </w:r>
      </w:ins>
      <w:ins w:id="733" w:author="GAV" w:date="2019-11-18T16:17:00Z">
        <w:r w:rsidR="003E7233">
          <w:rPr>
            <w:rFonts w:eastAsiaTheme="minorEastAsia"/>
          </w:rPr>
          <w:t xml:space="preserve">species richness </w:t>
        </w:r>
      </w:ins>
      <w:ins w:id="734" w:author="GAV" w:date="2019-11-21T09:23:00Z">
        <w:r w:rsidR="002C7612">
          <w:rPr>
            <w:rFonts w:eastAsiaTheme="minorEastAsia"/>
          </w:rPr>
          <w:t>is uniform</w:t>
        </w:r>
      </w:ins>
      <w:ins w:id="735" w:author="GAV" w:date="2019-11-19T14:36:00Z">
        <w:r w:rsidR="00E64B6B">
          <w:rPr>
            <w:rFonts w:eastAsiaTheme="minorEastAsia"/>
          </w:rPr>
          <w:t xml:space="preserve"> </w:t>
        </w:r>
      </w:ins>
      <w:ins w:id="736" w:author="GAV" w:date="2019-11-18T16:17:00Z">
        <w:r w:rsidR="003E7233">
          <w:rPr>
            <w:rFonts w:eastAsiaTheme="minorEastAsia"/>
          </w:rPr>
          <w:t>across the two regions</w:t>
        </w:r>
      </w:ins>
      <w:ins w:id="737" w:author="GAV" w:date="2019-11-19T15:46:00Z">
        <w:r w:rsidR="00983D13">
          <w:rPr>
            <w:rFonts w:eastAsiaTheme="minorEastAsia"/>
          </w:rPr>
          <w:t xml:space="preserve"> (</w:t>
        </w:r>
      </w:ins>
      <w:ins w:id="738" w:author="GAV" w:date="2019-11-20T10:54:00Z">
        <w:r w:rsidR="00A23494">
          <w:rPr>
            <w:rFonts w:eastAsiaTheme="minorEastAsia"/>
          </w:rPr>
          <w:t>i.e. “main effect</w:t>
        </w:r>
      </w:ins>
      <w:ins w:id="739" w:author="GAV" w:date="2019-11-20T16:25:00Z">
        <w:r w:rsidR="00EC5B19">
          <w:rPr>
            <w:rFonts w:eastAsiaTheme="minorEastAsia"/>
          </w:rPr>
          <w:t xml:space="preserve"> only</w:t>
        </w:r>
      </w:ins>
      <w:ins w:id="740" w:author="GAV" w:date="2019-11-20T10:54:00Z">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ins>
      <w:ins w:id="741" w:author="GAV" w:date="2019-11-19T15:46:00Z">
        <w:r w:rsidR="00983D13">
          <w:rPr>
            <w:rFonts w:eastAsiaTheme="minorEastAsia"/>
          </w:rPr>
          <w:t>Table 2</w:t>
        </w:r>
      </w:ins>
      <w:ins w:id="742" w:author="GAV" w:date="2019-11-19T15:47:00Z">
        <w:r w:rsidR="00983D13">
          <w:rPr>
            <w:rFonts w:eastAsiaTheme="minorEastAsia"/>
          </w:rPr>
          <w:t>b</w:t>
        </w:r>
      </w:ins>
      <w:ins w:id="743" w:author="GAV" w:date="2019-11-19T15:46:00Z">
        <w:r w:rsidR="00983D13">
          <w:rPr>
            <w:rFonts w:eastAsiaTheme="minorEastAsia"/>
          </w:rPr>
          <w:t xml:space="preserve">, </w:t>
        </w:r>
      </w:ins>
      <w:ins w:id="744" w:author="GAV" w:date="2019-11-19T15:47:00Z">
        <w:r w:rsidR="00983D13">
          <w:rPr>
            <w:rFonts w:eastAsiaTheme="minorEastAsia"/>
          </w:rPr>
          <w:t>c</w:t>
        </w:r>
      </w:ins>
      <w:ins w:id="745" w:author="GAV" w:date="2019-11-19T15:46:00Z">
        <w:r w:rsidR="00983D13">
          <w:rPr>
            <w:rFonts w:eastAsiaTheme="minorEastAsia"/>
          </w:rPr>
          <w:t>; Figure 3b, c)</w:t>
        </w:r>
      </w:ins>
      <w:ins w:id="746" w:author="GAV" w:date="2019-11-18T16:18:00Z">
        <w:r w:rsidR="003E7233">
          <w:rPr>
            <w:rFonts w:eastAsiaTheme="minorEastAsia"/>
          </w:rPr>
          <w:t xml:space="preserve">. </w:t>
        </w:r>
      </w:ins>
      <w:ins w:id="747" w:author="GAV" w:date="2019-11-21T13:53:00Z">
        <w:r w:rsidR="006C19C9">
          <w:rPr>
            <w:rFonts w:eastAsiaTheme="minorEastAsia"/>
          </w:rPr>
          <w:t>By contrast, t</w:t>
        </w:r>
      </w:ins>
      <w:del w:id="748" w:author="GAV" w:date="2019-11-18T16:13:00Z">
        <w:r w:rsidR="0056013D" w:rsidDel="003E7233">
          <w:delText xml:space="preserve"> </w:delText>
        </w:r>
        <w:r w:rsidR="0056013D" w:rsidRPr="00FB7B57" w:rsidDel="003E7233">
          <w:delText>separately</w:delText>
        </w:r>
      </w:del>
      <w:del w:id="749" w:author="GAV" w:date="2019-11-18T16:18:00Z">
        <w:r w:rsidR="00E34B52" w:rsidDel="003E7233">
          <w:delText>.</w:delText>
        </w:r>
        <w:r w:rsidR="00B72F5A" w:rsidDel="003E7233">
          <w:delText xml:space="preserve"> </w:delText>
        </w:r>
        <w:r w:rsidR="00B9531E" w:rsidDel="003E7233">
          <w:delText xml:space="preserve">At </w:delText>
        </w:r>
      </w:del>
      <w:del w:id="750" w:author="GAV" w:date="2019-11-21T09:15:00Z">
        <w:r w:rsidR="00B9531E" w:rsidDel="001A7D58">
          <w:delText>QDS-scale</w:delText>
        </w:r>
      </w:del>
      <w:del w:id="751" w:author="GAV" w:date="2019-11-18T16:18:00Z">
        <w:r w:rsidR="00B9531E" w:rsidDel="003E7233">
          <w:delText>s</w:delText>
        </w:r>
      </w:del>
      <w:del w:id="752" w:author="GAV" w:date="2019-11-21T09:15:00Z">
        <w:r w:rsidR="00B9531E" w:rsidDel="001A7D58">
          <w:delText>, however,</w:delText>
        </w:r>
      </w:del>
      <w:del w:id="753" w:author="GAV" w:date="2019-11-21T13:24:00Z">
        <w:r w:rsidR="00B9531E" w:rsidDel="00827247">
          <w:delText xml:space="preserve"> t</w:delText>
        </w:r>
      </w:del>
      <w:r w:rsidR="00B9531E">
        <w:t>he</w:t>
      </w:r>
      <w:ins w:id="754" w:author="GAV" w:date="2019-11-18T16:18:00Z">
        <w:r w:rsidR="00D874F0">
          <w:t xml:space="preserve"> relationship of species richness to heterogeneity</w:t>
        </w:r>
      </w:ins>
      <w:ins w:id="755" w:author="GAV" w:date="2019-11-19T16:03:00Z">
        <w:r w:rsidR="00A23494">
          <w:t xml:space="preserve"> </w:t>
        </w:r>
      </w:ins>
      <w:ins w:id="756" w:author="GAV" w:date="2019-11-21T09:15:00Z">
        <w:r w:rsidR="001A7D58">
          <w:rPr>
            <w:rFonts w:eastAsiaTheme="minorEastAsia"/>
          </w:rPr>
          <w:t xml:space="preserve">at the </w:t>
        </w:r>
        <w:r w:rsidR="001A7D58">
          <w:t xml:space="preserve">QDS-scale </w:t>
        </w:r>
      </w:ins>
      <w:ins w:id="757" w:author="GAV" w:date="2019-11-18T16:25:00Z">
        <w:r w:rsidR="007D1813">
          <w:t>is</w:t>
        </w:r>
      </w:ins>
      <w:ins w:id="758" w:author="GAV" w:date="2019-11-19T15:10:00Z">
        <w:r w:rsidR="007F71F9">
          <w:t xml:space="preserve"> </w:t>
        </w:r>
      </w:ins>
      <w:ins w:id="759" w:author="GAV" w:date="2019-11-21T13:53:00Z">
        <w:r w:rsidR="006C19C9">
          <w:t>generall</w:t>
        </w:r>
      </w:ins>
      <w:ins w:id="760" w:author="GAV" w:date="2019-11-21T09:24:00Z">
        <w:r w:rsidR="002C7612">
          <w:t>y</w:t>
        </w:r>
      </w:ins>
      <w:ins w:id="761" w:author="GAV" w:date="2019-11-18T16:25:00Z">
        <w:r w:rsidR="007D1813">
          <w:t xml:space="preserve"> region-dependent</w:t>
        </w:r>
      </w:ins>
      <w:ins w:id="762" w:author="GAV" w:date="2019-11-18T16:20:00Z">
        <w:r w:rsidR="00D874F0">
          <w:t xml:space="preserve">, the “main effect </w:t>
        </w:r>
        <w:r w:rsidR="00D874F0">
          <w:rPr>
            <w:rFonts w:eastAsiaTheme="minorEastAsia" w:cstheme="majorBidi"/>
          </w:rPr>
          <w:t xml:space="preserve">× region” model being </w:t>
        </w:r>
      </w:ins>
      <w:proofErr w:type="spellStart"/>
      <w:ins w:id="763" w:author="GAV" w:date="2019-11-18T16:22:00Z">
        <w:r w:rsidR="00D874F0">
          <w:rPr>
            <w:rFonts w:eastAsiaTheme="minorEastAsia" w:cstheme="majorBidi"/>
          </w:rPr>
          <w:t>favoured</w:t>
        </w:r>
      </w:ins>
      <w:proofErr w:type="spellEnd"/>
      <w:ins w:id="764" w:author="GAV" w:date="2019-11-18T16:20:00Z">
        <w:r w:rsidR="00D874F0">
          <w:rPr>
            <w:rFonts w:eastAsiaTheme="minorEastAsia" w:cstheme="majorBidi"/>
          </w:rPr>
          <w:t xml:space="preserve"> for </w:t>
        </w:r>
      </w:ins>
      <w:ins w:id="765" w:author="GAV" w:date="2019-11-18T16:22:00Z">
        <w:r w:rsidR="00D874F0">
          <w:rPr>
            <w:rFonts w:eastAsiaTheme="minorEastAsia" w:cstheme="majorBidi"/>
          </w:rPr>
          <w:t xml:space="preserve">three </w:t>
        </w:r>
      </w:ins>
      <w:ins w:id="766" w:author="GAV" w:date="2019-11-21T13:54:00Z">
        <w:r w:rsidR="006C19C9">
          <w:rPr>
            <w:rFonts w:eastAsiaTheme="minorEastAsia" w:cstheme="majorBidi"/>
          </w:rPr>
          <w:t xml:space="preserve">environmental </w:t>
        </w:r>
      </w:ins>
      <w:ins w:id="767" w:author="GAV" w:date="2019-11-18T16:25:00Z">
        <w:r w:rsidR="007D1813">
          <w:rPr>
            <w:rFonts w:eastAsiaTheme="minorEastAsia" w:cstheme="majorBidi"/>
          </w:rPr>
          <w:t>variables</w:t>
        </w:r>
      </w:ins>
      <w:ins w:id="768" w:author="GAV" w:date="2019-11-18T16:20:00Z">
        <w:r w:rsidR="00D874F0">
          <w:rPr>
            <w:rFonts w:eastAsiaTheme="minorEastAsia" w:cstheme="majorBidi"/>
          </w:rPr>
          <w:t xml:space="preserve"> </w:t>
        </w:r>
      </w:ins>
      <w:ins w:id="769" w:author="GAV" w:date="2019-11-21T13:54:00Z">
        <w:r w:rsidR="006C19C9">
          <w:rPr>
            <w:rFonts w:eastAsiaTheme="minorEastAsia" w:cstheme="majorBidi"/>
          </w:rPr>
          <w:t>and</w:t>
        </w:r>
      </w:ins>
      <w:ins w:id="770" w:author="GAV" w:date="2019-11-21T09:19:00Z">
        <w:r w:rsidR="001A7D58">
          <w:rPr>
            <w:rFonts w:eastAsiaTheme="minorEastAsia" w:cstheme="majorBidi"/>
          </w:rPr>
          <w:t xml:space="preserve"> PC1</w:t>
        </w:r>
      </w:ins>
      <w:ins w:id="771" w:author="GAV" w:date="2019-11-21T09:20:00Z">
        <w:r w:rsidR="002644D2">
          <w:rPr>
            <w:rFonts w:eastAsiaTheme="minorEastAsia" w:cstheme="majorBidi"/>
          </w:rPr>
          <w:t>,</w:t>
        </w:r>
      </w:ins>
      <w:ins w:id="772" w:author="GAV" w:date="2019-11-21T09:19:00Z">
        <w:r w:rsidR="001A7D58">
          <w:rPr>
            <w:rFonts w:eastAsiaTheme="minorEastAsia" w:cstheme="majorBidi"/>
          </w:rPr>
          <w:t xml:space="preserve"> </w:t>
        </w:r>
      </w:ins>
      <w:ins w:id="773" w:author="GAV" w:date="2019-11-18T16:21:00Z">
        <w:r w:rsidR="00D874F0">
          <w:rPr>
            <w:rFonts w:eastAsiaTheme="minorEastAsia" w:cstheme="majorBidi"/>
          </w:rPr>
          <w:t xml:space="preserve">and </w:t>
        </w:r>
        <w:r w:rsidR="00D874F0">
          <w:t xml:space="preserve">the “main effect </w:t>
        </w:r>
      </w:ins>
      <w:ins w:id="774" w:author="GAV" w:date="2019-11-21T09:03:00Z">
        <w:r w:rsidR="00502524">
          <w:rPr>
            <w:rFonts w:eastAsiaTheme="minorEastAsia" w:cstheme="majorBidi"/>
          </w:rPr>
          <w:t>+</w:t>
        </w:r>
      </w:ins>
      <w:ins w:id="775" w:author="GAV" w:date="2019-11-18T16:21:00Z">
        <w:r w:rsidR="00D874F0">
          <w:rPr>
            <w:rFonts w:eastAsiaTheme="minorEastAsia" w:cstheme="majorBidi"/>
          </w:rPr>
          <w:t xml:space="preserve"> region” model </w:t>
        </w:r>
      </w:ins>
      <w:ins w:id="776" w:author="GAV" w:date="2019-11-18T16:22:00Z">
        <w:r w:rsidR="001A7D58">
          <w:rPr>
            <w:rFonts w:eastAsiaTheme="minorEastAsia" w:cstheme="majorBidi"/>
          </w:rPr>
          <w:t>for four</w:t>
        </w:r>
      </w:ins>
      <w:ins w:id="777" w:author="GAV" w:date="2019-11-21T09:19:00Z">
        <w:r w:rsidR="002644D2">
          <w:rPr>
            <w:rFonts w:eastAsiaTheme="minorEastAsia" w:cstheme="majorBidi"/>
          </w:rPr>
          <w:t xml:space="preserve"> variables</w:t>
        </w:r>
      </w:ins>
      <w:ins w:id="778" w:author="GAV" w:date="2019-11-18T16:22:00Z">
        <w:r w:rsidR="001A7D58">
          <w:rPr>
            <w:rFonts w:eastAsiaTheme="minorEastAsia" w:cstheme="majorBidi"/>
          </w:rPr>
          <w:t xml:space="preserve"> (Table 2a)</w:t>
        </w:r>
      </w:ins>
      <w:ins w:id="779" w:author="GAV" w:date="2019-11-21T13:24:00Z">
        <w:r w:rsidR="00827247">
          <w:rPr>
            <w:rFonts w:eastAsiaTheme="minorEastAsia" w:cstheme="majorBidi"/>
          </w:rPr>
          <w:t>. However</w:t>
        </w:r>
      </w:ins>
      <w:ins w:id="780" w:author="GAV" w:date="2019-11-18T16:22:00Z">
        <w:r w:rsidR="001A7D58">
          <w:rPr>
            <w:rFonts w:eastAsiaTheme="minorEastAsia" w:cstheme="majorBidi"/>
          </w:rPr>
          <w:t xml:space="preserve">, the </w:t>
        </w:r>
      </w:ins>
      <w:ins w:id="781" w:author="GAV" w:date="2019-11-21T17:07:00Z">
        <w:r w:rsidR="009F192B">
          <w:rPr>
            <w:rFonts w:eastAsiaTheme="minorEastAsia" w:cstheme="majorBidi"/>
          </w:rPr>
          <w:t>coefficient</w:t>
        </w:r>
      </w:ins>
      <w:ins w:id="782" w:author="GAV" w:date="2019-11-21T13:54:00Z">
        <w:r w:rsidR="006C19C9">
          <w:rPr>
            <w:rFonts w:eastAsiaTheme="minorEastAsia" w:cstheme="majorBidi"/>
          </w:rPr>
          <w:t xml:space="preserve">s </w:t>
        </w:r>
      </w:ins>
      <w:ins w:id="783" w:author="GAV" w:date="2019-11-21T17:07:00Z">
        <w:r w:rsidR="009F192B">
          <w:rPr>
            <w:rFonts w:eastAsiaTheme="minorEastAsia" w:cstheme="majorBidi"/>
          </w:rPr>
          <w:t xml:space="preserve">of </w:t>
        </w:r>
      </w:ins>
      <w:ins w:id="784" w:author="GAV" w:date="2019-11-18T16:22:00Z">
        <w:r w:rsidR="001A7D58">
          <w:rPr>
            <w:rFonts w:eastAsiaTheme="minorEastAsia" w:cstheme="majorBidi"/>
          </w:rPr>
          <w:t xml:space="preserve">the significant interaction </w:t>
        </w:r>
      </w:ins>
      <w:ins w:id="785" w:author="GAV" w:date="2019-11-21T13:54:00Z">
        <w:r w:rsidR="006C19C9">
          <w:rPr>
            <w:rFonts w:eastAsiaTheme="minorEastAsia" w:cstheme="majorBidi"/>
          </w:rPr>
          <w:t xml:space="preserve">(24.6 to 89.4) </w:t>
        </w:r>
      </w:ins>
      <w:ins w:id="786" w:author="GAV" w:date="2019-11-18T16:22:00Z">
        <w:r w:rsidR="001A7D58">
          <w:rPr>
            <w:rFonts w:eastAsiaTheme="minorEastAsia" w:cstheme="majorBidi"/>
          </w:rPr>
          <w:t xml:space="preserve">and region </w:t>
        </w:r>
      </w:ins>
      <w:ins w:id="787" w:author="GAV" w:date="2019-11-21T13:55:00Z">
        <w:r w:rsidR="006C19C9">
          <w:rPr>
            <w:rFonts w:eastAsiaTheme="minorEastAsia" w:cstheme="majorBidi"/>
          </w:rPr>
          <w:t>(</w:t>
        </w:r>
      </w:ins>
      <w:ins w:id="788" w:author="GAV" w:date="2019-11-21T13:56:00Z">
        <w:r w:rsidR="006C19C9">
          <w:rPr>
            <w:rFonts w:eastAsiaTheme="minorEastAsia" w:cstheme="majorBidi"/>
          </w:rPr>
          <w:t>50.5 to 72.6)</w:t>
        </w:r>
      </w:ins>
      <w:ins w:id="789" w:author="GAV" w:date="2019-11-21T13:55:00Z">
        <w:r w:rsidR="006C19C9">
          <w:rPr>
            <w:rFonts w:eastAsiaTheme="minorEastAsia" w:cstheme="majorBidi"/>
          </w:rPr>
          <w:t xml:space="preserve"> </w:t>
        </w:r>
      </w:ins>
      <w:ins w:id="790" w:author="GAV" w:date="2019-11-21T13:57:00Z">
        <w:r w:rsidR="009F192B">
          <w:rPr>
            <w:rFonts w:eastAsiaTheme="minorEastAsia" w:cstheme="majorBidi"/>
          </w:rPr>
          <w:t>terms</w:t>
        </w:r>
      </w:ins>
      <w:ins w:id="791" w:author="GAV" w:date="2019-11-18T16:22:00Z">
        <w:r w:rsidR="001A7D58">
          <w:rPr>
            <w:rFonts w:eastAsiaTheme="minorEastAsia" w:cstheme="majorBidi"/>
          </w:rPr>
          <w:t xml:space="preserve"> are small</w:t>
        </w:r>
      </w:ins>
      <w:ins w:id="792" w:author="GAV" w:date="2019-11-22T10:38:00Z">
        <w:r w:rsidR="003E77D9">
          <w:rPr>
            <w:rFonts w:eastAsiaTheme="minorEastAsia" w:cstheme="majorBidi"/>
          </w:rPr>
          <w:t xml:space="preserve"> in magnitude</w:t>
        </w:r>
      </w:ins>
      <w:ins w:id="793" w:author="GAV" w:date="2019-11-18T16:22:00Z">
        <w:r w:rsidR="001A7D58">
          <w:rPr>
            <w:rFonts w:eastAsiaTheme="minorEastAsia" w:cstheme="majorBidi"/>
          </w:rPr>
          <w:t xml:space="preserve"> relative to the </w:t>
        </w:r>
      </w:ins>
      <w:ins w:id="794" w:author="GAV" w:date="2019-11-21T13:23:00Z">
        <w:r w:rsidR="00827247">
          <w:rPr>
            <w:rFonts w:eastAsiaTheme="minorEastAsia" w:cstheme="majorBidi"/>
          </w:rPr>
          <w:t xml:space="preserve">spread of residual </w:t>
        </w:r>
      </w:ins>
      <w:ins w:id="795" w:author="GAV" w:date="2019-11-18T16:22:00Z">
        <w:r w:rsidR="001A7D58">
          <w:rPr>
            <w:rFonts w:eastAsiaTheme="minorEastAsia" w:cstheme="majorBidi"/>
          </w:rPr>
          <w:t xml:space="preserve">species richness </w:t>
        </w:r>
      </w:ins>
      <w:ins w:id="796" w:author="GAV" w:date="2019-11-21T13:23:00Z">
        <w:r w:rsidR="009E0429">
          <w:rPr>
            <w:rFonts w:eastAsiaTheme="minorEastAsia" w:cstheme="majorBidi"/>
          </w:rPr>
          <w:t xml:space="preserve">at the </w:t>
        </w:r>
      </w:ins>
      <w:ins w:id="797" w:author="GAV" w:date="2019-11-18T16:22:00Z">
        <w:r w:rsidR="001A7D58">
          <w:rPr>
            <w:rFonts w:eastAsiaTheme="minorEastAsia" w:cstheme="majorBidi"/>
          </w:rPr>
          <w:t>QDS</w:t>
        </w:r>
      </w:ins>
      <w:ins w:id="798" w:author="GAV" w:date="2019-11-22T10:05:00Z">
        <w:r w:rsidR="009E0429">
          <w:rPr>
            <w:rFonts w:eastAsiaTheme="minorEastAsia" w:cstheme="majorBidi"/>
          </w:rPr>
          <w:t>-scale within</w:t>
        </w:r>
      </w:ins>
      <w:ins w:id="799" w:author="GAV" w:date="2019-11-18T16:22:00Z">
        <w:r w:rsidR="001A7D58">
          <w:rPr>
            <w:rFonts w:eastAsiaTheme="minorEastAsia" w:cstheme="majorBidi"/>
          </w:rPr>
          <w:t xml:space="preserve"> </w:t>
        </w:r>
      </w:ins>
      <w:ins w:id="800" w:author="GAV" w:date="2019-11-22T10:05:00Z">
        <w:r w:rsidR="009E0429">
          <w:rPr>
            <w:rFonts w:eastAsiaTheme="minorEastAsia" w:cstheme="majorBidi"/>
          </w:rPr>
          <w:t xml:space="preserve">each region </w:t>
        </w:r>
      </w:ins>
      <w:ins w:id="801" w:author="GAV" w:date="2019-11-21T09:17:00Z">
        <w:r w:rsidR="001A7D58">
          <w:t>(</w:t>
        </w:r>
        <w:commentRangeStart w:id="802"/>
        <w:commentRangeStart w:id="803"/>
        <w:r w:rsidR="001A7D58" w:rsidRPr="0087034A">
          <w:rPr>
            <w:i/>
            <w:iCs/>
          </w:rPr>
          <w:t>SD</w:t>
        </w:r>
      </w:ins>
      <w:ins w:id="804" w:author="GAV" w:date="2019-11-21T13:23:00Z">
        <w:r w:rsidR="00827247">
          <w:rPr>
            <w:iCs/>
            <w:vertAlign w:val="subscript"/>
          </w:rPr>
          <w:t>GCFR</w:t>
        </w:r>
      </w:ins>
      <w:ins w:id="805" w:author="GAV" w:date="2019-11-21T09:17:00Z">
        <w:r w:rsidR="001A7D58">
          <w:t xml:space="preserve"> </w:t>
        </w:r>
        <w:commentRangeEnd w:id="802"/>
        <w:r w:rsidR="001A7D58">
          <w:rPr>
            <w:rStyle w:val="CommentReference"/>
            <w:rFonts w:ascii="Times New Roman" w:hAnsiTheme="minorHAnsi"/>
          </w:rPr>
          <w:commentReference w:id="802"/>
        </w:r>
        <w:commentRangeEnd w:id="803"/>
        <w:r w:rsidR="001A7D58">
          <w:rPr>
            <w:rStyle w:val="CommentReference"/>
            <w:rFonts w:ascii="Times New Roman" w:hAnsiTheme="minorHAnsi"/>
          </w:rPr>
          <w:commentReference w:id="803"/>
        </w:r>
        <w:r w:rsidR="001A7D58">
          <w:t xml:space="preserve">= </w:t>
        </w:r>
      </w:ins>
      <w:ins w:id="806" w:author="GAV" w:date="2019-11-21T13:23:00Z">
        <w:r w:rsidR="00827247">
          <w:t>335</w:t>
        </w:r>
      </w:ins>
      <w:ins w:id="807" w:author="GAV" w:date="2019-11-21T09:17:00Z">
        <w:r w:rsidR="001A7D58" w:rsidRPr="0087034A">
          <w:t>.</w:t>
        </w:r>
      </w:ins>
      <w:ins w:id="808" w:author="GAV" w:date="2019-11-21T13:23:00Z">
        <w:r w:rsidR="00827247">
          <w:t xml:space="preserve">2; </w:t>
        </w:r>
        <w:commentRangeStart w:id="809"/>
        <w:commentRangeStart w:id="810"/>
        <w:r w:rsidR="00827247" w:rsidRPr="0087034A">
          <w:rPr>
            <w:i/>
            <w:iCs/>
          </w:rPr>
          <w:t>SD</w:t>
        </w:r>
        <w:r w:rsidR="00827247">
          <w:rPr>
            <w:iCs/>
            <w:vertAlign w:val="subscript"/>
          </w:rPr>
          <w:t>SWAFR</w:t>
        </w:r>
        <w:r w:rsidR="00827247">
          <w:t xml:space="preserve"> </w:t>
        </w:r>
        <w:commentRangeEnd w:id="809"/>
        <w:r w:rsidR="00827247">
          <w:t>= 247.4</w:t>
        </w:r>
        <w:r w:rsidR="00827247">
          <w:rPr>
            <w:rStyle w:val="CommentReference"/>
            <w:rFonts w:ascii="Times New Roman" w:hAnsiTheme="minorHAnsi"/>
          </w:rPr>
          <w:commentReference w:id="809"/>
        </w:r>
        <w:commentRangeEnd w:id="810"/>
        <w:r w:rsidR="00827247">
          <w:rPr>
            <w:rStyle w:val="CommentReference"/>
            <w:rFonts w:ascii="Times New Roman" w:hAnsiTheme="minorHAnsi"/>
          </w:rPr>
          <w:commentReference w:id="810"/>
        </w:r>
      </w:ins>
      <w:ins w:id="811" w:author="GAV" w:date="2019-11-21T09:17:00Z">
        <w:r w:rsidR="001A7D58">
          <w:t>)</w:t>
        </w:r>
      </w:ins>
      <w:ins w:id="812" w:author="GAV" w:date="2019-11-21T09:18:00Z">
        <w:r w:rsidR="001A7D58">
          <w:t>.</w:t>
        </w:r>
      </w:ins>
      <w:ins w:id="813" w:author="GAV" w:date="2019-11-19T15:09:00Z">
        <w:r w:rsidR="007F71F9">
          <w:rPr>
            <w:rFonts w:eastAsiaTheme="minorEastAsia" w:cstheme="majorBidi"/>
          </w:rPr>
          <w:t xml:space="preserve"> </w:t>
        </w:r>
      </w:ins>
      <w:ins w:id="814" w:author="GAV" w:date="2019-11-21T09:18:00Z">
        <w:r w:rsidR="001A7D58">
          <w:rPr>
            <w:rFonts w:eastAsiaTheme="minorEastAsia" w:cstheme="majorBidi"/>
          </w:rPr>
          <w:t xml:space="preserve">This </w:t>
        </w:r>
      </w:ins>
      <w:ins w:id="815" w:author="GAV" w:date="2019-11-22T10:06:00Z">
        <w:r w:rsidR="00A46153">
          <w:rPr>
            <w:rFonts w:eastAsiaTheme="minorEastAsia" w:cstheme="majorBidi"/>
          </w:rPr>
          <w:t>indicates</w:t>
        </w:r>
      </w:ins>
      <w:ins w:id="816" w:author="GAV" w:date="2019-11-21T09:18:00Z">
        <w:r w:rsidR="001A7D58">
          <w:rPr>
            <w:rFonts w:eastAsiaTheme="minorEastAsia" w:cstheme="majorBidi"/>
          </w:rPr>
          <w:t xml:space="preserve"> that </w:t>
        </w:r>
      </w:ins>
      <w:ins w:id="817" w:author="GAV" w:date="2019-11-21T09:20:00Z">
        <w:r w:rsidR="002644D2">
          <w:rPr>
            <w:rFonts w:eastAsiaTheme="minorEastAsia" w:cstheme="majorBidi"/>
          </w:rPr>
          <w:t xml:space="preserve">regional differences in the </w:t>
        </w:r>
        <w:r w:rsidR="002644D2">
          <w:rPr>
            <w:rFonts w:eastAsiaTheme="minorEastAsia" w:cstheme="majorBidi"/>
          </w:rPr>
          <w:lastRenderedPageBreak/>
          <w:t xml:space="preserve">form of the </w:t>
        </w:r>
      </w:ins>
      <w:ins w:id="818" w:author="GAV" w:date="2019-11-22T10:06:00Z">
        <w:r w:rsidR="009E0429">
          <w:rPr>
            <w:rFonts w:eastAsiaTheme="minorEastAsia" w:cstheme="majorBidi"/>
          </w:rPr>
          <w:t xml:space="preserve">QDS-scale </w:t>
        </w:r>
      </w:ins>
      <w:ins w:id="819" w:author="GAV" w:date="2019-11-21T09:20:00Z">
        <w:r w:rsidR="002644D2">
          <w:rPr>
            <w:rFonts w:eastAsiaTheme="minorEastAsia" w:cstheme="majorBidi"/>
          </w:rPr>
          <w:t>species richness-heterogeneity relationship</w:t>
        </w:r>
      </w:ins>
      <w:ins w:id="820" w:author="GAV" w:date="2019-11-22T10:51:00Z">
        <w:r w:rsidR="00EB3F26">
          <w:t xml:space="preserve">, while statistically significant, </w:t>
        </w:r>
      </w:ins>
      <w:ins w:id="821" w:author="GAV" w:date="2019-11-21T09:18:00Z">
        <w:r w:rsidR="001A7D58">
          <w:rPr>
            <w:rFonts w:eastAsiaTheme="minorEastAsia" w:cstheme="majorBidi"/>
          </w:rPr>
          <w:t xml:space="preserve"> are </w:t>
        </w:r>
      </w:ins>
      <w:ins w:id="822" w:author="GAV" w:date="2019-11-21T09:27:00Z">
        <w:r w:rsidR="009B4280">
          <w:rPr>
            <w:rFonts w:eastAsiaTheme="minorEastAsia" w:cstheme="majorBidi"/>
          </w:rPr>
          <w:t>subtle</w:t>
        </w:r>
      </w:ins>
      <w:ins w:id="823" w:author="GAV" w:date="2019-11-21T09:26:00Z">
        <w:r w:rsidR="00B2312C">
          <w:rPr>
            <w:rFonts w:eastAsiaTheme="minorEastAsia" w:cstheme="majorBidi"/>
          </w:rPr>
          <w:t xml:space="preserve"> (</w:t>
        </w:r>
        <w:commentRangeStart w:id="824"/>
        <w:r w:rsidR="00B2312C">
          <w:rPr>
            <w:rFonts w:eastAsiaTheme="minorEastAsia" w:cstheme="majorBidi"/>
          </w:rPr>
          <w:t xml:space="preserve">see also </w:t>
        </w:r>
      </w:ins>
      <w:ins w:id="825" w:author="GAV" w:date="2019-11-21T09:27:00Z">
        <w:r w:rsidR="00B2312C">
          <w:rPr>
            <w:rFonts w:eastAsiaTheme="minorEastAsia" w:cstheme="majorBidi"/>
          </w:rPr>
          <w:t>SI</w:t>
        </w:r>
      </w:ins>
      <w:ins w:id="826" w:author="GAV" w:date="2019-11-21T09:26:00Z">
        <w:r w:rsidR="00B2312C">
          <w:rPr>
            <w:rFonts w:eastAsiaTheme="minorEastAsia" w:cstheme="majorBidi"/>
          </w:rPr>
          <w:t>. Figure</w:t>
        </w:r>
      </w:ins>
      <w:ins w:id="827" w:author="GAV" w:date="2019-11-21T09:27:00Z">
        <w:r w:rsidR="00B2312C">
          <w:rPr>
            <w:rFonts w:eastAsiaTheme="minorEastAsia" w:cstheme="majorBidi"/>
          </w:rPr>
          <w:t xml:space="preserve"> A</w:t>
        </w:r>
      </w:ins>
      <w:commentRangeEnd w:id="824"/>
      <w:r w:rsidR="00ED23ED">
        <w:rPr>
          <w:rStyle w:val="CommentReference"/>
          <w:rFonts w:ascii="Times New Roman" w:hAnsiTheme="minorHAnsi"/>
        </w:rPr>
        <w:commentReference w:id="824"/>
      </w:r>
      <w:ins w:id="828" w:author="GAV" w:date="2019-11-21T09:26:00Z">
        <w:r w:rsidR="00B2312C">
          <w:rPr>
            <w:rFonts w:eastAsiaTheme="minorEastAsia" w:cstheme="majorBidi"/>
          </w:rPr>
          <w:t>)</w:t>
        </w:r>
      </w:ins>
      <w:ins w:id="829" w:author="GAV" w:date="2019-11-21T09:18:00Z">
        <w:r w:rsidR="001A7D58">
          <w:rPr>
            <w:rFonts w:eastAsiaTheme="minorEastAsia" w:cstheme="majorBidi"/>
          </w:rPr>
          <w:t>.</w:t>
        </w:r>
      </w:ins>
      <w:del w:id="830" w:author="GAV" w:date="2019-11-18T16:18:00Z">
        <w:r w:rsidR="00B9531E" w:rsidDel="00D874F0">
          <w:delText xml:space="preserve">re was evidence for </w:delText>
        </w:r>
      </w:del>
      <w:del w:id="831" w:author="GAV" w:date="2019-11-18T16:27:00Z">
        <w:r w:rsidR="00B9531E" w:rsidDel="009B180C">
          <w:delText xml:space="preserve">differences in the slopes and intercepts of this relationship between the regions (Figure 3a). Although, </w:delText>
        </w:r>
      </w:del>
      <w:del w:id="832" w:author="GAV" w:date="2019-11-21T09:20:00Z">
        <w:r w:rsidR="00B9531E" w:rsidDel="002644D2">
          <w:delText xml:space="preserve">the difference </w:delText>
        </w:r>
      </w:del>
      <w:del w:id="833" w:author="GAV" w:date="2019-11-18T16:27:00Z">
        <w:r w:rsidR="00B9531E" w:rsidDel="009B180C">
          <w:delText xml:space="preserve">in these slopes </w:delText>
        </w:r>
      </w:del>
      <w:del w:id="834" w:author="GAV" w:date="2019-11-21T09:20:00Z">
        <w:r w:rsidR="00B9531E" w:rsidDel="002644D2">
          <w:delText>is small (</w:delText>
        </w:r>
        <w:commentRangeStart w:id="835"/>
        <w:r w:rsidR="00B9531E" w:rsidRPr="0087034A" w:rsidDel="002644D2">
          <w:delText>24.6</w:delText>
        </w:r>
      </w:del>
      <w:del w:id="836" w:author="GAV" w:date="2019-11-19T15:03:00Z">
        <w:r w:rsidR="00B9531E" w:rsidRPr="0087034A" w:rsidDel="00AB6383">
          <w:delText>1</w:delText>
        </w:r>
      </w:del>
      <w:del w:id="837" w:author="GAV" w:date="2019-11-21T09:20:00Z">
        <w:r w:rsidR="00B9531E" w:rsidDel="002644D2">
          <w:delText xml:space="preserve"> species per unit PC1</w:delText>
        </w:r>
        <w:commentRangeEnd w:id="835"/>
        <w:r w:rsidR="00B9531E" w:rsidDel="002644D2">
          <w:rPr>
            <w:rStyle w:val="CommentReference"/>
            <w:rFonts w:ascii="Times New Roman" w:hAnsiTheme="minorHAnsi"/>
          </w:rPr>
          <w:commentReference w:id="835"/>
        </w:r>
      </w:del>
      <w:del w:id="838" w:author="GAV" w:date="2019-11-19T15:03:00Z">
        <w:r w:rsidR="00B9531E" w:rsidDel="00AB6383">
          <w:delText xml:space="preserve">, </w:delText>
        </w:r>
        <w:r w:rsidR="00B9531E" w:rsidRPr="0087034A" w:rsidDel="00AB6383">
          <w:rPr>
            <w:i/>
            <w:iCs/>
          </w:rPr>
          <w:delText>P</w:delText>
        </w:r>
        <w:r w:rsidR="00B9531E" w:rsidDel="00AB6383">
          <w:delText xml:space="preserve"> = </w:delText>
        </w:r>
        <w:r w:rsidR="00B9531E" w:rsidRPr="0087034A" w:rsidDel="00AB6383">
          <w:delText>0.034</w:delText>
        </w:r>
      </w:del>
      <w:del w:id="839" w:author="GAV" w:date="2019-11-21T09:20:00Z">
        <w:r w:rsidR="00B9531E" w:rsidDel="002644D2">
          <w:delText xml:space="preserve">) </w:delText>
        </w:r>
        <w:commentRangeStart w:id="840"/>
        <w:commentRangeStart w:id="841"/>
        <w:r w:rsidR="00B9531E" w:rsidDel="002644D2">
          <w:delText xml:space="preserve">relative </w:delText>
        </w:r>
        <w:commentRangeEnd w:id="840"/>
        <w:r w:rsidR="00B9531E" w:rsidDel="002644D2">
          <w:rPr>
            <w:rStyle w:val="CommentReference"/>
            <w:rFonts w:ascii="Times New Roman" w:hAnsiTheme="minorHAnsi"/>
          </w:rPr>
          <w:commentReference w:id="840"/>
        </w:r>
        <w:commentRangeEnd w:id="841"/>
        <w:r w:rsidR="00B9531E" w:rsidDel="002644D2">
          <w:rPr>
            <w:rStyle w:val="CommentReference"/>
            <w:rFonts w:ascii="Times New Roman" w:hAnsiTheme="minorHAnsi"/>
          </w:rPr>
          <w:commentReference w:id="841"/>
        </w:r>
        <w:r w:rsidR="00B9531E" w:rsidDel="002644D2">
          <w:delText>to the variation in species richness observed across QDS</w:delText>
        </w:r>
      </w:del>
      <w:del w:id="842" w:author="GAV" w:date="2019-11-21T09:17:00Z">
        <w:r w:rsidR="00B9531E" w:rsidDel="001A7D58">
          <w:delText xml:space="preserve"> (</w:delText>
        </w:r>
        <w:commentRangeStart w:id="843"/>
        <w:commentRangeStart w:id="844"/>
        <w:r w:rsidR="00B9531E" w:rsidRPr="0087034A" w:rsidDel="001A7D58">
          <w:rPr>
            <w:i/>
            <w:iCs/>
          </w:rPr>
          <w:delText>SD</w:delText>
        </w:r>
        <w:r w:rsidR="00B9531E" w:rsidDel="001A7D58">
          <w:delText xml:space="preserve"> </w:delText>
        </w:r>
        <w:commentRangeEnd w:id="843"/>
        <w:r w:rsidR="00B9531E" w:rsidDel="001A7D58">
          <w:rPr>
            <w:rStyle w:val="CommentReference"/>
            <w:rFonts w:ascii="Times New Roman" w:hAnsiTheme="minorHAnsi"/>
          </w:rPr>
          <w:commentReference w:id="843"/>
        </w:r>
        <w:commentRangeEnd w:id="844"/>
        <w:r w:rsidR="00B9531E" w:rsidDel="001A7D58">
          <w:rPr>
            <w:rStyle w:val="CommentReference"/>
            <w:rFonts w:ascii="Times New Roman" w:hAnsiTheme="minorHAnsi"/>
          </w:rPr>
          <w:commentReference w:id="844"/>
        </w:r>
        <w:r w:rsidR="00B9531E" w:rsidDel="001A7D58">
          <w:delText xml:space="preserve">= </w:delText>
        </w:r>
        <w:r w:rsidR="00B9531E" w:rsidRPr="0087034A" w:rsidDel="001A7D58">
          <w:delText>304.</w:delText>
        </w:r>
      </w:del>
      <w:del w:id="845" w:author="GAV" w:date="2019-11-20T13:20:00Z">
        <w:r w:rsidR="00B9531E" w:rsidRPr="0087034A" w:rsidDel="00B23EEE">
          <w:delText>7</w:delText>
        </w:r>
        <w:r w:rsidR="00B9531E" w:rsidDel="00B23EEE">
          <w:delText xml:space="preserve">5 </w:delText>
        </w:r>
      </w:del>
      <w:del w:id="846" w:author="GAV" w:date="2019-11-21T09:17:00Z">
        <w:r w:rsidR="00B9531E" w:rsidDel="001A7D58">
          <w:delText>species)</w:delText>
        </w:r>
      </w:del>
      <w:del w:id="847" w:author="GAV" w:date="2019-11-21T09:20:00Z">
        <w:r w:rsidR="00B9531E" w:rsidDel="002644D2">
          <w:delText xml:space="preserve">. </w:delText>
        </w:r>
      </w:del>
    </w:p>
    <w:p w14:paraId="6B93ECCA" w14:textId="026BB4FF" w:rsidR="00FC1C62" w:rsidRDefault="00B930DF">
      <w:pPr>
        <w:pStyle w:val="FirstParagraph"/>
        <w:rPr>
          <w:ins w:id="848" w:author="GAV" w:date="2019-11-22T13:00:00Z"/>
        </w:rPr>
      </w:pPr>
      <w:ins w:id="849" w:author="GAV" w:date="2019-11-20T10:59:00Z">
        <w:r>
          <w:t>W</w:t>
        </w:r>
      </w:ins>
      <w:ins w:id="850" w:author="GAV" w:date="2019-11-20T10:57:00Z">
        <w:r>
          <w:t>ith the exception of pH</w:t>
        </w:r>
      </w:ins>
      <w:ins w:id="851" w:author="GAV" w:date="2019-11-20T11:00:00Z">
        <w:r>
          <w:t xml:space="preserve"> at all spatial scales and elevation at the DS-scale, the partial </w:t>
        </w:r>
      </w:ins>
      <w:ins w:id="852" w:author="GAV" w:date="2019-11-22T10:08:00Z">
        <w:r w:rsidR="0064694B">
          <w:t xml:space="preserve">main </w:t>
        </w:r>
      </w:ins>
      <w:ins w:id="853" w:author="GAV" w:date="2019-11-20T11:00:00Z">
        <w:r>
          <w:t xml:space="preserve">effects of all heterogeneity predictors retained in the optimal multiple regression models </w:t>
        </w:r>
      </w:ins>
      <w:ins w:id="854" w:author="GAV" w:date="2019-11-20T11:03:00Z">
        <w:r w:rsidR="00350FE5">
          <w:t>a</w:t>
        </w:r>
      </w:ins>
      <w:ins w:id="855" w:author="GAV" w:date="2019-11-20T11:00:00Z">
        <w:r>
          <w:t>re consistently positive</w:t>
        </w:r>
      </w:ins>
      <w:ins w:id="856" w:author="GAV" w:date="2019-11-20T11:01:00Z">
        <w:r w:rsidR="00350FE5">
          <w:t xml:space="preserve">, </w:t>
        </w:r>
      </w:ins>
      <w:ins w:id="857" w:author="GAV" w:date="2019-11-22T10:08:00Z">
        <w:r w:rsidR="0064694B">
          <w:t>corroborating the</w:t>
        </w:r>
      </w:ins>
      <w:ins w:id="858" w:author="GAV" w:date="2019-11-20T11:01:00Z">
        <w:r w:rsidR="00350FE5">
          <w:t xml:space="preserve"> generally </w:t>
        </w:r>
        <w:proofErr w:type="spellStart"/>
        <w:r w:rsidR="00350FE5">
          <w:t>postive</w:t>
        </w:r>
        <w:proofErr w:type="spellEnd"/>
        <w:r w:rsidR="00350FE5">
          <w:t xml:space="preserve"> influence of heterogeneity on species richness.</w:t>
        </w:r>
      </w:ins>
      <w:ins w:id="859" w:author="GAV" w:date="2019-11-20T11:02:00Z">
        <w:r w:rsidR="00350FE5">
          <w:t xml:space="preserve"> Moreover, </w:t>
        </w:r>
      </w:ins>
      <w:ins w:id="860" w:author="GAV" w:date="2019-11-20T11:03:00Z">
        <w:r w:rsidR="00350FE5">
          <w:t xml:space="preserve">where </w:t>
        </w:r>
      </w:ins>
      <w:ins w:id="861" w:author="GAV" w:date="2019-11-22T10:09:00Z">
        <w:r w:rsidR="0064694B">
          <w:t>these</w:t>
        </w:r>
      </w:ins>
      <w:ins w:id="862" w:author="GAV" w:date="2019-11-20T11:03:00Z">
        <w:r w:rsidR="00350FE5">
          <w:t xml:space="preserve"> </w:t>
        </w:r>
      </w:ins>
      <w:ins w:id="863" w:author="GAV" w:date="2019-11-22T12:34:00Z">
        <w:r w:rsidR="00230147">
          <w:t xml:space="preserve">partial </w:t>
        </w:r>
      </w:ins>
      <w:ins w:id="864" w:author="GAV" w:date="2019-11-20T11:03:00Z">
        <w:r w:rsidR="00350FE5">
          <w:t>effects are negative this is almost certainly due to collinearities of pH and elevation with the other variables retained in the model</w:t>
        </w:r>
      </w:ins>
      <w:ins w:id="865" w:author="GAV" w:date="2019-11-22T10:26:00Z">
        <w:r w:rsidR="008E779F">
          <w:t>s</w:t>
        </w:r>
      </w:ins>
      <w:ins w:id="866" w:author="GAV" w:date="2019-11-22T12:13:00Z">
        <w:r w:rsidR="0032574D">
          <w:t>, particularly MAP which has the greatest explanatory power in all models (SI Figure)</w:t>
        </w:r>
      </w:ins>
      <w:ins w:id="867" w:author="GAV" w:date="2019-11-20T11:03:00Z">
        <w:r w:rsidR="00350FE5">
          <w:t xml:space="preserve">. </w:t>
        </w:r>
      </w:ins>
      <w:ins w:id="868" w:author="GAV" w:date="2019-11-19T15:11:00Z">
        <w:r w:rsidR="0028338C">
          <w:t xml:space="preserve">In contrast to </w:t>
        </w:r>
      </w:ins>
      <w:ins w:id="869" w:author="GAV" w:date="2019-11-20T11:10:00Z">
        <w:r w:rsidR="00237525">
          <w:t xml:space="preserve">the </w:t>
        </w:r>
      </w:ins>
      <w:ins w:id="870" w:author="GAV" w:date="2019-11-20T13:33:00Z">
        <w:r w:rsidR="006B7A26">
          <w:t xml:space="preserve">optimal </w:t>
        </w:r>
      </w:ins>
      <w:ins w:id="871" w:author="GAV" w:date="2019-11-20T10:56:00Z">
        <w:r>
          <w:t>ANCOVA</w:t>
        </w:r>
      </w:ins>
      <w:ins w:id="872" w:author="GAV" w:date="2019-11-20T13:34:00Z">
        <w:r w:rsidR="006B7A26">
          <w:t xml:space="preserve"> models,</w:t>
        </w:r>
      </w:ins>
      <w:ins w:id="873" w:author="GAV" w:date="2019-11-20T13:33:00Z">
        <w:r w:rsidR="006B7A26">
          <w:t xml:space="preserve"> multiple</w:t>
        </w:r>
      </w:ins>
      <w:ins w:id="874" w:author="GAV" w:date="2019-11-20T11:03:00Z">
        <w:r w:rsidR="00350FE5">
          <w:t xml:space="preserve"> </w:t>
        </w:r>
      </w:ins>
      <w:ins w:id="875" w:author="GAV" w:date="2019-11-19T15:48:00Z">
        <w:r w:rsidR="00983D13">
          <w:t>regression</w:t>
        </w:r>
      </w:ins>
      <w:ins w:id="876" w:author="GAV" w:date="2019-11-20T11:04:00Z">
        <w:r w:rsidR="00350FE5">
          <w:t xml:space="preserve"> model</w:t>
        </w:r>
      </w:ins>
      <w:ins w:id="877" w:author="GAV" w:date="2019-11-19T15:51:00Z">
        <w:r w:rsidR="009F3EA3">
          <w:t xml:space="preserve">s </w:t>
        </w:r>
      </w:ins>
      <w:ins w:id="878" w:author="GAV" w:date="2019-11-22T10:42:00Z">
        <w:r w:rsidR="00473F34">
          <w:t>suggest</w:t>
        </w:r>
      </w:ins>
      <w:ins w:id="879" w:author="GAV" w:date="2019-11-19T15:57:00Z">
        <w:r w:rsidR="00D06C06">
          <w:t xml:space="preserve"> region-dependence </w:t>
        </w:r>
      </w:ins>
      <w:ins w:id="880" w:author="GAV" w:date="2019-11-19T16:24:00Z">
        <w:r w:rsidR="00262F02">
          <w:t xml:space="preserve">in the relationships of species dependence to environmental heterogeneity </w:t>
        </w:r>
      </w:ins>
      <w:ins w:id="881" w:author="GAV" w:date="2019-11-19T15:57:00Z">
        <w:r w:rsidR="00D06C06">
          <w:t>at all three spatial scales</w:t>
        </w:r>
      </w:ins>
      <w:ins w:id="882" w:author="GAV" w:date="2019-11-22T10:42:00Z">
        <w:r w:rsidR="00473F34">
          <w:t>. However,</w:t>
        </w:r>
      </w:ins>
      <w:ins w:id="883" w:author="GAV" w:date="2019-11-22T10:36:00Z">
        <w:r w:rsidR="003E77D9">
          <w:t xml:space="preserve"> the coefficients associated with the significant interaction terms are small</w:t>
        </w:r>
      </w:ins>
      <w:ins w:id="884" w:author="GAV" w:date="2019-11-22T10:38:00Z">
        <w:r w:rsidR="003E77D9">
          <w:t xml:space="preserve"> in </w:t>
        </w:r>
      </w:ins>
      <w:ins w:id="885" w:author="GAV" w:date="2019-11-22T10:42:00Z">
        <w:r w:rsidR="00473F34">
          <w:t>magnitude</w:t>
        </w:r>
      </w:ins>
      <w:ins w:id="886" w:author="GAV" w:date="2019-11-22T10:36:00Z">
        <w:r w:rsidR="003E77D9">
          <w:t xml:space="preserve"> at </w:t>
        </w:r>
      </w:ins>
      <w:ins w:id="887" w:author="GAV" w:date="2019-11-22T10:42:00Z">
        <w:r w:rsidR="00473F34">
          <w:t xml:space="preserve">both </w:t>
        </w:r>
      </w:ins>
      <w:ins w:id="888" w:author="GAV" w:date="2019-11-22T10:36:00Z">
        <w:r w:rsidR="003E77D9">
          <w:t>the QDS- (54.2</w:t>
        </w:r>
      </w:ins>
      <w:ins w:id="889" w:author="GAV" w:date="2019-11-22T10:38:00Z">
        <w:r w:rsidR="003E77D9">
          <w:t xml:space="preserve"> to 65.8) and HDS-scale</w:t>
        </w:r>
      </w:ins>
      <w:ins w:id="890" w:author="GAV" w:date="2019-11-22T12:14:00Z">
        <w:r w:rsidR="0032574D">
          <w:t>s</w:t>
        </w:r>
      </w:ins>
      <w:ins w:id="891" w:author="GAV" w:date="2019-11-22T10:38:00Z">
        <w:r w:rsidR="003E77D9">
          <w:t xml:space="preserve"> (200.8, 210.8)</w:t>
        </w:r>
      </w:ins>
      <w:ins w:id="892" w:author="GAV" w:date="2019-11-22T10:51:00Z">
        <w:r w:rsidR="00EB3F26">
          <w:t>,</w:t>
        </w:r>
      </w:ins>
      <w:ins w:id="893" w:author="GAV" w:date="2019-11-22T10:38:00Z">
        <w:r w:rsidR="003E77D9">
          <w:t xml:space="preserve"> relative to the spread of residual species richness within each region (QDS: </w:t>
        </w:r>
      </w:ins>
      <w:commentRangeStart w:id="894"/>
      <w:commentRangeStart w:id="895"/>
      <w:ins w:id="896" w:author="GAV" w:date="2019-11-22T10:40:00Z">
        <w:r w:rsidR="003E77D9" w:rsidRPr="0087034A">
          <w:rPr>
            <w:i/>
            <w:iCs/>
          </w:rPr>
          <w:t>SD</w:t>
        </w:r>
        <w:r w:rsidR="003E77D9">
          <w:rPr>
            <w:iCs/>
            <w:vertAlign w:val="subscript"/>
          </w:rPr>
          <w:t>GCFR</w:t>
        </w:r>
        <w:r w:rsidR="003E77D9">
          <w:t xml:space="preserve"> </w:t>
        </w:r>
        <w:commentRangeEnd w:id="894"/>
        <w:r w:rsidR="003E77D9">
          <w:rPr>
            <w:rStyle w:val="CommentReference"/>
            <w:rFonts w:ascii="Times New Roman" w:hAnsiTheme="minorHAnsi"/>
          </w:rPr>
          <w:commentReference w:id="894"/>
        </w:r>
        <w:commentRangeEnd w:id="895"/>
        <w:r w:rsidR="003E77D9">
          <w:rPr>
            <w:rStyle w:val="CommentReference"/>
            <w:rFonts w:ascii="Times New Roman" w:hAnsiTheme="minorHAnsi"/>
          </w:rPr>
          <w:commentReference w:id="895"/>
        </w:r>
        <w:r w:rsidR="003E77D9">
          <w:t xml:space="preserve">= 315.5; </w:t>
        </w:r>
        <w:r w:rsidR="003E77D9" w:rsidRPr="0087034A">
          <w:rPr>
            <w:i/>
            <w:iCs/>
          </w:rPr>
          <w:t>SD</w:t>
        </w:r>
        <w:r w:rsidR="003E77D9">
          <w:rPr>
            <w:iCs/>
            <w:vertAlign w:val="subscript"/>
          </w:rPr>
          <w:t>SWAFR</w:t>
        </w:r>
        <w:r w:rsidR="003E77D9">
          <w:t xml:space="preserve"> = 230.1; HDS: </w:t>
        </w:r>
        <w:commentRangeStart w:id="897"/>
        <w:commentRangeStart w:id="898"/>
        <w:r w:rsidR="003E77D9" w:rsidRPr="0087034A">
          <w:rPr>
            <w:i/>
            <w:iCs/>
          </w:rPr>
          <w:t>SD</w:t>
        </w:r>
        <w:r w:rsidR="003E77D9">
          <w:rPr>
            <w:iCs/>
            <w:vertAlign w:val="subscript"/>
          </w:rPr>
          <w:t>GCFR</w:t>
        </w:r>
        <w:r w:rsidR="003E77D9">
          <w:t xml:space="preserve"> </w:t>
        </w:r>
        <w:commentRangeEnd w:id="897"/>
        <w:r w:rsidR="003E77D9">
          <w:rPr>
            <w:rStyle w:val="CommentReference"/>
            <w:rFonts w:ascii="Times New Roman" w:hAnsiTheme="minorHAnsi"/>
          </w:rPr>
          <w:commentReference w:id="897"/>
        </w:r>
        <w:commentRangeEnd w:id="898"/>
        <w:r w:rsidR="003E77D9">
          <w:rPr>
            <w:rStyle w:val="CommentReference"/>
            <w:rFonts w:ascii="Times New Roman" w:hAnsiTheme="minorHAnsi"/>
          </w:rPr>
          <w:commentReference w:id="898"/>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w:t>
        </w:r>
      </w:ins>
      <w:ins w:id="899" w:author="GAV" w:date="2019-11-22T10:43:00Z">
        <w:r w:rsidR="00473F34">
          <w:t xml:space="preserve"> As before, this suggests that regional differences in the relationship of species richness to heterogeneity</w:t>
        </w:r>
      </w:ins>
      <w:ins w:id="900" w:author="GAV" w:date="2019-11-22T10:46:00Z">
        <w:r w:rsidR="000B2398">
          <w:t xml:space="preserve"> at these scales</w:t>
        </w:r>
      </w:ins>
      <w:ins w:id="901" w:author="GAV" w:date="2019-11-22T10:43:00Z">
        <w:r w:rsidR="00473F34">
          <w:t>, while statistically significant, are subtle.</w:t>
        </w:r>
      </w:ins>
      <w:ins w:id="902" w:author="GAV" w:date="2019-11-22T10:40:00Z">
        <w:r w:rsidR="00473F34">
          <w:t xml:space="preserve"> At the DS-scale, however, the </w:t>
        </w:r>
      </w:ins>
      <w:ins w:id="903" w:author="GAV" w:date="2019-11-22T12:27:00Z">
        <w:r w:rsidR="00C96F57">
          <w:t xml:space="preserve">significant </w:t>
        </w:r>
      </w:ins>
      <w:ins w:id="904" w:author="GAV" w:date="2019-11-22T10:40:00Z">
        <w:r w:rsidR="00473F34">
          <w:t>coefficients are</w:t>
        </w:r>
      </w:ins>
      <w:ins w:id="905" w:author="GAV" w:date="2019-11-22T12:14:00Z">
        <w:r w:rsidR="0032574D">
          <w:t xml:space="preserve"> </w:t>
        </w:r>
      </w:ins>
      <w:ins w:id="906" w:author="GAV" w:date="2019-11-22T12:27:00Z">
        <w:r w:rsidR="00C96F57">
          <w:t>large</w:t>
        </w:r>
      </w:ins>
      <w:ins w:id="907" w:author="GAV" w:date="2019-11-22T12:28:00Z">
        <w:r w:rsidR="00C96F57">
          <w:t xml:space="preserve"> (500.0 to 1622.9) relative to the spread of residual species richness within each region (</w:t>
        </w:r>
        <w:commentRangeStart w:id="908"/>
        <w:commentRangeStart w:id="909"/>
        <w:r w:rsidR="00C96F57" w:rsidRPr="0087034A">
          <w:rPr>
            <w:i/>
            <w:iCs/>
          </w:rPr>
          <w:t>SD</w:t>
        </w:r>
        <w:r w:rsidR="00C96F57">
          <w:rPr>
            <w:iCs/>
            <w:vertAlign w:val="subscript"/>
          </w:rPr>
          <w:t>GCFR</w:t>
        </w:r>
        <w:r w:rsidR="00C96F57">
          <w:t xml:space="preserve"> </w:t>
        </w:r>
        <w:commentRangeEnd w:id="908"/>
        <w:r w:rsidR="00C96F57">
          <w:rPr>
            <w:rStyle w:val="CommentReference"/>
            <w:rFonts w:ascii="Times New Roman" w:hAnsiTheme="minorHAnsi"/>
          </w:rPr>
          <w:commentReference w:id="908"/>
        </w:r>
        <w:commentRangeEnd w:id="909"/>
        <w:r w:rsidR="00C96F57">
          <w:rPr>
            <w:rStyle w:val="CommentReference"/>
            <w:rFonts w:ascii="Times New Roman" w:hAnsiTheme="minorHAnsi"/>
          </w:rPr>
          <w:commentReference w:id="909"/>
        </w:r>
        <w:r w:rsidR="00C96F57">
          <w:t xml:space="preserve">= </w:t>
        </w:r>
      </w:ins>
      <w:ins w:id="910" w:author="GAV" w:date="2019-11-22T12:29:00Z">
        <w:r w:rsidR="00C96F57">
          <w:t>638.4</w:t>
        </w:r>
      </w:ins>
      <w:ins w:id="911" w:author="GAV" w:date="2019-11-22T12:28:00Z">
        <w:r w:rsidR="00C96F57">
          <w:t xml:space="preserve">; </w:t>
        </w:r>
        <w:r w:rsidR="00C96F57" w:rsidRPr="0087034A">
          <w:rPr>
            <w:i/>
            <w:iCs/>
          </w:rPr>
          <w:t>SD</w:t>
        </w:r>
        <w:r w:rsidR="00C96F57">
          <w:rPr>
            <w:iCs/>
            <w:vertAlign w:val="subscript"/>
          </w:rPr>
          <w:t>SWAFR</w:t>
        </w:r>
        <w:r w:rsidR="00C96F57">
          <w:t xml:space="preserve"> = </w:t>
        </w:r>
      </w:ins>
      <w:ins w:id="912" w:author="GAV" w:date="2019-11-22T12:29:00Z">
        <w:r w:rsidR="00C96F57">
          <w:t>353.9</w:t>
        </w:r>
      </w:ins>
      <w:ins w:id="913" w:author="GAV" w:date="2019-11-22T12:28:00Z">
        <w:r w:rsidR="00C96F57">
          <w:t>)</w:t>
        </w:r>
      </w:ins>
      <w:ins w:id="914" w:author="GAV" w:date="2019-11-22T12:14:00Z">
        <w:r w:rsidR="0032574D">
          <w:t xml:space="preserve">. </w:t>
        </w:r>
      </w:ins>
      <w:ins w:id="915" w:author="GAV" w:date="2019-11-22T12:29:00Z">
        <w:r w:rsidR="00C96F57">
          <w:t xml:space="preserve">Where the </w:t>
        </w:r>
      </w:ins>
      <w:ins w:id="916" w:author="GAV" w:date="2019-11-22T12:35:00Z">
        <w:r w:rsidR="00230147">
          <w:t xml:space="preserve">significant </w:t>
        </w:r>
      </w:ins>
      <w:ins w:id="917" w:author="GAV" w:date="2019-11-22T12:29:00Z">
        <w:r w:rsidR="00C96F57">
          <w:t>negative coefficients</w:t>
        </w:r>
      </w:ins>
      <w:ins w:id="918" w:author="GAV" w:date="2019-11-22T12:35:00Z">
        <w:r w:rsidR="00230147">
          <w:t xml:space="preserve"> associated with</w:t>
        </w:r>
      </w:ins>
      <w:ins w:id="919" w:author="GAV" w:date="2019-11-22T12:29:00Z">
        <w:r w:rsidR="00C96F57">
          <w:t xml:space="preserve"> surface T and clay </w:t>
        </w:r>
      </w:ins>
      <w:ins w:id="920" w:author="GAV" w:date="2019-11-22T12:31:00Z">
        <w:r w:rsidR="00C96F57">
          <w:t xml:space="preserve">heterogeneity </w:t>
        </w:r>
      </w:ins>
      <w:ins w:id="921" w:author="GAV" w:date="2019-11-22T12:35:00Z">
        <w:r w:rsidR="00230147">
          <w:t xml:space="preserve">imply that these variables </w:t>
        </w:r>
      </w:ins>
      <w:ins w:id="922" w:author="GAV" w:date="2019-11-22T12:32:00Z">
        <w:r w:rsidR="00C96F57">
          <w:t>exert a greater positive influence on</w:t>
        </w:r>
      </w:ins>
      <w:ins w:id="923" w:author="GAV" w:date="2019-11-22T12:29:00Z">
        <w:r w:rsidR="00C96F57">
          <w:t xml:space="preserve"> species richness in the GCFR </w:t>
        </w:r>
      </w:ins>
      <w:ins w:id="924" w:author="GAV" w:date="2019-11-22T12:36:00Z">
        <w:r w:rsidR="00230147">
          <w:t>than</w:t>
        </w:r>
      </w:ins>
      <w:ins w:id="925" w:author="GAV" w:date="2019-11-22T12:31:00Z">
        <w:r w:rsidR="00C96F57">
          <w:t xml:space="preserve"> in</w:t>
        </w:r>
      </w:ins>
      <w:ins w:id="926" w:author="GAV" w:date="2019-11-22T12:29:00Z">
        <w:r w:rsidR="00C96F57">
          <w:t xml:space="preserve"> the SWAFR, the positive coefficients </w:t>
        </w:r>
      </w:ins>
      <w:ins w:id="927" w:author="GAV" w:date="2019-11-22T12:36:00Z">
        <w:r w:rsidR="00230147">
          <w:t xml:space="preserve">associated with </w:t>
        </w:r>
      </w:ins>
      <w:ins w:id="928" w:author="GAV" w:date="2019-11-22T12:33:00Z">
        <w:r w:rsidR="00230147">
          <w:t>elevation</w:t>
        </w:r>
      </w:ins>
      <w:ins w:id="929" w:author="GAV" w:date="2019-11-22T12:36:00Z">
        <w:r w:rsidR="00230147">
          <w:t xml:space="preserve"> and</w:t>
        </w:r>
      </w:ins>
      <w:ins w:id="930" w:author="GAV" w:date="2019-11-22T12:33:00Z">
        <w:r w:rsidR="00230147">
          <w:t xml:space="preserve"> pH</w:t>
        </w:r>
      </w:ins>
      <w:ins w:id="931" w:author="GAV" w:date="2019-11-22T13:00:00Z">
        <w:r w:rsidR="00FC1C62">
          <w:t xml:space="preserve"> heterogeneity</w:t>
        </w:r>
      </w:ins>
      <w:ins w:id="932" w:author="GAV" w:date="2019-11-22T12:34:00Z">
        <w:r w:rsidR="00230147">
          <w:t xml:space="preserve"> have the effect of </w:t>
        </w:r>
      </w:ins>
      <w:ins w:id="933" w:author="GAV" w:date="2019-11-22T12:37:00Z">
        <w:r w:rsidR="00230147">
          <w:t>cancelling</w:t>
        </w:r>
      </w:ins>
      <w:ins w:id="934" w:author="GAV" w:date="2019-11-22T12:34:00Z">
        <w:r w:rsidR="00230147">
          <w:t xml:space="preserve"> </w:t>
        </w:r>
      </w:ins>
      <w:ins w:id="935" w:author="GAV" w:date="2019-11-22T12:37:00Z">
        <w:r w:rsidR="00230147">
          <w:t xml:space="preserve">(in the SWAFR) </w:t>
        </w:r>
      </w:ins>
      <w:ins w:id="936" w:author="GAV" w:date="2019-11-22T12:34:00Z">
        <w:r w:rsidR="00230147">
          <w:t>the partial main effects of these</w:t>
        </w:r>
      </w:ins>
      <w:ins w:id="937" w:author="GAV" w:date="2019-11-22T12:37:00Z">
        <w:r w:rsidR="00230147">
          <w:t xml:space="preserve"> variables, both of which are a consequence of collinearities.</w:t>
        </w:r>
      </w:ins>
      <w:ins w:id="938" w:author="GAV" w:date="2019-11-22T12:33:00Z">
        <w:r w:rsidR="00230147">
          <w:t xml:space="preserve"> </w:t>
        </w:r>
      </w:ins>
    </w:p>
    <w:p w14:paraId="2C47BF37" w14:textId="24EFF1DA" w:rsidR="00350FE5" w:rsidRDefault="00E81245">
      <w:pPr>
        <w:pStyle w:val="FirstParagraph"/>
        <w:rPr>
          <w:ins w:id="939" w:author="GAV" w:date="2019-11-20T11:04:00Z"/>
        </w:rPr>
      </w:pPr>
      <w:ins w:id="940" w:author="GAV" w:date="2019-11-20T11:11:00Z">
        <w:r>
          <w:t>That the coefficients of determi</w:t>
        </w:r>
        <w:r w:rsidR="006F4CB8">
          <w:t>nation associated with the opti</w:t>
        </w:r>
        <w:r>
          <w:t>mum regression models</w:t>
        </w:r>
      </w:ins>
      <w:ins w:id="941" w:author="GAV" w:date="2019-11-20T11:12:00Z">
        <w:r w:rsidR="006F4CB8">
          <w:t xml:space="preserve"> (Figure 4</w:t>
        </w:r>
      </w:ins>
      <w:ins w:id="942" w:author="GAV" w:date="2019-11-20T11:39:00Z">
        <w:r w:rsidR="00BA3932">
          <w:t xml:space="preserve">: </w:t>
        </w:r>
        <w:r w:rsidR="00BA3932" w:rsidRPr="00095788">
          <w:rPr>
            <w:i/>
            <w:iCs/>
          </w:rPr>
          <w:t>R</w:t>
        </w:r>
        <w:r w:rsidR="00BA3932">
          <w:softHyphen/>
        </w:r>
        <w:r w:rsidR="00BA3932">
          <w:rPr>
            <w:vertAlign w:val="superscript"/>
          </w:rPr>
          <w:t>2</w:t>
        </w:r>
        <w:r w:rsidR="00BA3932">
          <w:t xml:space="preserve"> = 0.24</w:t>
        </w:r>
      </w:ins>
      <w:ins w:id="943" w:author="GAV" w:date="2019-11-20T11:40:00Z">
        <w:r w:rsidR="00BA3932">
          <w:t xml:space="preserve">, 0.33 and </w:t>
        </w:r>
      </w:ins>
      <w:ins w:id="944" w:author="GAV" w:date="2019-11-20T11:39:00Z">
        <w:r w:rsidR="00BA3932">
          <w:t>0.61</w:t>
        </w:r>
      </w:ins>
      <w:ins w:id="945" w:author="GAV" w:date="2019-11-20T11:12:00Z">
        <w:r w:rsidR="006F4CB8">
          <w:t>)</w:t>
        </w:r>
      </w:ins>
      <w:ins w:id="946" w:author="GAV" w:date="2019-11-20T11:11:00Z">
        <w:r>
          <w:t xml:space="preserve"> </w:t>
        </w:r>
      </w:ins>
      <w:ins w:id="947" w:author="GAV" w:date="2019-11-20T11:12:00Z">
        <w:r w:rsidR="006F4CB8">
          <w:t>are consistently</w:t>
        </w:r>
      </w:ins>
      <w:ins w:id="948" w:author="GAV" w:date="2019-11-20T11:11:00Z">
        <w:r>
          <w:t xml:space="preserve"> greate</w:t>
        </w:r>
        <w:r w:rsidR="006F4CB8">
          <w:t xml:space="preserve">r than those associated with the optimal ANCOVA models based on PC1 </w:t>
        </w:r>
      </w:ins>
      <w:ins w:id="949" w:author="GAV" w:date="2019-11-20T11:14:00Z">
        <w:r w:rsidR="006F4CB8">
          <w:t>(Figure 3</w:t>
        </w:r>
      </w:ins>
      <w:ins w:id="950" w:author="GAV" w:date="2019-11-20T11:40:00Z">
        <w:r w:rsidR="00BA3932">
          <w:t xml:space="preserve">: </w:t>
        </w:r>
        <w:r w:rsidR="00BA3932" w:rsidRPr="00095788">
          <w:rPr>
            <w:i/>
            <w:iCs/>
          </w:rPr>
          <w:t>R</w:t>
        </w:r>
        <w:r w:rsidR="00BA3932">
          <w:softHyphen/>
        </w:r>
        <w:r w:rsidR="00BA3932">
          <w:rPr>
            <w:vertAlign w:val="superscript"/>
          </w:rPr>
          <w:t>2</w:t>
        </w:r>
        <w:r w:rsidR="00BA3932">
          <w:t xml:space="preserve"> = 0.14, 0.19 and 0.28</w:t>
        </w:r>
      </w:ins>
      <w:ins w:id="951" w:author="GAV" w:date="2019-11-20T11:14:00Z">
        <w:r w:rsidR="006F4CB8">
          <w:t xml:space="preserve">) </w:t>
        </w:r>
      </w:ins>
      <w:ins w:id="952" w:author="GAV" w:date="2019-11-20T11:44:00Z">
        <w:r w:rsidR="00176B1A">
          <w:t>reflect</w:t>
        </w:r>
      </w:ins>
      <w:ins w:id="953" w:author="GAV" w:date="2019-11-20T11:11:00Z">
        <w:r w:rsidR="006F4CB8">
          <w:t>s</w:t>
        </w:r>
      </w:ins>
      <w:ins w:id="954" w:author="GAV" w:date="2019-11-20T11:13:00Z">
        <w:r w:rsidR="006F4CB8">
          <w:t xml:space="preserve"> the failure of PC1 to capture environmental heterogeneity </w:t>
        </w:r>
      </w:ins>
      <w:ins w:id="955" w:author="GAV" w:date="2019-11-22T12:38:00Z">
        <w:r w:rsidR="000075FC">
          <w:t xml:space="preserve">some </w:t>
        </w:r>
      </w:ins>
      <w:ins w:id="956" w:author="GAV" w:date="2019-11-20T11:13:00Z">
        <w:r w:rsidR="006F4CB8">
          <w:t>information relevant to the prediction of species richness.</w:t>
        </w:r>
      </w:ins>
    </w:p>
    <w:p w14:paraId="4DC1AF30" w14:textId="7AD6C6A2" w:rsidR="00BA3932" w:rsidRPr="002F6163" w:rsidRDefault="00272E07" w:rsidP="00BA3932">
      <w:pPr>
        <w:pStyle w:val="Heading2"/>
        <w:spacing w:line="240" w:lineRule="auto"/>
        <w:rPr>
          <w:ins w:id="957" w:author="GAV" w:date="2019-11-20T11:39:00Z"/>
        </w:rPr>
      </w:pPr>
      <w:ins w:id="958" w:author="GAV" w:date="2019-11-20T11:50:00Z">
        <w:r>
          <w:t>3</w:t>
        </w:r>
      </w:ins>
      <w:ins w:id="959" w:author="GAV" w:date="2019-11-20T11:39:00Z">
        <w:r w:rsidR="00BA3932" w:rsidRPr="002F6163">
          <w:t xml:space="preserve">.4: </w:t>
        </w:r>
        <w:r w:rsidR="00BA3932">
          <w:t>S</w:t>
        </w:r>
        <w:r w:rsidR="00BA3932" w:rsidRPr="002F6163">
          <w:t>pecies richness</w:t>
        </w:r>
        <w:r w:rsidR="00BA3932">
          <w:t xml:space="preserve"> hotspots</w:t>
        </w:r>
      </w:ins>
    </w:p>
    <w:p w14:paraId="3B4BD914" w14:textId="058389CF" w:rsidR="00D06C06" w:rsidRDefault="00390A5D">
      <w:pPr>
        <w:pStyle w:val="BodyText"/>
        <w:rPr>
          <w:ins w:id="960" w:author="GAV" w:date="2019-11-19T16:01:00Z"/>
        </w:rPr>
        <w:pPrChange w:id="961" w:author="GAV" w:date="2019-11-19T16:01:00Z">
          <w:pPr>
            <w:pStyle w:val="FirstParagraph"/>
          </w:pPr>
        </w:pPrChange>
      </w:pPr>
      <w:ins w:id="962" w:author="GAV" w:date="2019-11-20T13:30:00Z">
        <w:r>
          <w:t xml:space="preserve">Residual-based </w:t>
        </w:r>
      </w:ins>
      <w:ins w:id="963" w:author="GAV" w:date="2019-11-20T16:28:00Z">
        <w:r w:rsidR="00EF067C">
          <w:t xml:space="preserve">outlier </w:t>
        </w:r>
      </w:ins>
      <w:ins w:id="964" w:author="GAV" w:date="2019-11-20T13:30:00Z">
        <w:r>
          <w:t xml:space="preserve">identification </w:t>
        </w:r>
      </w:ins>
      <w:ins w:id="965" w:author="GAV" w:date="2019-11-20T13:31:00Z">
        <w:r w:rsidR="006B7A26">
          <w:t xml:space="preserve">yielded very similar results for the </w:t>
        </w:r>
      </w:ins>
      <w:ins w:id="966" w:author="GAV" w:date="2019-11-20T13:34:00Z">
        <w:r w:rsidR="006B7A26">
          <w:t xml:space="preserve">PC1-based </w:t>
        </w:r>
      </w:ins>
      <w:ins w:id="967" w:author="GAV" w:date="2019-11-20T13:31:00Z">
        <w:r w:rsidR="006B7A26">
          <w:t>ANCOVA</w:t>
        </w:r>
      </w:ins>
      <w:ins w:id="968" w:author="GAV" w:date="2019-11-20T13:34:00Z">
        <w:r w:rsidR="006B7A26">
          <w:t xml:space="preserve"> and multiple regression models at all spatial scales</w:t>
        </w:r>
      </w:ins>
      <w:ins w:id="969" w:author="GAV" w:date="2019-11-20T13:42:00Z">
        <w:r w:rsidR="001B4B9F">
          <w:t xml:space="preserve"> (Figure 5; Suppl. Figure ***)</w:t>
        </w:r>
      </w:ins>
      <w:ins w:id="970" w:author="GAV" w:date="2019-11-20T13:34:00Z">
        <w:r w:rsidR="006B7A26">
          <w:t xml:space="preserve">. For both the GCFR and SWAFR, outliers </w:t>
        </w:r>
      </w:ins>
      <w:ins w:id="971" w:author="GAV" w:date="2019-11-20T16:03:00Z">
        <w:r w:rsidR="00123A7A">
          <w:t>a</w:t>
        </w:r>
      </w:ins>
      <w:ins w:id="972" w:author="GAV" w:date="2019-11-20T13:34:00Z">
        <w:r w:rsidR="006B7A26">
          <w:t>r</w:t>
        </w:r>
        <w:r w:rsidR="00C64450">
          <w:t xml:space="preserve">e geographically clustered, in areas corresponding to recognized </w:t>
        </w:r>
      </w:ins>
      <w:ins w:id="973" w:author="GAV" w:date="2019-11-20T13:38:00Z">
        <w:r w:rsidR="00C64450">
          <w:t xml:space="preserve">diversity </w:t>
        </w:r>
        <w:proofErr w:type="spellStart"/>
        <w:r w:rsidR="00C64450">
          <w:t>centres</w:t>
        </w:r>
        <w:proofErr w:type="spellEnd"/>
        <w:r w:rsidR="00C64450">
          <w:t>.</w:t>
        </w:r>
      </w:ins>
      <w:ins w:id="974" w:author="GAV" w:date="2019-11-20T13:34:00Z">
        <w:r w:rsidR="00C64450">
          <w:t xml:space="preserve"> At the QDS-scale, for example, </w:t>
        </w:r>
      </w:ins>
      <w:ins w:id="975" w:author="GAV" w:date="2019-11-20T13:37:00Z">
        <w:r w:rsidR="00C64450">
          <w:t xml:space="preserve">GCFR </w:t>
        </w:r>
      </w:ins>
      <w:ins w:id="976" w:author="GAV" w:date="2019-11-20T13:34:00Z">
        <w:r w:rsidR="00C64450">
          <w:t xml:space="preserve">outliers </w:t>
        </w:r>
      </w:ins>
      <w:ins w:id="977" w:author="GAV" w:date="2019-11-20T16:03:00Z">
        <w:r w:rsidR="00123A7A">
          <w:t>a</w:t>
        </w:r>
      </w:ins>
      <w:ins w:id="978" w:author="GAV" w:date="2019-11-20T13:34:00Z">
        <w:r w:rsidR="00C64450">
          <w:t xml:space="preserve">re concentrated in the </w:t>
        </w:r>
        <w:proofErr w:type="spellStart"/>
        <w:r w:rsidR="00C64450">
          <w:t>Kogelberg</w:t>
        </w:r>
        <w:proofErr w:type="spellEnd"/>
        <w:r w:rsidR="00C64450">
          <w:t>-Hottentot</w:t>
        </w:r>
      </w:ins>
      <w:ins w:id="979" w:author="GAV" w:date="2019-11-20T13:37:00Z">
        <w:r w:rsidR="00C64450">
          <w:t>s</w:t>
        </w:r>
      </w:ins>
      <w:ins w:id="980" w:author="GAV" w:date="2019-11-20T13:47:00Z">
        <w:r w:rsidR="000C33EC">
          <w:t>-</w:t>
        </w:r>
      </w:ins>
      <w:ins w:id="981" w:author="GAV" w:date="2019-11-20T13:37:00Z">
        <w:r w:rsidR="00C64450">
          <w:t>Holland</w:t>
        </w:r>
      </w:ins>
      <w:ins w:id="982" w:author="GAV" w:date="2019-11-20T13:38:00Z">
        <w:r w:rsidR="00C64450">
          <w:t xml:space="preserve"> and</w:t>
        </w:r>
      </w:ins>
      <w:ins w:id="983" w:author="GAV" w:date="2019-11-20T13:37:00Z">
        <w:r w:rsidR="00C64450">
          <w:t xml:space="preserve"> Cederberg </w:t>
        </w:r>
      </w:ins>
      <w:ins w:id="984" w:author="GAV" w:date="2019-11-20T13:46:00Z">
        <w:r w:rsidR="0028496B">
          <w:t>area</w:t>
        </w:r>
      </w:ins>
      <w:ins w:id="985" w:author="GAV" w:date="2019-11-20T13:38:00Z">
        <w:r w:rsidR="00C64450">
          <w:t>s</w:t>
        </w:r>
      </w:ins>
      <w:ins w:id="986" w:author="GAV" w:date="2019-11-20T13:37:00Z">
        <w:r w:rsidR="00C64450">
          <w:t>,</w:t>
        </w:r>
      </w:ins>
      <w:ins w:id="987" w:author="GAV" w:date="2019-11-20T13:38:00Z">
        <w:r w:rsidR="00C64450">
          <w:t xml:space="preserve"> while SWAFR outliers </w:t>
        </w:r>
      </w:ins>
      <w:ins w:id="988" w:author="GAV" w:date="2019-11-20T16:03:00Z">
        <w:r w:rsidR="00123A7A">
          <w:t>a</w:t>
        </w:r>
      </w:ins>
      <w:ins w:id="989" w:author="GAV" w:date="2019-11-20T13:38:00Z">
        <w:r w:rsidR="00C64450">
          <w:t xml:space="preserve">re concentrated in the Mt </w:t>
        </w:r>
        <w:proofErr w:type="spellStart"/>
        <w:r w:rsidR="00C64450">
          <w:t>Lesueur</w:t>
        </w:r>
        <w:proofErr w:type="spellEnd"/>
        <w:r w:rsidR="00C64450">
          <w:t xml:space="preserve">, Perth, Stirling-Albany and Fitzgerald River </w:t>
        </w:r>
      </w:ins>
      <w:ins w:id="990" w:author="GAV" w:date="2019-11-20T13:47:00Z">
        <w:r w:rsidR="0028496B">
          <w:t>area</w:t>
        </w:r>
      </w:ins>
      <w:ins w:id="991" w:author="GAV" w:date="2019-11-20T13:38:00Z">
        <w:r w:rsidR="00C64450">
          <w:t>s.</w:t>
        </w:r>
      </w:ins>
      <w:ins w:id="992" w:author="GAV" w:date="2019-11-20T13:40:00Z">
        <w:r w:rsidR="006B0D68">
          <w:t xml:space="preserve"> </w:t>
        </w:r>
      </w:ins>
      <w:ins w:id="993" w:author="GAV" w:date="2019-11-20T16:06:00Z">
        <w:r w:rsidR="00123A7A">
          <w:t>Fewer hotspots are resolved a</w:t>
        </w:r>
      </w:ins>
      <w:ins w:id="994" w:author="GAV" w:date="2019-11-20T13:40:00Z">
        <w:r w:rsidR="006B0D68">
          <w:t xml:space="preserve">t the HDS-scale </w:t>
        </w:r>
      </w:ins>
      <w:ins w:id="995" w:author="GAV" w:date="2019-11-20T16:06:00Z">
        <w:r w:rsidR="00123A7A">
          <w:t>(i.e. the</w:t>
        </w:r>
      </w:ins>
      <w:ins w:id="996" w:author="GAV" w:date="2019-11-20T13:40:00Z">
        <w:r w:rsidR="006B0D68">
          <w:t xml:space="preserve"> </w:t>
        </w:r>
        <w:proofErr w:type="spellStart"/>
        <w:r w:rsidR="006B0D68">
          <w:t>Kogelberg</w:t>
        </w:r>
        <w:proofErr w:type="spellEnd"/>
        <w:r w:rsidR="006B0D68">
          <w:t>-Hottentots</w:t>
        </w:r>
      </w:ins>
      <w:ins w:id="997" w:author="GAV" w:date="2019-11-20T13:47:00Z">
        <w:r w:rsidR="000C33EC">
          <w:t>-</w:t>
        </w:r>
      </w:ins>
      <w:ins w:id="998" w:author="GAV" w:date="2019-11-20T13:40:00Z">
        <w:r w:rsidR="006B0D68">
          <w:t>Holland</w:t>
        </w:r>
      </w:ins>
      <w:ins w:id="999" w:author="GAV" w:date="2019-11-20T13:41:00Z">
        <w:r w:rsidR="006B0D68">
          <w:t xml:space="preserve"> </w:t>
        </w:r>
      </w:ins>
      <w:ins w:id="1000" w:author="GAV" w:date="2019-11-20T13:47:00Z">
        <w:r w:rsidR="0028496B">
          <w:t>area</w:t>
        </w:r>
      </w:ins>
      <w:ins w:id="1001" w:author="GAV" w:date="2019-11-20T13:41:00Z">
        <w:r w:rsidR="006B0D68">
          <w:t xml:space="preserve"> in the GCFR and the Perth </w:t>
        </w:r>
      </w:ins>
      <w:ins w:id="1002" w:author="GAV" w:date="2019-11-20T13:47:00Z">
        <w:r w:rsidR="0028496B">
          <w:t>area</w:t>
        </w:r>
      </w:ins>
      <w:ins w:id="1003" w:author="GAV" w:date="2019-11-20T13:41:00Z">
        <w:r w:rsidR="006B0D68">
          <w:t xml:space="preserve"> in the SWAFR</w:t>
        </w:r>
      </w:ins>
      <w:ins w:id="1004" w:author="GAV" w:date="2019-11-20T16:06:00Z">
        <w:r w:rsidR="00123A7A">
          <w:t>) and only one</w:t>
        </w:r>
      </w:ins>
      <w:ins w:id="1005" w:author="GAV" w:date="2019-11-20T16:04:00Z">
        <w:r w:rsidR="00123A7A">
          <w:t xml:space="preserve"> a</w:t>
        </w:r>
      </w:ins>
      <w:ins w:id="1006" w:author="GAV" w:date="2019-11-20T13:47:00Z">
        <w:r w:rsidR="000C33EC">
          <w:t>t</w:t>
        </w:r>
      </w:ins>
      <w:ins w:id="1007" w:author="GAV" w:date="2019-11-20T13:43:00Z">
        <w:r w:rsidR="001B4B9F">
          <w:t xml:space="preserve"> </w:t>
        </w:r>
      </w:ins>
      <w:ins w:id="1008" w:author="GAV" w:date="2019-11-20T13:41:00Z">
        <w:r w:rsidR="006B0D68">
          <w:t xml:space="preserve">the DS-scale </w:t>
        </w:r>
      </w:ins>
      <w:ins w:id="1009" w:author="GAV" w:date="2019-11-20T16:07:00Z">
        <w:r w:rsidR="00123A7A">
          <w:t>(the</w:t>
        </w:r>
      </w:ins>
      <w:ins w:id="1010" w:author="GAV" w:date="2019-11-20T13:41:00Z">
        <w:r w:rsidR="006B0D68">
          <w:t xml:space="preserve"> Hottentots Holland </w:t>
        </w:r>
      </w:ins>
      <w:ins w:id="1011" w:author="GAV" w:date="2019-11-20T16:04:00Z">
        <w:r w:rsidR="00123A7A">
          <w:t>area</w:t>
        </w:r>
      </w:ins>
      <w:ins w:id="1012" w:author="GAV" w:date="2019-11-20T16:40:00Z">
        <w:r w:rsidR="000D6FAE">
          <w:t xml:space="preserve"> in the GCFR</w:t>
        </w:r>
      </w:ins>
      <w:ins w:id="1013" w:author="GAV" w:date="2019-11-20T16:07:00Z">
        <w:r w:rsidR="00123A7A">
          <w:t>)</w:t>
        </w:r>
      </w:ins>
      <w:ins w:id="1014" w:author="GAV" w:date="2019-11-20T13:42:00Z">
        <w:r w:rsidR="0040353B">
          <w:t>.</w:t>
        </w:r>
      </w:ins>
      <w:ins w:id="1015" w:author="GAV" w:date="2019-11-20T13:54:00Z">
        <w:r w:rsidR="00C4302C">
          <w:t xml:space="preserve"> </w:t>
        </w:r>
      </w:ins>
      <w:ins w:id="1016" w:author="GAV" w:date="2019-11-20T13:48:00Z">
        <w:r w:rsidR="003047D0">
          <w:t>Omission of outlier</w:t>
        </w:r>
      </w:ins>
      <w:ins w:id="1017" w:author="GAV" w:date="2019-11-20T16:28:00Z">
        <w:r w:rsidR="00EF067C">
          <w:t>s</w:t>
        </w:r>
      </w:ins>
      <w:ins w:id="1018" w:author="GAV" w:date="2019-11-20T13:48:00Z">
        <w:r w:rsidR="003047D0">
          <w:t xml:space="preserve"> from the ANCOVA and multiple regression</w:t>
        </w:r>
      </w:ins>
      <w:ins w:id="1019" w:author="GAV" w:date="2019-11-22T12:39:00Z">
        <w:r w:rsidR="00301369">
          <w:t>s</w:t>
        </w:r>
      </w:ins>
      <w:ins w:id="1020" w:author="GAV" w:date="2019-11-20T13:48:00Z">
        <w:r w:rsidR="003047D0">
          <w:t xml:space="preserve"> yielded </w:t>
        </w:r>
      </w:ins>
      <w:ins w:id="1021" w:author="GAV" w:date="2019-11-20T13:53:00Z">
        <w:r w:rsidR="00C4302C">
          <w:t>qual</w:t>
        </w:r>
      </w:ins>
      <w:ins w:id="1022" w:author="GAV" w:date="2019-11-20T13:54:00Z">
        <w:r w:rsidR="00C4302C">
          <w:t>i</w:t>
        </w:r>
      </w:ins>
      <w:ins w:id="1023" w:author="GAV" w:date="2019-11-20T13:53:00Z">
        <w:r w:rsidR="00C4302C">
          <w:t>ta</w:t>
        </w:r>
      </w:ins>
      <w:ins w:id="1024" w:author="GAV" w:date="2019-11-20T13:54:00Z">
        <w:r w:rsidR="00C4302C">
          <w:t>t</w:t>
        </w:r>
      </w:ins>
      <w:ins w:id="1025" w:author="GAV" w:date="2019-11-20T13:53:00Z">
        <w:r w:rsidR="00C4302C">
          <w:t xml:space="preserve">ively similar </w:t>
        </w:r>
      </w:ins>
      <w:ins w:id="1026" w:author="GAV" w:date="2019-11-20T13:51:00Z">
        <w:r w:rsidR="003047D0">
          <w:t>models</w:t>
        </w:r>
      </w:ins>
      <w:ins w:id="1027" w:author="GAV" w:date="2019-11-20T16:21:00Z">
        <w:r w:rsidR="00EC5B19">
          <w:t xml:space="preserve"> </w:t>
        </w:r>
      </w:ins>
      <w:ins w:id="1028" w:author="GAV" w:date="2019-11-20T16:28:00Z">
        <w:r w:rsidR="00EF067C">
          <w:t xml:space="preserve">as before, but </w:t>
        </w:r>
      </w:ins>
      <w:ins w:id="1029" w:author="GAV" w:date="2019-11-20T16:22:00Z">
        <w:r w:rsidR="00EC5B19">
          <w:t xml:space="preserve">generally </w:t>
        </w:r>
      </w:ins>
      <w:ins w:id="1030" w:author="GAV" w:date="2019-11-20T16:41:00Z">
        <w:r w:rsidR="00FC7DE5">
          <w:t xml:space="preserve">with slightly </w:t>
        </w:r>
      </w:ins>
      <w:ins w:id="1031" w:author="GAV" w:date="2019-11-20T16:22:00Z">
        <w:r w:rsidR="00EC5B19">
          <w:t xml:space="preserve">improved </w:t>
        </w:r>
      </w:ins>
      <w:ins w:id="1032" w:author="GAV" w:date="2019-11-20T16:21:00Z">
        <w:r w:rsidR="00EC5B19">
          <w:t>coefficients of determination</w:t>
        </w:r>
      </w:ins>
      <w:ins w:id="1033" w:author="GAV" w:date="2019-11-20T16:10:00Z">
        <w:r w:rsidR="00664EED">
          <w:t xml:space="preserve"> (Suppl. Materials)</w:t>
        </w:r>
      </w:ins>
      <w:ins w:id="1034" w:author="GAV" w:date="2019-11-20T13:51:00Z">
        <w:r w:rsidR="003047D0">
          <w:t>.</w:t>
        </w:r>
      </w:ins>
    </w:p>
    <w:p w14:paraId="43DB7A6D" w14:textId="3E457094" w:rsidR="00DC3399" w:rsidDel="00983D13" w:rsidRDefault="00B72F5A">
      <w:pPr>
        <w:pStyle w:val="FirstParagraph"/>
        <w:rPr>
          <w:del w:id="1035" w:author="GAV" w:date="2019-11-19T15:49:00Z"/>
        </w:rPr>
      </w:pPr>
      <w:del w:id="1036" w:author="GAV" w:date="2019-11-19T15:11:00Z">
        <w:r w:rsidDel="0028338C">
          <w:delText>Insofar as PC1 describes much of the variation in environmental heterogeneity (ca. 3</w:delText>
        </w:r>
        <w:r w:rsidR="00CC4049" w:rsidDel="0028338C">
          <w:delText>8</w:delText>
        </w:r>
        <w:r w:rsidDel="0028338C">
          <w:delText xml:space="preserve">–42%), we found </w:delText>
        </w:r>
        <w:r w:rsidR="005007E6" w:rsidDel="0028338C">
          <w:delText>evidence</w:delText>
        </w:r>
        <w:r w:rsidDel="0028338C">
          <w:delText xml:space="preserve"> for a common relationship between species richness and environmental heterogeneity at HDS- and DS-scales (Figure 3b,c)</w:delText>
        </w:r>
        <w:r w:rsidR="00185E84" w:rsidDel="0028338C">
          <w:delText>,</w:delText>
        </w:r>
        <w:r w:rsidDel="0028338C">
          <w:delText xml:space="preserve"> </w:delText>
        </w:r>
        <w:r w:rsidR="00185E84" w:rsidDel="0028338C">
          <w:delText xml:space="preserve">with </w:delText>
        </w:r>
        <w:r w:rsidR="00426DD1" w:rsidDel="0028338C">
          <w:delText xml:space="preserve">GCFR and SWAFR </w:delText>
        </w:r>
        <w:r w:rsidR="004F3D87" w:rsidDel="0028338C">
          <w:delText xml:space="preserve">squares </w:delText>
        </w:r>
        <w:r w:rsidR="002C0152" w:rsidDel="0028338C">
          <w:delText xml:space="preserve">simply </w:delText>
        </w:r>
        <w:r w:rsidR="002C0152" w:rsidRPr="00C32B1C" w:rsidDel="0028338C">
          <w:delText>occup</w:delText>
        </w:r>
        <w:r w:rsidR="002C0152" w:rsidDel="0028338C">
          <w:delText>ying</w:delText>
        </w:r>
        <w:r w:rsidR="002C0152" w:rsidRPr="00C32B1C" w:rsidDel="0028338C">
          <w:delText xml:space="preserve"> </w:delText>
        </w:r>
        <w:r w:rsidR="00426DD1" w:rsidRPr="00C32B1C" w:rsidDel="0028338C">
          <w:delText>different areas along this relationship</w:delText>
        </w:r>
        <w:r w:rsidR="00426DD1" w:rsidDel="0028338C">
          <w:delText xml:space="preserve">. </w:delText>
        </w:r>
        <w:r w:rsidR="00465922" w:rsidDel="0028338C">
          <w:delText>Th</w:delText>
        </w:r>
        <w:r w:rsidR="00BB6BE6" w:rsidDel="0028338C">
          <w:delText>is</w:delText>
        </w:r>
        <w:r w:rsidR="00465922" w:rsidDel="0028338C">
          <w:delText xml:space="preserve"> covariation of richness with </w:delText>
        </w:r>
        <w:r w:rsidR="00BB6BE6" w:rsidDel="0028338C">
          <w:delText xml:space="preserve">overall </w:delText>
        </w:r>
        <w:r w:rsidR="00465922" w:rsidDel="0028338C">
          <w:delText xml:space="preserve">heterogeneity </w:delText>
        </w:r>
        <w:r w:rsidR="00BB6BE6" w:rsidDel="0028338C">
          <w:delText>is consistent with results c</w:delText>
        </w:r>
        <w:r w:rsidR="005B4261" w:rsidDel="0028338C">
          <w:delText>onsidering each axis of environmental heterogeneity separately</w:delText>
        </w:r>
        <w:r w:rsidR="00BB6BE6" w:rsidDel="0028338C">
          <w:delText xml:space="preserve"> (Table 2). </w:delText>
        </w:r>
        <w:r w:rsidR="00FE4160" w:rsidDel="0028338C">
          <w:delText>At QDS-scales, there was also evidence for differences in regions’ slopes and intercepts for these relationships (Table 2a), while w</w:delText>
        </w:r>
        <w:r w:rsidR="00BA4AE5" w:rsidDel="0028338C">
          <w:delText xml:space="preserve">e found a common set of axes of environmental </w:delText>
        </w:r>
        <w:r w:rsidR="004F61C5" w:rsidDel="0028338C">
          <w:delText xml:space="preserve">heterogeneity </w:delText>
        </w:r>
        <w:r w:rsidR="00CC4049" w:rsidDel="0028338C">
          <w:delText xml:space="preserve">that were </w:delText>
        </w:r>
        <w:r w:rsidR="004F61C5" w:rsidDel="0028338C">
          <w:delText xml:space="preserve">positively associated with species richness </w:delText>
        </w:r>
        <w:r w:rsidR="00184EFF" w:rsidDel="0028338C">
          <w:delText>in both</w:delText>
        </w:r>
        <w:r w:rsidR="004F61C5" w:rsidDel="0028338C">
          <w:delText xml:space="preserve"> </w:delText>
        </w:r>
        <w:r w:rsidR="005F60E0" w:rsidDel="0028338C">
          <w:delText>the GCFR and SWAFR</w:delText>
        </w:r>
        <w:r w:rsidR="0012609C" w:rsidDel="0028338C">
          <w:delText xml:space="preserve"> at HDS- and DS-scales</w:delText>
        </w:r>
        <w:r w:rsidR="007C6DF4" w:rsidDel="0028338C">
          <w:delText xml:space="preserve"> (</w:delText>
        </w:r>
        <w:r w:rsidR="005B4261" w:rsidDel="0028338C">
          <w:delText>Table 2</w:delText>
        </w:r>
        <w:r w:rsidR="007C6DF4" w:rsidDel="0028338C">
          <w:delText>b,c)</w:delText>
        </w:r>
        <w:r w:rsidR="004F61C5" w:rsidDel="0028338C">
          <w:delText>.</w:delText>
        </w:r>
      </w:del>
    </w:p>
    <w:p w14:paraId="26A6F7B4" w14:textId="7CE2DE3A" w:rsidR="001A61A1" w:rsidRPr="001E2A3C" w:rsidDel="0073719B" w:rsidRDefault="00244E17" w:rsidP="002C20EB">
      <w:pPr>
        <w:pStyle w:val="FirstParagraph"/>
        <w:rPr>
          <w:del w:id="1037" w:author="GAV" w:date="2019-11-19T16:44:00Z"/>
        </w:rPr>
      </w:pPr>
      <w:del w:id="1038" w:author="GAV" w:date="2019-11-19T16:44:00Z">
        <w:r w:rsidRPr="00FB7B57" w:rsidDel="0073719B">
          <w:delText>We</w:delText>
        </w:r>
        <w:r w:rsidDel="0073719B">
          <w:delText xml:space="preserve"> also</w:delText>
        </w:r>
        <w:r w:rsidRPr="00FB7B57" w:rsidDel="0073719B">
          <w:delText xml:space="preserve"> regressed vascular plant species richness against each axis of environmental heterogeneity </w:delText>
        </w:r>
        <w:r w:rsidR="00D04776" w:rsidRPr="00FB7B57" w:rsidDel="0073719B">
          <w:delText xml:space="preserve">in </w:delText>
        </w:r>
        <w:r w:rsidR="0053496F" w:rsidDel="0073719B">
          <w:delText>multiple linear</w:delText>
        </w:r>
        <w:r w:rsidR="0053496F" w:rsidRPr="00FB7B57" w:rsidDel="0073719B">
          <w:delText xml:space="preserve"> </w:delText>
        </w:r>
        <w:r w:rsidR="0053496F" w:rsidDel="0073719B">
          <w:delText>regressions</w:delText>
        </w:r>
        <w:r w:rsidR="0053496F" w:rsidRPr="00FB7B57" w:rsidDel="0073719B">
          <w:delText xml:space="preserve"> </w:delText>
        </w:r>
        <w:r w:rsidR="00D04776" w:rsidRPr="00FB7B57" w:rsidDel="0073719B">
          <w:delText>(Figure 4</w:delText>
        </w:r>
        <w:r w:rsidR="00FB7B57" w:rsidRPr="00FB7B57" w:rsidDel="0073719B">
          <w:delText>)</w:delText>
        </w:r>
        <w:r w:rsidR="00D04776" w:rsidRPr="00FB7B57" w:rsidDel="0073719B">
          <w:delText>.</w:delText>
        </w:r>
        <w:r w:rsidR="004B48F7" w:rsidDel="0073719B">
          <w:delText xml:space="preserve"> </w:delText>
        </w:r>
        <w:r w:rsidR="00E2127D" w:rsidRPr="00E2127D" w:rsidDel="0073719B">
          <w:delText>Many of the</w:delText>
        </w:r>
        <w:r w:rsidR="00934B42" w:rsidRPr="00E2127D" w:rsidDel="0073719B">
          <w:delText xml:space="preserve"> effects of the different axes of heterogeneity </w:delText>
        </w:r>
        <w:r w:rsidR="00E1361B" w:rsidRPr="00E2127D" w:rsidDel="0073719B">
          <w:delText>on</w:delText>
        </w:r>
        <w:r w:rsidR="00934B42" w:rsidRPr="00E2127D" w:rsidDel="0073719B">
          <w:delText xml:space="preserve"> species richness </w:delText>
        </w:r>
        <w:r w:rsidR="00E2127D" w:rsidRPr="00E2127D" w:rsidDel="0073719B">
          <w:delText>have the same signs</w:delText>
        </w:r>
        <w:r w:rsidR="00934B42" w:rsidRPr="00E2127D" w:rsidDel="0073719B">
          <w:delText xml:space="preserve"> across spatial scales (Figure 4a</w:delText>
        </w:r>
        <w:r w:rsidR="00934B42" w:rsidRPr="00E2127D" w:rsidDel="0073719B">
          <w:rPr>
            <w:rFonts w:cstheme="majorBidi"/>
          </w:rPr>
          <w:delText>–</w:delText>
        </w:r>
        <w:r w:rsidR="00934B42" w:rsidRPr="00E2127D" w:rsidDel="0073719B">
          <w:delText>c, from QDS- to DS-scale respectively)</w:delText>
        </w:r>
        <w:r w:rsidR="00797E84" w:rsidDel="0073719B">
          <w:delText xml:space="preserve">. </w:delText>
        </w:r>
        <w:r w:rsidR="00636AF1" w:rsidDel="0073719B">
          <w:delText>In cases where the partial effect of a form of heterogeneity</w:delText>
        </w:r>
        <w:r w:rsidR="00204D2C" w:rsidDel="0073719B">
          <w:delText xml:space="preserve"> was represented in a model separately for each region, the coefficients </w:delText>
        </w:r>
        <w:r w:rsidR="007A4DF2" w:rsidDel="0073719B">
          <w:delText xml:space="preserve">are always of the same sign </w:delText>
        </w:r>
        <w:r w:rsidR="00857150" w:rsidDel="0073719B">
          <w:delText xml:space="preserve">(e.g. heterogeneity in MAP; Figure 4a,b) </w:delText>
        </w:r>
        <w:r w:rsidR="007A4DF2" w:rsidDel="0073719B">
          <w:delText>or one region’s coefficient is not significant where the other’s</w:delText>
        </w:r>
        <w:r w:rsidR="00857150" w:rsidDel="0073719B">
          <w:delText xml:space="preserve"> is (e.g. heterogeneity in PDQ; Figure 4a–c)</w:delText>
        </w:r>
        <w:r w:rsidR="00461E25" w:rsidDel="0073719B">
          <w:delText>. Thus, r</w:delText>
        </w:r>
        <w:r w:rsidR="00F53DA1" w:rsidDel="0073719B">
          <w:delText xml:space="preserve">egions’ </w:delText>
        </w:r>
        <w:r w:rsidR="0042088C" w:rsidDel="0073719B">
          <w:delText>various partial effects</w:delText>
        </w:r>
        <w:r w:rsidR="00F53DA1" w:rsidDel="0073719B">
          <w:delText xml:space="preserve"> </w:delText>
        </w:r>
        <w:r w:rsidR="005D33A7" w:rsidDel="0073719B">
          <w:delText xml:space="preserve">were </w:delText>
        </w:r>
        <w:r w:rsidR="00656C66" w:rsidDel="0073719B">
          <w:delText>never</w:delText>
        </w:r>
        <w:r w:rsidR="005D33A7" w:rsidDel="0073719B">
          <w:delText xml:space="preserve"> found to</w:delText>
        </w:r>
        <w:r w:rsidR="00797E84" w:rsidDel="0073719B">
          <w:delText xml:space="preserve"> </w:delText>
        </w:r>
        <w:r w:rsidR="00F53DA1" w:rsidDel="0073719B">
          <w:delText>have</w:delText>
        </w:r>
        <w:r w:rsidR="00797E84" w:rsidDel="0073719B">
          <w:delText xml:space="preserve"> opposing signs.</w:delText>
        </w:r>
        <w:r w:rsidR="00332470" w:rsidDel="0073719B">
          <w:delText xml:space="preserve"> </w:delText>
        </w:r>
        <w:r w:rsidR="00E50D5D" w:rsidDel="0073719B">
          <w:delText xml:space="preserve">From these multivariate models, the estimated difference in species richness between GCFR and SWAFR </w:delText>
        </w:r>
        <w:r w:rsidR="00275CEB" w:rsidDel="0073719B">
          <w:delText xml:space="preserve">squares </w:delText>
        </w:r>
        <w:r w:rsidR="00E50D5D" w:rsidDel="0073719B">
          <w:delText xml:space="preserve">(“SWAFR”-term; Figure 4) is conditional </w:delText>
        </w:r>
        <w:r w:rsidR="00DC5DF8" w:rsidDel="0073719B">
          <w:delText xml:space="preserve">on </w:delText>
        </w:r>
        <w:r w:rsidR="00E50D5D" w:rsidDel="0073719B">
          <w:delText xml:space="preserve">all forms of environmental heterogeneity </w:delText>
        </w:r>
        <w:r w:rsidR="00936825" w:rsidDel="0073719B">
          <w:delText xml:space="preserve">used </w:delText>
        </w:r>
        <w:r w:rsidR="00E50D5D" w:rsidDel="0073719B">
          <w:delText>in that model</w:delText>
        </w:r>
        <w:r w:rsidR="00F24158" w:rsidDel="0073719B">
          <w:delText xml:space="preserve"> being constant</w:delText>
        </w:r>
        <w:r w:rsidR="00E50D5D" w:rsidDel="0073719B">
          <w:delText xml:space="preserve">. </w:delText>
        </w:r>
        <w:r w:rsidR="00C4040C" w:rsidDel="0073719B">
          <w:delText xml:space="preserve">At the QDS-scale, </w:delText>
        </w:r>
        <w:r w:rsidR="00B01E6A" w:rsidDel="0073719B">
          <w:delText xml:space="preserve">for given levels of heterogeneity, </w:delText>
        </w:r>
        <w:r w:rsidR="00C4040C" w:rsidDel="0073719B">
          <w:delText>the SWAFR is more species</w:delText>
        </w:r>
        <w:r w:rsidR="00D15E8C" w:rsidDel="0073719B">
          <w:delText>-</w:delText>
        </w:r>
        <w:r w:rsidR="00C4040C" w:rsidDel="0073719B">
          <w:delText>rich (</w:delText>
        </w:r>
        <w:r w:rsidR="00E528EA" w:rsidDel="0073719B">
          <w:delText xml:space="preserve">estimated </w:delText>
        </w:r>
        <w:r w:rsidR="00C4040C" w:rsidRPr="00C4040C" w:rsidDel="0073719B">
          <w:delText>104.0</w:delText>
        </w:r>
        <w:r w:rsidR="00C4040C" w:rsidDel="0073719B">
          <w:delText xml:space="preserve">7 more species, </w:delText>
        </w:r>
        <w:r w:rsidR="00C4040C" w:rsidRPr="00C4040C" w:rsidDel="0073719B">
          <w:rPr>
            <w:i/>
            <w:iCs/>
          </w:rPr>
          <w:delText>P</w:delText>
        </w:r>
        <w:r w:rsidR="00C4040C" w:rsidDel="0073719B">
          <w:delText xml:space="preserve"> &lt; 0.001</w:delText>
        </w:r>
        <w:r w:rsidR="00EB0AC0" w:rsidDel="0073719B">
          <w:delText>; Figure 4a</w:delText>
        </w:r>
        <w:r w:rsidR="00C4040C" w:rsidDel="0073719B">
          <w:delText xml:space="preserve">) </w:delText>
        </w:r>
        <w:r w:rsidR="001E2A3C" w:rsidDel="0073719B">
          <w:delText>while the partial-differences in richness estimated at other scales reflect observed differences in species richness</w:delText>
        </w:r>
        <w:r w:rsidR="00CE0B41" w:rsidDel="0073719B">
          <w:delText>: similarly rich at HDS-scales (</w:delText>
        </w:r>
        <w:r w:rsidR="00CE0B41" w:rsidRPr="006A3665" w:rsidDel="0073719B">
          <w:rPr>
            <w:i/>
            <w:iCs/>
          </w:rPr>
          <w:delText>P</w:delText>
        </w:r>
        <w:r w:rsidR="00CE0B41" w:rsidDel="0073719B">
          <w:delText xml:space="preserve"> = 0</w:delText>
        </w:r>
        <w:r w:rsidR="00CE0B41" w:rsidRPr="006A3665" w:rsidDel="0073719B">
          <w:delText>.5</w:delText>
        </w:r>
        <w:r w:rsidR="00CE0B41" w:rsidDel="0073719B">
          <w:delText>8</w:delText>
        </w:r>
        <w:r w:rsidR="001A61A1" w:rsidDel="0073719B">
          <w:delText>;</w:delText>
        </w:r>
        <w:r w:rsidR="00CE0B41" w:rsidDel="0073719B">
          <w:delText xml:space="preserve"> Figure 4b</w:delText>
        </w:r>
        <w:r w:rsidR="00D72FFC" w:rsidDel="0073719B">
          <w:delText>)</w:delText>
        </w:r>
        <w:r w:rsidR="001A61A1" w:rsidDel="0073719B">
          <w:delText xml:space="preserve">; </w:delText>
        </w:r>
        <w:r w:rsidR="005F2B2F" w:rsidDel="0073719B">
          <w:delText xml:space="preserve">GCFR </w:delText>
        </w:r>
        <w:r w:rsidR="001A61A1" w:rsidDel="0073719B">
          <w:delText>more rich</w:delText>
        </w:r>
        <w:r w:rsidR="0055026D" w:rsidDel="0073719B">
          <w:delText xml:space="preserve"> at DS-scales</w:delText>
        </w:r>
        <w:r w:rsidR="005F2B2F" w:rsidDel="0073719B">
          <w:delText xml:space="preserve"> (estimated </w:delText>
        </w:r>
        <w:r w:rsidR="005F2B2F" w:rsidRPr="00C4040C" w:rsidDel="0073719B">
          <w:delText>1112.54</w:delText>
        </w:r>
        <w:r w:rsidR="005F2B2F" w:rsidDel="0073719B">
          <w:delText xml:space="preserve"> more species, </w:delText>
        </w:r>
        <w:r w:rsidR="005F2B2F" w:rsidRPr="00C4040C" w:rsidDel="0073719B">
          <w:rPr>
            <w:i/>
            <w:iCs/>
          </w:rPr>
          <w:delText>P</w:delText>
        </w:r>
        <w:r w:rsidR="005F2B2F" w:rsidDel="0073719B">
          <w:delText xml:space="preserve"> = </w:delText>
        </w:r>
        <w:r w:rsidR="005F2B2F" w:rsidRPr="00C4040C" w:rsidDel="0073719B">
          <w:delText>0.00</w:delText>
        </w:r>
        <w:r w:rsidR="005F2B2F" w:rsidDel="0073719B">
          <w:delText>2;</w:delText>
        </w:r>
        <w:r w:rsidR="005F2B2F" w:rsidRPr="00EB0AC0" w:rsidDel="0073719B">
          <w:delText xml:space="preserve"> </w:delText>
        </w:r>
        <w:r w:rsidR="005F2B2F" w:rsidDel="0073719B">
          <w:delText>Figure 4c).</w:delText>
        </w:r>
      </w:del>
    </w:p>
    <w:p w14:paraId="66761A5A" w14:textId="5DB0B5A2" w:rsidR="00393AAD" w:rsidRPr="00095788" w:rsidDel="00750477" w:rsidRDefault="00095788" w:rsidP="00E50D5D">
      <w:pPr>
        <w:pStyle w:val="BodyText"/>
        <w:rPr>
          <w:del w:id="1039" w:author="GAV" w:date="2019-11-20T11:42:00Z"/>
        </w:rPr>
      </w:pPr>
      <w:del w:id="1040" w:author="GAV" w:date="2019-11-20T11:42:00Z">
        <w:r w:rsidDel="00750477">
          <w:delText xml:space="preserve">Both the regressions against PC1 and the multivariate regressions underpredict species richness in areas of observed high richness and overpredict in areas that are relatively species poor (Figure 5e–h), failing to explain most of </w:delText>
        </w:r>
        <w:r w:rsidR="00C35419" w:rsidDel="00750477">
          <w:delText xml:space="preserve">the </w:delText>
        </w:r>
        <w:r w:rsidDel="00750477">
          <w:delText xml:space="preserve">variation of species richness (PC1 </w:delText>
        </w:r>
        <w:r w:rsidR="005C7537" w:rsidDel="00750477">
          <w:delText>regressions</w:delText>
        </w:r>
        <w:r w:rsidDel="00750477">
          <w:delText xml:space="preserve">: </w:delText>
        </w:r>
        <w:r w:rsidRPr="00095788" w:rsidDel="00750477">
          <w:rPr>
            <w:i/>
            <w:iCs/>
          </w:rPr>
          <w:delText>R</w:delText>
        </w:r>
        <w:r w:rsidDel="00750477">
          <w:softHyphen/>
        </w:r>
        <w:r w:rsidDel="00750477">
          <w:rPr>
            <w:vertAlign w:val="superscript"/>
          </w:rPr>
          <w:delText>2</w:delText>
        </w:r>
        <w:r w:rsidDel="00750477">
          <w:delText xml:space="preserve"> = 0.14–0.28; multivariate </w:delText>
        </w:r>
        <w:r w:rsidR="005C7537" w:rsidDel="00750477">
          <w:delText>regressions</w:delText>
        </w:r>
        <w:r w:rsidDel="00750477">
          <w:delText xml:space="preserve">: </w:delText>
        </w:r>
        <w:r w:rsidR="00257896" w:rsidRPr="00095788" w:rsidDel="00750477">
          <w:rPr>
            <w:i/>
            <w:iCs/>
          </w:rPr>
          <w:delText>R</w:delText>
        </w:r>
        <w:r w:rsidR="00257896" w:rsidDel="00750477">
          <w:softHyphen/>
        </w:r>
        <w:r w:rsidR="00257896" w:rsidDel="00750477">
          <w:rPr>
            <w:vertAlign w:val="superscript"/>
          </w:rPr>
          <w:delText>2</w:delText>
        </w:r>
        <w:r w:rsidR="00257896" w:rsidDel="00750477">
          <w:delText xml:space="preserve"> = </w:delText>
        </w:r>
        <w:r w:rsidDel="00750477">
          <w:delText>0.24–0.61</w:delText>
        </w:r>
        <w:r w:rsidR="002766E7" w:rsidDel="00750477">
          <w:delText>; Figure</w:delText>
        </w:r>
        <w:r w:rsidR="002779ED" w:rsidDel="00750477">
          <w:delText xml:space="preserve"> 3,4</w:delText>
        </w:r>
        <w:r w:rsidDel="00750477">
          <w:delText>)—with the exception</w:delText>
        </w:r>
        <w:r w:rsidR="00F576EE" w:rsidDel="00750477">
          <w:delText xml:space="preserve"> of</w:delText>
        </w:r>
        <w:r w:rsidDel="00750477">
          <w:delText xml:space="preserve"> the multivariate model at the DS-scale (</w:delText>
        </w:r>
        <w:r w:rsidRPr="00095788" w:rsidDel="00750477">
          <w:rPr>
            <w:i/>
            <w:iCs/>
          </w:rPr>
          <w:delText>R</w:delText>
        </w:r>
        <w:r w:rsidDel="00750477">
          <w:rPr>
            <w:vertAlign w:val="superscript"/>
          </w:rPr>
          <w:delText>2</w:delText>
        </w:r>
        <w:r w:rsidDel="00750477">
          <w:delText xml:space="preserve"> = 0.61; Figure 4c).</w:delText>
        </w:r>
        <w:r w:rsidR="0040096C" w:rsidDel="00750477">
          <w:delText xml:space="preserve"> Notably, </w:delText>
        </w:r>
        <w:r w:rsidR="005C7537" w:rsidDel="00750477">
          <w:delText xml:space="preserve">the PC1 regressions and multivariate regressions are remarkably similar in their predictions </w:delText>
        </w:r>
        <w:r w:rsidR="00C41696" w:rsidDel="00750477">
          <w:delText xml:space="preserve">of species richness </w:delText>
        </w:r>
        <w:r w:rsidR="005C7537" w:rsidDel="00750477">
          <w:delText>(</w:delText>
        </w:r>
        <w:r w:rsidR="007C1C6F" w:rsidDel="00750477">
          <w:delText xml:space="preserve">Figure 5e–h; </w:delText>
        </w:r>
        <w:r w:rsidR="005C7537" w:rsidDel="00750477">
          <w:delText>Table 3)</w:delText>
        </w:r>
        <w:r w:rsidR="00AF6FD1" w:rsidDel="00750477">
          <w:delText xml:space="preserve">. This </w:delText>
        </w:r>
        <w:r w:rsidR="00B67ACF" w:rsidDel="00750477">
          <w:delText xml:space="preserve">further </w:delText>
        </w:r>
        <w:r w:rsidR="00C41696" w:rsidDel="00750477">
          <w:delText>suppor</w:delText>
        </w:r>
        <w:r w:rsidR="00AF6FD1" w:rsidDel="00750477">
          <w:delText>ts</w:delText>
        </w:r>
        <w:r w:rsidR="00C41696" w:rsidDel="00750477">
          <w:delText xml:space="preserve"> PC1</w:delText>
        </w:r>
        <w:r w:rsidR="00AF6FD1" w:rsidDel="00750477">
          <w:delText xml:space="preserve"> as a meaningful</w:delText>
        </w:r>
        <w:r w:rsidR="00C41696" w:rsidDel="00750477">
          <w:delText xml:space="preserve"> </w:delText>
        </w:r>
        <w:r w:rsidR="00AF6FD1" w:rsidDel="00750477">
          <w:delText>index of</w:delText>
        </w:r>
        <w:r w:rsidR="00C41696" w:rsidDel="00750477">
          <w:delText xml:space="preserve"> environmental heterogeneity</w:delText>
        </w:r>
        <w:r w:rsidR="00AF6FD1" w:rsidDel="00750477">
          <w:delText xml:space="preserve"> and the common relationship between heterogeneity and species richness</w:delText>
        </w:r>
        <w:r w:rsidR="00C75D02" w:rsidDel="00750477">
          <w:delText xml:space="preserve"> across the GCFR and SWAFR</w:delText>
        </w:r>
        <w:r w:rsidR="00AF6FD1" w:rsidDel="00750477">
          <w:delText>.</w:delText>
        </w:r>
      </w:del>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607B1D47" w:rsidR="001E1442" w:rsidRDefault="006A4B08" w:rsidP="002C20EB">
      <w:pPr>
        <w:pStyle w:val="BodyText"/>
        <w:tabs>
          <w:tab w:val="left" w:pos="6189"/>
        </w:tabs>
        <w:rPr>
          <w:ins w:id="1041" w:author="user" w:date="2019-11-24T11:28:00Z"/>
        </w:rPr>
      </w:pPr>
      <w:bookmarkStart w:id="1042" w:name="tables"/>
      <w:ins w:id="1043" w:author="GAV" w:date="2019-11-22T13:55:00Z">
        <w:r>
          <w:t>Consistent with a recent meta-analysis identifying environmental heterogeneity as a universal driver of species richness</w:t>
        </w:r>
      </w:ins>
      <w:ins w:id="1044" w:author="GAV" w:date="2019-11-22T14:16:00Z">
        <w:r w:rsidR="00925DAC">
          <w:t xml:space="preserve"> (Stein et al. 2014)</w:t>
        </w:r>
      </w:ins>
      <w:ins w:id="1045" w:author="GAV" w:date="2019-11-22T13:55:00Z">
        <w:r>
          <w:t xml:space="preserve">, </w:t>
        </w:r>
      </w:ins>
      <w:ins w:id="1046" w:author="GAV" w:date="2019-11-22T14:45:00Z">
        <w:r w:rsidR="00186541">
          <w:t>we found</w:t>
        </w:r>
      </w:ins>
      <w:ins w:id="1047" w:author="GAV" w:date="2019-11-22T13:57:00Z">
        <w:r w:rsidR="00925DAC">
          <w:t xml:space="preserve"> heterogeneity to have a consistently positive influence on species richness in the GCFR and SWAFR.</w:t>
        </w:r>
      </w:ins>
      <w:ins w:id="1048" w:author="GAV" w:date="2019-11-22T14:18:00Z">
        <w:r w:rsidR="003A63A6">
          <w:t xml:space="preserve"> </w:t>
        </w:r>
      </w:ins>
      <w:ins w:id="1049" w:author="GAV" w:date="2019-11-22T14:26:00Z">
        <w:r w:rsidR="006435FF">
          <w:t xml:space="preserve">Except for the </w:t>
        </w:r>
      </w:ins>
      <w:ins w:id="1050" w:author="GAV" w:date="2019-11-22T14:32:00Z">
        <w:del w:id="1051" w:author="user" w:date="2019-11-24T11:24:00Z">
          <w:r w:rsidR="007A7C1E" w:rsidDel="00D839BD">
            <w:delText xml:space="preserve">multiple regression </w:delText>
          </w:r>
        </w:del>
      </w:ins>
      <w:ins w:id="1052" w:author="GAV" w:date="2019-11-22T14:37:00Z">
        <w:r w:rsidR="00A2083E">
          <w:t xml:space="preserve">partial </w:t>
        </w:r>
      </w:ins>
      <w:ins w:id="1053" w:author="GAV" w:date="2019-11-22T14:32:00Z">
        <w:r w:rsidR="007A7C1E">
          <w:t>coefficient</w:t>
        </w:r>
      </w:ins>
      <w:ins w:id="1054" w:author="GAV" w:date="2019-11-22T14:26:00Z">
        <w:r w:rsidR="006435FF">
          <w:t>s of pH and elevation</w:t>
        </w:r>
      </w:ins>
      <w:ins w:id="1055" w:author="user" w:date="2019-11-24T11:24:00Z">
        <w:r w:rsidR="00D839BD" w:rsidRPr="00D839BD">
          <w:t xml:space="preserve"> </w:t>
        </w:r>
        <w:r w:rsidR="00D839BD">
          <w:t>in the multiple regressions</w:t>
        </w:r>
      </w:ins>
      <w:ins w:id="1056" w:author="GAV" w:date="2019-11-22T14:27:00Z">
        <w:r w:rsidR="006435FF">
          <w:t xml:space="preserve">, which </w:t>
        </w:r>
      </w:ins>
      <w:ins w:id="1057" w:author="GAV" w:date="2019-11-27T08:00:00Z">
        <w:r w:rsidR="00DB42AF">
          <w:t>a</w:t>
        </w:r>
      </w:ins>
      <w:ins w:id="1058" w:author="GAV" w:date="2019-11-22T14:27:00Z">
        <w:r w:rsidR="006435FF">
          <w:t xml:space="preserve">re negative on account of their collinearity with other variables, all </w:t>
        </w:r>
      </w:ins>
      <w:ins w:id="1059" w:author="GAV" w:date="2019-11-22T14:46:00Z">
        <w:r w:rsidR="00186541">
          <w:t xml:space="preserve">significant </w:t>
        </w:r>
      </w:ins>
      <w:ins w:id="1060" w:author="GAV" w:date="2019-11-22T14:27:00Z">
        <w:r w:rsidR="006435FF">
          <w:t xml:space="preserve">coefficients associated with </w:t>
        </w:r>
      </w:ins>
      <w:ins w:id="1061" w:author="GAV" w:date="2019-11-22T14:28:00Z">
        <w:r w:rsidR="006435FF">
          <w:t xml:space="preserve">environmental </w:t>
        </w:r>
        <w:r w:rsidR="006435FF">
          <w:lastRenderedPageBreak/>
          <w:t>heterogeneity</w:t>
        </w:r>
      </w:ins>
      <w:ins w:id="1062" w:author="GAV" w:date="2019-11-22T14:38:00Z">
        <w:r w:rsidR="002376C5">
          <w:t xml:space="preserve"> terms</w:t>
        </w:r>
      </w:ins>
      <w:ins w:id="1063" w:author="GAV" w:date="2019-11-22T14:28:00Z">
        <w:r w:rsidR="006435FF">
          <w:t xml:space="preserve"> in our </w:t>
        </w:r>
      </w:ins>
      <w:ins w:id="1064" w:author="GAV" w:date="2019-11-22T14:45:00Z">
        <w:r w:rsidR="00186541">
          <w:t xml:space="preserve">ANCOVA and multiple regression </w:t>
        </w:r>
      </w:ins>
      <w:ins w:id="1065" w:author="GAV" w:date="2019-11-22T14:28:00Z">
        <w:r w:rsidR="006435FF">
          <w:t xml:space="preserve">models </w:t>
        </w:r>
      </w:ins>
      <w:ins w:id="1066" w:author="GAV" w:date="2019-11-27T08:00:00Z">
        <w:r w:rsidR="00DB42AF">
          <w:t>a</w:t>
        </w:r>
      </w:ins>
      <w:ins w:id="1067" w:author="GAV" w:date="2019-11-22T14:28:00Z">
        <w:r w:rsidR="006435FF">
          <w:t>re positive. Thus, we f</w:t>
        </w:r>
      </w:ins>
      <w:ins w:id="1068" w:author="GAV" w:date="2019-11-27T08:00:00Z">
        <w:r w:rsidR="00DB42AF">
          <w:t>i</w:t>
        </w:r>
      </w:ins>
      <w:ins w:id="1069" w:author="GAV" w:date="2019-11-22T14:28:00Z">
        <w:r w:rsidR="006435FF">
          <w:t xml:space="preserve">nd no evidence </w:t>
        </w:r>
      </w:ins>
      <w:ins w:id="1070" w:author="GAV" w:date="2019-11-22T14:34:00Z">
        <w:r w:rsidR="00D13C71">
          <w:t>for</w:t>
        </w:r>
      </w:ins>
      <w:ins w:id="1071" w:author="GAV" w:date="2019-11-22T14:29:00Z">
        <w:r w:rsidR="007A7C1E">
          <w:t xml:space="preserve"> </w:t>
        </w:r>
      </w:ins>
      <w:ins w:id="1072" w:author="GAV" w:date="2019-11-22T14:35:00Z">
        <w:r w:rsidR="00D13C71">
          <w:t>the</w:t>
        </w:r>
      </w:ins>
      <w:ins w:id="1073" w:author="GAV" w:date="2019-11-22T14:29:00Z">
        <w:r w:rsidR="007A7C1E">
          <w:t xml:space="preserve"> hump-backed </w:t>
        </w:r>
      </w:ins>
      <w:ins w:id="1074" w:author="GAV" w:date="2019-11-22T14:35:00Z">
        <w:r w:rsidR="00D13C71">
          <w:t xml:space="preserve">response of </w:t>
        </w:r>
      </w:ins>
      <w:ins w:id="1075" w:author="GAV" w:date="2019-11-22T14:29:00Z">
        <w:r w:rsidR="007A7C1E">
          <w:t xml:space="preserve">species richness </w:t>
        </w:r>
      </w:ins>
      <w:ins w:id="1076" w:author="GAV" w:date="2019-11-22T14:35:00Z">
        <w:r w:rsidR="00D13C71">
          <w:t xml:space="preserve">to heterogeneity </w:t>
        </w:r>
      </w:ins>
      <w:ins w:id="1077" w:author="GAV" w:date="2019-11-22T14:54:00Z">
        <w:r w:rsidR="007F0700">
          <w:t>anticipat</w:t>
        </w:r>
      </w:ins>
      <w:ins w:id="1078" w:author="GAV" w:date="2019-11-22T14:35:00Z">
        <w:r w:rsidR="00D13C71">
          <w:t>ed by some authors</w:t>
        </w:r>
      </w:ins>
      <w:ins w:id="1079" w:author="GAV" w:date="2019-11-22T14:29:00Z">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ins>
      <w:ins w:id="1080" w:author="GAV" w:date="2019-11-22T14:33:00Z">
        <w:r w:rsidR="00004BFE">
          <w:t xml:space="preserve">. </w:t>
        </w:r>
      </w:ins>
      <w:ins w:id="1081" w:author="GAV" w:date="2019-11-22T14:38:00Z">
        <w:r w:rsidR="002376C5">
          <w:t xml:space="preserve">Additionally, and </w:t>
        </w:r>
      </w:ins>
      <w:ins w:id="1082" w:author="GAV" w:date="2019-11-29T15:07:00Z">
        <w:r w:rsidR="00670FB5">
          <w:t xml:space="preserve">also </w:t>
        </w:r>
      </w:ins>
      <w:ins w:id="1083" w:author="GAV" w:date="2019-11-22T14:35:00Z">
        <w:r w:rsidR="00D13C71">
          <w:t>consistent with Stein et al. (2014),</w:t>
        </w:r>
      </w:ins>
      <w:ins w:id="1084" w:author="GAV" w:date="2019-11-22T14:36:00Z">
        <w:r w:rsidR="00A2083E">
          <w:t xml:space="preserve"> </w:t>
        </w:r>
      </w:ins>
      <w:ins w:id="1085" w:author="GAV" w:date="2019-11-22T14:46:00Z">
        <w:r w:rsidR="00186541">
          <w:t>we f</w:t>
        </w:r>
      </w:ins>
      <w:ins w:id="1086" w:author="GAV" w:date="2019-11-27T08:00:00Z">
        <w:r w:rsidR="00DB42AF">
          <w:t>i</w:t>
        </w:r>
      </w:ins>
      <w:ins w:id="1087" w:author="GAV" w:date="2019-11-22T14:46:00Z">
        <w:r w:rsidR="00186541">
          <w:t>nd</w:t>
        </w:r>
      </w:ins>
      <w:ins w:id="1088" w:author="GAV" w:date="2019-11-22T14:38:00Z">
        <w:r w:rsidR="002376C5">
          <w:t xml:space="preserve"> </w:t>
        </w:r>
      </w:ins>
      <w:ins w:id="1089" w:author="user" w:date="2019-11-24T11:25:00Z">
        <w:r w:rsidR="00D839BD">
          <w:t xml:space="preserve">the strength of the heterogeneity-species richness relationship </w:t>
        </w:r>
      </w:ins>
      <w:ins w:id="1090" w:author="GAV" w:date="2019-11-22T14:38:00Z">
        <w:del w:id="1091" w:author="user" w:date="2019-11-24T11:25:00Z">
          <w:r w:rsidR="002376C5" w:rsidDel="00D839BD">
            <w:delText>spatial scale</w:delText>
          </w:r>
        </w:del>
      </w:ins>
      <w:ins w:id="1092" w:author="GAV" w:date="2019-11-22T14:44:00Z">
        <w:del w:id="1093" w:author="user" w:date="2019-11-24T11:25:00Z">
          <w:r w:rsidR="00485517" w:rsidDel="00D839BD">
            <w:delText xml:space="preserve"> (grain) </w:delText>
          </w:r>
        </w:del>
      </w:ins>
      <w:ins w:id="1094" w:author="GAV" w:date="2019-11-22T14:49:00Z">
        <w:r w:rsidR="00186541">
          <w:t xml:space="preserve">to </w:t>
        </w:r>
      </w:ins>
      <w:ins w:id="1095" w:author="GAV" w:date="2019-11-22T16:21:00Z">
        <w:r w:rsidR="00FC548E">
          <w:t>assoc</w:t>
        </w:r>
      </w:ins>
      <w:ins w:id="1096" w:author="user" w:date="2019-11-24T11:25:00Z">
        <w:r w:rsidR="00D839BD">
          <w:t>i</w:t>
        </w:r>
      </w:ins>
      <w:ins w:id="1097" w:author="GAV" w:date="2019-11-22T16:21:00Z">
        <w:r w:rsidR="00FC548E">
          <w:t>ate</w:t>
        </w:r>
      </w:ins>
      <w:ins w:id="1098" w:author="GAV" w:date="2019-11-22T14:49:00Z">
        <w:r w:rsidR="00186541">
          <w:t xml:space="preserve"> positively with</w:t>
        </w:r>
      </w:ins>
      <w:ins w:id="1099" w:author="user" w:date="2019-11-24T11:25:00Z">
        <w:r w:rsidR="00D839BD" w:rsidRPr="00D839BD">
          <w:t xml:space="preserve"> </w:t>
        </w:r>
        <w:r w:rsidR="00D839BD">
          <w:t>spatial scale (grain)</w:t>
        </w:r>
      </w:ins>
      <w:ins w:id="1100" w:author="user" w:date="2019-11-24T11:31:00Z">
        <w:r w:rsidR="001E1442">
          <w:t>, the coefficients of determination associated with</w:t>
        </w:r>
      </w:ins>
      <w:ins w:id="1101" w:author="GAV" w:date="2019-11-22T14:38:00Z">
        <w:del w:id="1102" w:author="user" w:date="2019-11-24T11:25:00Z">
          <w:r w:rsidR="002376C5" w:rsidDel="00D839BD">
            <w:delText xml:space="preserve"> the strength of </w:delText>
          </w:r>
        </w:del>
      </w:ins>
      <w:ins w:id="1103" w:author="GAV" w:date="2019-11-22T14:39:00Z">
        <w:del w:id="1104" w:author="user" w:date="2019-11-24T11:25:00Z">
          <w:r w:rsidR="002376C5" w:rsidDel="00D839BD">
            <w:delText>th</w:delText>
          </w:r>
        </w:del>
      </w:ins>
      <w:ins w:id="1105" w:author="GAV" w:date="2019-11-22T14:45:00Z">
        <w:del w:id="1106" w:author="user" w:date="2019-11-24T11:25:00Z">
          <w:r w:rsidR="00186541" w:rsidDel="00D839BD">
            <w:delText>e</w:delText>
          </w:r>
        </w:del>
      </w:ins>
      <w:ins w:id="1107" w:author="GAV" w:date="2019-11-22T14:39:00Z">
        <w:del w:id="1108" w:author="user" w:date="2019-11-24T11:25:00Z">
          <w:r w:rsidR="002376C5" w:rsidDel="00D839BD">
            <w:delText xml:space="preserve"> </w:delText>
          </w:r>
        </w:del>
      </w:ins>
      <w:ins w:id="1109" w:author="GAV" w:date="2019-11-22T14:38:00Z">
        <w:del w:id="1110" w:author="user" w:date="2019-11-24T11:25:00Z">
          <w:r w:rsidR="002376C5" w:rsidDel="00D839BD">
            <w:delText xml:space="preserve">heterogeneity-species </w:delText>
          </w:r>
        </w:del>
      </w:ins>
      <w:ins w:id="1111" w:author="GAV" w:date="2019-11-22T14:39:00Z">
        <w:del w:id="1112" w:author="user" w:date="2019-11-24T11:25:00Z">
          <w:r w:rsidR="002376C5" w:rsidDel="00D839BD">
            <w:delText>richness relationship</w:delText>
          </w:r>
        </w:del>
      </w:ins>
      <w:ins w:id="1113" w:author="GAV" w:date="2019-11-22T16:22:00Z">
        <w:del w:id="1114" w:author="user" w:date="2019-11-24T11:31:00Z">
          <w:r w:rsidR="00FC548E" w:rsidDel="001E1442">
            <w:delText xml:space="preserve">: </w:delText>
          </w:r>
        </w:del>
      </w:ins>
      <w:ins w:id="1115" w:author="user" w:date="2019-11-24T11:31:00Z">
        <w:r w:rsidR="001E1442">
          <w:t xml:space="preserve"> </w:t>
        </w:r>
      </w:ins>
      <w:ins w:id="1116" w:author="GAV" w:date="2019-11-22T16:22:00Z">
        <w:del w:id="1117" w:author="user" w:date="2019-11-24T11:31:00Z">
          <w:r w:rsidR="00FC548E" w:rsidDel="001E1442">
            <w:delText>f</w:delText>
          </w:r>
        </w:del>
      </w:ins>
      <w:ins w:id="1118" w:author="GAV" w:date="2019-11-22T14:50:00Z">
        <w:del w:id="1119" w:author="user" w:date="2019-11-24T11:31:00Z">
          <w:r w:rsidR="00186541" w:rsidDel="001E1442">
            <w:delText>or</w:delText>
          </w:r>
        </w:del>
      </w:ins>
      <w:ins w:id="1120" w:author="GAV" w:date="2019-11-22T14:47:00Z">
        <w:del w:id="1121" w:author="user" w:date="2019-11-24T11:31:00Z">
          <w:r w:rsidR="00186541" w:rsidDel="001E1442">
            <w:delText xml:space="preserve"> </w:delText>
          </w:r>
        </w:del>
        <w:del w:id="1122" w:author="user" w:date="2019-11-24T11:32:00Z">
          <w:r w:rsidR="00186541" w:rsidDel="001E1442">
            <w:delText xml:space="preserve">both </w:delText>
          </w:r>
        </w:del>
        <w:r w:rsidR="00186541">
          <w:t>our</w:t>
        </w:r>
      </w:ins>
      <w:ins w:id="1123" w:author="GAV" w:date="2019-11-22T14:39:00Z">
        <w:r w:rsidR="00186541">
          <w:t xml:space="preserve"> ANCOVA and mult</w:t>
        </w:r>
      </w:ins>
      <w:ins w:id="1124" w:author="GAV" w:date="2019-11-22T14:47:00Z">
        <w:r w:rsidR="00186541">
          <w:t>i</w:t>
        </w:r>
      </w:ins>
      <w:ins w:id="1125" w:author="GAV" w:date="2019-11-22T14:39:00Z">
        <w:r w:rsidR="00186541">
          <w:t xml:space="preserve">ple regression </w:t>
        </w:r>
      </w:ins>
      <w:ins w:id="1126" w:author="GAV" w:date="2019-11-22T14:50:00Z">
        <w:r w:rsidR="00186541">
          <w:t>models</w:t>
        </w:r>
      </w:ins>
      <w:ins w:id="1127" w:author="user" w:date="2019-11-24T11:31:00Z">
        <w:r w:rsidR="001E1442">
          <w:t xml:space="preserve"> being</w:t>
        </w:r>
      </w:ins>
      <w:ins w:id="1128" w:author="GAV" w:date="2019-11-22T14:39:00Z">
        <w:del w:id="1129" w:author="user" w:date="2019-11-24T11:31:00Z">
          <w:r w:rsidR="00186541" w:rsidDel="001E1442">
            <w:delText xml:space="preserve">, </w:delText>
          </w:r>
        </w:del>
      </w:ins>
      <w:ins w:id="1130" w:author="GAV" w:date="2019-11-22T14:48:00Z">
        <w:del w:id="1131" w:author="user" w:date="2019-11-24T11:31:00Z">
          <w:r w:rsidR="00186541" w:rsidDel="001E1442">
            <w:delText>coeff</w:delText>
          </w:r>
        </w:del>
      </w:ins>
      <w:ins w:id="1132" w:author="GAV" w:date="2019-11-22T14:50:00Z">
        <w:del w:id="1133" w:author="user" w:date="2019-11-24T11:31:00Z">
          <w:r w:rsidR="00186541" w:rsidDel="001E1442">
            <w:delText>i</w:delText>
          </w:r>
        </w:del>
      </w:ins>
      <w:ins w:id="1134" w:author="GAV" w:date="2019-11-22T14:48:00Z">
        <w:del w:id="1135" w:author="user" w:date="2019-11-24T11:31:00Z">
          <w:r w:rsidR="00186541" w:rsidDel="001E1442">
            <w:delText>cients of determination were</w:delText>
          </w:r>
        </w:del>
        <w:r w:rsidR="00186541">
          <w:t xml:space="preserve"> greatest at the DS-scale and smallest at the QDS-scale.</w:t>
        </w:r>
      </w:ins>
      <w:ins w:id="1136" w:author="GAV" w:date="2019-11-22T14:39:00Z">
        <w:r w:rsidR="002376C5">
          <w:t xml:space="preserve"> </w:t>
        </w:r>
      </w:ins>
      <w:ins w:id="1137" w:author="GAV" w:date="2019-11-25T09:34:00Z">
        <w:r w:rsidR="00C85C59">
          <w:t xml:space="preserve">One </w:t>
        </w:r>
      </w:ins>
      <w:ins w:id="1138" w:author="GAV" w:date="2019-11-29T15:09:00Z">
        <w:r w:rsidR="001F0A16">
          <w:t>possible</w:t>
        </w:r>
      </w:ins>
      <w:ins w:id="1139" w:author="GAV" w:date="2019-11-22T16:26:00Z">
        <w:r w:rsidR="000A7820">
          <w:t xml:space="preserve"> </w:t>
        </w:r>
      </w:ins>
      <w:ins w:id="1140" w:author="GAV" w:date="2019-11-25T09:34:00Z">
        <w:r w:rsidR="00C85C59">
          <w:t>explanation of</w:t>
        </w:r>
      </w:ins>
      <w:ins w:id="1141" w:author="GAV" w:date="2019-11-22T16:25:00Z">
        <w:r w:rsidR="000A7820">
          <w:t xml:space="preserve"> t</w:t>
        </w:r>
      </w:ins>
      <w:ins w:id="1142" w:author="GAV" w:date="2019-11-22T14:55:00Z">
        <w:r w:rsidR="00A22281">
          <w:t>his effect</w:t>
        </w:r>
      </w:ins>
      <w:ins w:id="1143" w:author="GAV" w:date="2019-11-25T09:35:00Z">
        <w:r w:rsidR="00C85C59">
          <w:t xml:space="preserve"> is</w:t>
        </w:r>
      </w:ins>
      <w:ins w:id="1144" w:author="GAV" w:date="2019-11-22T14:39:00Z">
        <w:r w:rsidR="00485517">
          <w:t xml:space="preserve"> </w:t>
        </w:r>
      </w:ins>
      <w:ins w:id="1145" w:author="GAV" w:date="2019-11-22T16:25:00Z">
        <w:r w:rsidR="000A7820">
          <w:t xml:space="preserve">the </w:t>
        </w:r>
      </w:ins>
      <w:ins w:id="1146" w:author="GAV" w:date="2019-11-29T15:09:00Z">
        <w:r w:rsidR="001F0A16">
          <w:t>observation</w:t>
        </w:r>
      </w:ins>
      <w:ins w:id="1147" w:author="GAV" w:date="2019-11-22T16:25:00Z">
        <w:r w:rsidR="000A7820">
          <w:t xml:space="preserve"> </w:t>
        </w:r>
      </w:ins>
      <w:ins w:id="1148" w:author="GAV" w:date="2019-11-22T14:39:00Z">
        <w:r w:rsidR="00485517">
          <w:t xml:space="preserve">that larger </w:t>
        </w:r>
      </w:ins>
      <w:ins w:id="1149" w:author="GAV" w:date="2019-11-22T14:55:00Z">
        <w:r w:rsidR="00A22281">
          <w:t>areas</w:t>
        </w:r>
      </w:ins>
      <w:ins w:id="1150" w:author="GAV" w:date="2019-11-22T14:39:00Z">
        <w:r w:rsidR="00485517">
          <w:t xml:space="preserve"> </w:t>
        </w:r>
      </w:ins>
      <w:ins w:id="1151" w:author="GAV" w:date="2019-11-22T14:51:00Z">
        <w:r w:rsidR="00213749">
          <w:t>accommodate</w:t>
        </w:r>
      </w:ins>
      <w:ins w:id="1152" w:author="GAV" w:date="2019-11-22T14:39:00Z">
        <w:r w:rsidR="00485517">
          <w:t xml:space="preserve"> more </w:t>
        </w:r>
      </w:ins>
      <w:ins w:id="1153" w:author="GAV" w:date="2019-11-22T14:51:00Z">
        <w:r w:rsidR="00213749">
          <w:t xml:space="preserve">environmental </w:t>
        </w:r>
      </w:ins>
      <w:ins w:id="1154" w:author="GAV" w:date="2019-11-22T14:39:00Z">
        <w:r w:rsidR="00485517">
          <w:t>variability</w:t>
        </w:r>
      </w:ins>
      <w:ins w:id="1155" w:author="GAV" w:date="2019-11-29T15:09:00Z">
        <w:r w:rsidR="001F0A16">
          <w:t xml:space="preserve"> (</w:t>
        </w:r>
        <w:proofErr w:type="spellStart"/>
        <w:r w:rsidR="001F0A16">
          <w:t>Wuest</w:t>
        </w:r>
        <w:proofErr w:type="spellEnd"/>
        <w:r w:rsidR="001F0A16">
          <w:t xml:space="preserve"> et al. 2019)</w:t>
        </w:r>
      </w:ins>
      <w:ins w:id="1156" w:author="GAV" w:date="2019-11-29T15:08:00Z">
        <w:r w:rsidR="001F0A16">
          <w:t xml:space="preserve">, </w:t>
        </w:r>
      </w:ins>
      <w:ins w:id="1157" w:author="GAV" w:date="2019-11-22T14:39:00Z">
        <w:r w:rsidR="00485517">
          <w:t>and so facilitate stronger heterogeneity-species richness relationships (</w:t>
        </w:r>
      </w:ins>
      <w:ins w:id="1158" w:author="Ruan Van Mazijk" w:date="2019-12-02T14:47:00Z">
        <w:r w:rsidR="006E7190">
          <w:t>V</w:t>
        </w:r>
      </w:ins>
      <w:ins w:id="1159" w:author="GAV" w:date="2019-11-22T14:39:00Z">
        <w:del w:id="1160" w:author="Ruan Van Mazijk" w:date="2019-12-02T14:47:00Z">
          <w:r w:rsidR="00485517" w:rsidDel="006E7190">
            <w:delText>v</w:delText>
          </w:r>
        </w:del>
        <w:proofErr w:type="gramStart"/>
        <w:r w:rsidR="00485517">
          <w:t>an</w:t>
        </w:r>
        <w:proofErr w:type="gramEnd"/>
        <w:r w:rsidR="00485517">
          <w:t xml:space="preserve"> Rensburg et al. 2002)</w:t>
        </w:r>
      </w:ins>
      <w:ins w:id="1161" w:author="GAV" w:date="2019-11-22T16:26:00Z">
        <w:r w:rsidR="000A7820">
          <w:t>.</w:t>
        </w:r>
      </w:ins>
      <w:ins w:id="1162" w:author="GAV" w:date="2019-11-29T15:06:00Z">
        <w:r w:rsidR="00670FB5">
          <w:t xml:space="preserve"> </w:t>
        </w:r>
      </w:ins>
      <w:ins w:id="1163" w:author="GAV" w:date="2019-11-22T14:51:00Z">
        <w:r w:rsidR="000A7820">
          <w:t>I</w:t>
        </w:r>
        <w:r w:rsidR="00B24543">
          <w:t>n</w:t>
        </w:r>
      </w:ins>
      <w:ins w:id="1164" w:author="GAV" w:date="2019-11-22T14:52:00Z">
        <w:r w:rsidR="00B24543">
          <w:t xml:space="preserve"> </w:t>
        </w:r>
      </w:ins>
      <w:ins w:id="1165" w:author="GAV" w:date="2019-11-22T14:56:00Z">
        <w:del w:id="1166" w:author="user" w:date="2019-11-24T11:26:00Z">
          <w:r w:rsidR="00A22281" w:rsidDel="00D839BD">
            <w:delText xml:space="preserve">a </w:delText>
          </w:r>
        </w:del>
      </w:ins>
      <w:ins w:id="1167" w:author="GAV" w:date="2019-11-22T14:52:00Z">
        <w:r w:rsidR="00B24543">
          <w:t>speciation hotspot</w:t>
        </w:r>
      </w:ins>
      <w:ins w:id="1168" w:author="user" w:date="2019-11-24T11:26:00Z">
        <w:r w:rsidR="00D839BD">
          <w:t>s</w:t>
        </w:r>
      </w:ins>
      <w:ins w:id="1169" w:author="GAV" w:date="2019-11-22T14:52:00Z">
        <w:r w:rsidR="00B24543">
          <w:t xml:space="preserve"> like the GCFR </w:t>
        </w:r>
      </w:ins>
      <w:ins w:id="1170" w:author="GAV" w:date="2019-11-22T14:56:00Z">
        <w:r w:rsidR="00A22281">
          <w:t>or the</w:t>
        </w:r>
      </w:ins>
      <w:ins w:id="1171" w:author="GAV" w:date="2019-11-22T14:52:00Z">
        <w:r w:rsidR="00A22281">
          <w:t xml:space="preserve"> SWAFR, </w:t>
        </w:r>
      </w:ins>
      <w:ins w:id="1172" w:author="GAV" w:date="2019-11-22T16:27:00Z">
        <w:r w:rsidR="000A7820">
          <w:t xml:space="preserve">however, </w:t>
        </w:r>
      </w:ins>
      <w:ins w:id="1173" w:author="GAV" w:date="2019-11-22T16:26:00Z">
        <w:r w:rsidR="000A7820">
          <w:t>a</w:t>
        </w:r>
      </w:ins>
      <w:ins w:id="1174" w:author="GAV" w:date="2019-11-25T09:35:00Z">
        <w:r w:rsidR="00C85C59">
          <w:t>n</w:t>
        </w:r>
      </w:ins>
      <w:ins w:id="1175" w:author="GAV" w:date="2019-11-22T16:26:00Z">
        <w:r w:rsidR="000A7820">
          <w:t xml:space="preserve"> important </w:t>
        </w:r>
      </w:ins>
      <w:ins w:id="1176" w:author="GAV" w:date="2019-11-25T09:35:00Z">
        <w:r w:rsidR="00C85C59">
          <w:t xml:space="preserve">additional </w:t>
        </w:r>
      </w:ins>
      <w:ins w:id="1177" w:author="GAV" w:date="2019-11-22T16:26:00Z">
        <w:r w:rsidR="000A7820">
          <w:t xml:space="preserve">consideration </w:t>
        </w:r>
      </w:ins>
      <w:ins w:id="1178" w:author="GAV" w:date="2019-11-25T09:35:00Z">
        <w:r w:rsidR="00C85C59">
          <w:t>is</w:t>
        </w:r>
      </w:ins>
      <w:ins w:id="1179" w:author="GAV" w:date="2019-11-22T16:26:00Z">
        <w:r w:rsidR="000A7820">
          <w:t xml:space="preserve"> the </w:t>
        </w:r>
      </w:ins>
      <w:ins w:id="1180" w:author="GAV" w:date="2019-11-22T14:52:00Z">
        <w:r w:rsidR="00A22281">
          <w:t>spatial scale of speciation</w:t>
        </w:r>
      </w:ins>
      <w:ins w:id="1181" w:author="GAV" w:date="2019-11-22T14:57:00Z">
        <w:r w:rsidR="00A22281">
          <w:t xml:space="preserve"> (Stein et al. 2014)</w:t>
        </w:r>
      </w:ins>
      <w:ins w:id="1182" w:author="user" w:date="2019-11-24T11:26:00Z">
        <w:r w:rsidR="00D839BD">
          <w:t xml:space="preserve">, with </w:t>
        </w:r>
      </w:ins>
      <w:ins w:id="1183" w:author="GAV" w:date="2019-11-22T16:28:00Z">
        <w:del w:id="1184" w:author="user" w:date="2019-11-24T11:26:00Z">
          <w:r w:rsidR="000A7820" w:rsidDel="00D839BD">
            <w:delText xml:space="preserve">. In </w:delText>
          </w:r>
        </w:del>
      </w:ins>
      <w:ins w:id="1185" w:author="GAV" w:date="2019-11-22T17:05:00Z">
        <w:del w:id="1186" w:author="user" w:date="2019-11-24T11:26:00Z">
          <w:r w:rsidR="00163122" w:rsidDel="00D839BD">
            <w:delText xml:space="preserve">such </w:delText>
          </w:r>
        </w:del>
      </w:ins>
      <w:ins w:id="1187" w:author="GAV" w:date="2019-11-22T16:28:00Z">
        <w:del w:id="1188" w:author="user" w:date="2019-11-24T11:26:00Z">
          <w:r w:rsidR="000A7820" w:rsidDel="00D839BD">
            <w:delText xml:space="preserve">systems, </w:delText>
          </w:r>
        </w:del>
      </w:ins>
      <w:ins w:id="1189" w:author="GAV" w:date="2019-11-22T14:58:00Z">
        <w:del w:id="1190" w:author="user" w:date="2019-11-24T11:26:00Z">
          <w:r w:rsidR="00A22281" w:rsidDel="00D839BD">
            <w:delText>species richness may be more tight</w:delText>
          </w:r>
          <w:r w:rsidR="003617CF" w:rsidDel="00D839BD">
            <w:delText>ly c</w:delText>
          </w:r>
        </w:del>
        <w:del w:id="1191" w:author="user" w:date="2019-11-24T11:27:00Z">
          <w:r w:rsidR="003617CF" w:rsidDel="00D839BD">
            <w:delText>oupled</w:delText>
          </w:r>
        </w:del>
      </w:ins>
      <w:ins w:id="1192" w:author="user" w:date="2019-11-24T11:27:00Z">
        <w:r w:rsidR="00D839BD">
          <w:t>the stronger coupling of species richness</w:t>
        </w:r>
      </w:ins>
      <w:ins w:id="1193" w:author="GAV" w:date="2019-11-22T14:58:00Z">
        <w:r w:rsidR="003617CF">
          <w:t xml:space="preserve"> to heterogeneity </w:t>
        </w:r>
      </w:ins>
      <w:ins w:id="1194" w:author="GAV" w:date="2019-11-22T16:28:00Z">
        <w:r w:rsidR="000A7820">
          <w:t xml:space="preserve">at the DS-scale </w:t>
        </w:r>
      </w:ins>
      <w:ins w:id="1195" w:author="GAV" w:date="2019-11-25T09:35:00Z">
        <w:r w:rsidR="00C85C59">
          <w:t xml:space="preserve">possibly </w:t>
        </w:r>
      </w:ins>
      <w:ins w:id="1196" w:author="GAV" w:date="2019-11-22T15:05:00Z">
        <w:del w:id="1197" w:author="user" w:date="2019-11-24T11:27:00Z">
          <w:r w:rsidR="003617CF" w:rsidDel="00D839BD">
            <w:delText>than at the QDS-scale</w:delText>
          </w:r>
        </w:del>
      </w:ins>
      <w:ins w:id="1198" w:author="user" w:date="2019-11-24T11:27:00Z">
        <w:r w:rsidR="00D839BD">
          <w:t>arising</w:t>
        </w:r>
      </w:ins>
      <w:ins w:id="1199" w:author="GAV" w:date="2019-11-22T15:05:00Z">
        <w:r w:rsidR="003617CF">
          <w:t xml:space="preserve"> </w:t>
        </w:r>
      </w:ins>
      <w:ins w:id="1200" w:author="GAV" w:date="2019-11-22T14:58:00Z">
        <w:r w:rsidR="003617CF">
          <w:t>beca</w:t>
        </w:r>
      </w:ins>
      <w:ins w:id="1201" w:author="GAV" w:date="2019-11-22T15:01:00Z">
        <w:r w:rsidR="003617CF">
          <w:t>use</w:t>
        </w:r>
      </w:ins>
      <w:ins w:id="1202" w:author="GAV" w:date="2019-11-22T15:04:00Z">
        <w:r w:rsidR="003617CF">
          <w:t xml:space="preserve"> </w:t>
        </w:r>
      </w:ins>
      <w:ins w:id="1203" w:author="GAV" w:date="2019-11-22T15:01:00Z">
        <w:r w:rsidR="00C85C59">
          <w:t>the DS</w:t>
        </w:r>
      </w:ins>
      <w:ins w:id="1204" w:author="GAV" w:date="2019-11-25T09:35:00Z">
        <w:r w:rsidR="00C85C59">
          <w:t xml:space="preserve">, in contrast to the QDS </w:t>
        </w:r>
      </w:ins>
      <w:ins w:id="1205" w:author="GAV" w:date="2019-11-25T09:36:00Z">
        <w:r w:rsidR="00C85C59">
          <w:t>and</w:t>
        </w:r>
      </w:ins>
      <w:ins w:id="1206" w:author="GAV" w:date="2019-11-25T09:35:00Z">
        <w:r w:rsidR="00C85C59">
          <w:t xml:space="preserve"> HDS,</w:t>
        </w:r>
      </w:ins>
      <w:ins w:id="1207" w:author="GAV" w:date="2019-11-22T15:05:00Z">
        <w:r w:rsidR="00BE7B44">
          <w:t xml:space="preserve"> </w:t>
        </w:r>
      </w:ins>
      <w:ins w:id="1208" w:author="GAV" w:date="2019-11-22T15:01:00Z">
        <w:r w:rsidR="003617CF">
          <w:t xml:space="preserve">is </w:t>
        </w:r>
      </w:ins>
      <w:ins w:id="1209" w:author="GAV" w:date="2019-11-22T15:05:00Z">
        <w:r w:rsidR="003617CF">
          <w:t>sufficiently large</w:t>
        </w:r>
      </w:ins>
      <w:ins w:id="1210" w:author="GAV" w:date="2019-11-22T14:35:00Z">
        <w:r w:rsidR="00D13C71">
          <w:t xml:space="preserve"> </w:t>
        </w:r>
      </w:ins>
      <w:ins w:id="1211" w:author="GAV" w:date="2019-11-22T15:05:00Z">
        <w:r w:rsidR="00BE7B44">
          <w:t xml:space="preserve">to </w:t>
        </w:r>
      </w:ins>
      <w:ins w:id="1212" w:author="GAV" w:date="2019-11-25T09:38:00Z">
        <w:r w:rsidR="00896B4A">
          <w:t>capture</w:t>
        </w:r>
      </w:ins>
      <w:ins w:id="1213" w:author="GAV" w:date="2019-11-22T15:05:00Z">
        <w:r w:rsidR="00BE7B44">
          <w:t xml:space="preserve"> allopatric </w:t>
        </w:r>
      </w:ins>
      <w:ins w:id="1214" w:author="user" w:date="2019-11-24T11:28:00Z">
        <w:del w:id="1215" w:author="GAV" w:date="2019-11-25T09:37:00Z">
          <w:r w:rsidR="00D839BD" w:rsidDel="00C85C59">
            <w:delText>differentiation</w:delText>
          </w:r>
        </w:del>
      </w:ins>
      <w:ins w:id="1216" w:author="GAV" w:date="2019-11-22T15:05:00Z">
        <w:r w:rsidR="00BE7B44">
          <w:t>speci</w:t>
        </w:r>
      </w:ins>
      <w:ins w:id="1217" w:author="GAV" w:date="2019-11-25T09:37:00Z">
        <w:r w:rsidR="00C85C59">
          <w:t>ation processes</w:t>
        </w:r>
      </w:ins>
      <w:ins w:id="1218" w:author="GAV" w:date="2019-11-22T15:05:00Z">
        <w:r w:rsidR="00BE7B44">
          <w:t>.</w:t>
        </w:r>
      </w:ins>
    </w:p>
    <w:p w14:paraId="3B792383" w14:textId="207EC953" w:rsidR="00E3070E" w:rsidRDefault="0016731D" w:rsidP="00E3070E">
      <w:pPr>
        <w:pStyle w:val="BodyText"/>
        <w:tabs>
          <w:tab w:val="left" w:pos="6189"/>
        </w:tabs>
        <w:rPr>
          <w:ins w:id="1219" w:author="GAV" w:date="2019-11-25T09:44:00Z"/>
        </w:rPr>
      </w:pPr>
      <w:ins w:id="1220" w:author="user" w:date="2019-11-24T15:20:00Z">
        <w:r>
          <w:t>The</w:t>
        </w:r>
      </w:ins>
      <w:ins w:id="1221" w:author="user" w:date="2019-11-24T11:29:00Z">
        <w:r w:rsidR="001E1442">
          <w:t xml:space="preserve"> observation that species richness </w:t>
        </w:r>
      </w:ins>
      <w:ins w:id="1222" w:author="user" w:date="2019-11-24T20:08:00Z">
        <w:r w:rsidR="004F61BD">
          <w:t>r</w:t>
        </w:r>
      </w:ins>
      <w:ins w:id="1223" w:author="user" w:date="2019-11-24T11:36:00Z">
        <w:r w:rsidR="005048A3">
          <w:t xml:space="preserve">esponds to environmental heterogeneity in </w:t>
        </w:r>
      </w:ins>
      <w:ins w:id="1224" w:author="user" w:date="2019-11-24T21:28:00Z">
        <w:r w:rsidR="00B53C15">
          <w:t>a uniform</w:t>
        </w:r>
      </w:ins>
      <w:ins w:id="1225" w:author="user" w:date="2019-11-24T11:36:00Z">
        <w:r w:rsidR="005048A3">
          <w:t xml:space="preserve"> mann</w:t>
        </w:r>
      </w:ins>
      <w:ins w:id="1226" w:author="user" w:date="2019-11-24T11:37:00Z">
        <w:r w:rsidR="005048A3">
          <w:t xml:space="preserve">er </w:t>
        </w:r>
      </w:ins>
      <w:ins w:id="1227" w:author="user" w:date="2019-11-24T11:29:00Z">
        <w:r w:rsidR="001E1442">
          <w:t>across the GCFR</w:t>
        </w:r>
      </w:ins>
      <w:ins w:id="1228" w:author="user" w:date="2019-11-24T11:30:00Z">
        <w:r w:rsidR="001E1442">
          <w:t xml:space="preserve"> and SWAFR</w:t>
        </w:r>
      </w:ins>
      <w:ins w:id="1229" w:author="user" w:date="2019-11-24T11:37:00Z">
        <w:r w:rsidR="005048A3">
          <w:t xml:space="preserve"> </w:t>
        </w:r>
      </w:ins>
      <w:ins w:id="1230" w:author="user" w:date="2019-11-24T15:20:00Z">
        <w:r w:rsidR="00A342A8">
          <w:t>or</w:t>
        </w:r>
      </w:ins>
      <w:ins w:id="1231" w:author="GAV" w:date="2019-11-25T09:38:00Z">
        <w:r w:rsidR="00BB20AD">
          <w:t xml:space="preserve"> at least</w:t>
        </w:r>
      </w:ins>
      <w:ins w:id="1232" w:author="user" w:date="2019-11-24T12:11:00Z">
        <w:r w:rsidR="00B26384">
          <w:t>, where th</w:t>
        </w:r>
      </w:ins>
      <w:ins w:id="1233" w:author="user" w:date="2019-11-24T12:12:00Z">
        <w:r w:rsidR="00B26384">
          <w:t>is is not the case,</w:t>
        </w:r>
      </w:ins>
      <w:ins w:id="1234" w:author="user" w:date="2019-11-24T11:37:00Z">
        <w:r w:rsidR="005048A3">
          <w:t xml:space="preserve"> </w:t>
        </w:r>
      </w:ins>
      <w:ins w:id="1235" w:author="user" w:date="2019-11-24T20:08:00Z">
        <w:r w:rsidR="004F61BD">
          <w:t xml:space="preserve">that </w:t>
        </w:r>
      </w:ins>
      <w:ins w:id="1236" w:author="user" w:date="2019-11-24T11:37:00Z">
        <w:r w:rsidR="005048A3">
          <w:t>regional differences in the form of the richness-heterogeneity relationship are s</w:t>
        </w:r>
      </w:ins>
      <w:ins w:id="1237" w:author="user" w:date="2019-11-24T11:38:00Z">
        <w:r w:rsidR="005048A3">
          <w:t>ubtle, suggests that the greater vascular plant species richness of the GCFR</w:t>
        </w:r>
      </w:ins>
      <w:ins w:id="1238" w:author="user" w:date="2019-11-24T11:30:00Z">
        <w:r w:rsidR="001E1442">
          <w:t xml:space="preserve"> </w:t>
        </w:r>
      </w:ins>
      <w:ins w:id="1239" w:author="user" w:date="2019-11-24T11:38:00Z">
        <w:r w:rsidR="005048A3">
          <w:t xml:space="preserve">is </w:t>
        </w:r>
        <w:del w:id="1240" w:author="GAV" w:date="2019-11-25T09:38:00Z">
          <w:r w:rsidR="005048A3" w:rsidDel="00BB20AD">
            <w:delText xml:space="preserve">at least </w:delText>
          </w:r>
        </w:del>
        <w:r w:rsidR="005048A3">
          <w:t xml:space="preserve">partly attributable to </w:t>
        </w:r>
      </w:ins>
      <w:ins w:id="1241" w:author="user" w:date="2019-11-24T15:20:00Z">
        <w:r w:rsidR="00A342A8">
          <w:t>the</w:t>
        </w:r>
      </w:ins>
      <w:ins w:id="1242" w:author="user" w:date="2019-11-24T11:38:00Z">
        <w:r w:rsidR="005048A3">
          <w:t xml:space="preserve"> greater physi</w:t>
        </w:r>
      </w:ins>
      <w:ins w:id="1243" w:author="user" w:date="2019-11-24T11:39:00Z">
        <w:r w:rsidR="005048A3">
          <w:t>ographic heterogeneity</w:t>
        </w:r>
      </w:ins>
      <w:ins w:id="1244" w:author="user" w:date="2019-11-24T15:20:00Z">
        <w:r w:rsidR="00A342A8">
          <w:t xml:space="preserve"> of this re</w:t>
        </w:r>
      </w:ins>
      <w:ins w:id="1245" w:author="user" w:date="2019-11-24T15:21:00Z">
        <w:r w:rsidR="00A342A8">
          <w:t>gion</w:t>
        </w:r>
      </w:ins>
      <w:ins w:id="1246" w:author="user" w:date="2019-11-24T11:39:00Z">
        <w:r w:rsidR="005048A3">
          <w:t>.</w:t>
        </w:r>
      </w:ins>
      <w:ins w:id="1247" w:author="user" w:date="2019-11-24T12:02:00Z">
        <w:r w:rsidR="00B26384">
          <w:t xml:space="preserve"> </w:t>
        </w:r>
      </w:ins>
      <w:ins w:id="1248" w:author="user" w:date="2019-11-24T12:06:00Z">
        <w:r w:rsidR="00B26384">
          <w:t>As noted by Cowling et al. (2015)</w:t>
        </w:r>
      </w:ins>
      <w:ins w:id="1249" w:author="user" w:date="2019-11-24T12:07:00Z">
        <w:r w:rsidR="00B26384">
          <w:t xml:space="preserve"> the </w:t>
        </w:r>
      </w:ins>
      <w:ins w:id="1250" w:author="user" w:date="2019-11-24T12:09:00Z">
        <w:r w:rsidR="00B26384">
          <w:t>lower</w:t>
        </w:r>
      </w:ins>
      <w:ins w:id="1251" w:author="user" w:date="2019-11-24T12:07:00Z">
        <w:r w:rsidR="00B26384">
          <w:t xml:space="preserve"> heterogeneity of SWAFR, both now and during the </w:t>
        </w:r>
      </w:ins>
      <w:ins w:id="1252" w:author="user" w:date="2019-11-24T12:08:00Z">
        <w:r w:rsidR="00B26384">
          <w:t>Tertiary, would have constrained opportunities for radiation</w:t>
        </w:r>
      </w:ins>
      <w:ins w:id="1253" w:author="user" w:date="2019-11-24T20:00:00Z">
        <w:r w:rsidR="00E3070E">
          <w:t>, thereby</w:t>
        </w:r>
      </w:ins>
      <w:ins w:id="1254" w:author="user" w:date="2019-11-24T12:09:00Z">
        <w:r w:rsidR="00B26384">
          <w:t xml:space="preserve"> </w:t>
        </w:r>
      </w:ins>
      <w:ins w:id="1255" w:author="user" w:date="2019-11-24T12:10:00Z">
        <w:r w:rsidR="00B26384">
          <w:t>produc</w:t>
        </w:r>
      </w:ins>
      <w:ins w:id="1256" w:author="user" w:date="2019-11-24T20:00:00Z">
        <w:r w:rsidR="00E3070E">
          <w:t>ing</w:t>
        </w:r>
      </w:ins>
      <w:ins w:id="1257" w:author="user" w:date="2019-11-24T12:10:00Z">
        <w:r w:rsidR="00B26384">
          <w:t xml:space="preserve"> a flora that is generally less diverse. </w:t>
        </w:r>
      </w:ins>
      <w:ins w:id="1258" w:author="user" w:date="2019-11-24T19:56:00Z">
        <w:r w:rsidR="00E3070E">
          <w:t>In addition, the greater heterogeneity</w:t>
        </w:r>
      </w:ins>
      <w:ins w:id="1259" w:author="user" w:date="2019-11-24T19:57:00Z">
        <w:r w:rsidR="00E3070E">
          <w:t xml:space="preserve"> of the GCFR might facilitate denser species packing, through the provis</w:t>
        </w:r>
      </w:ins>
      <w:ins w:id="1260" w:author="user" w:date="2019-11-24T19:58:00Z">
        <w:r w:rsidR="00E3070E">
          <w:t>ion of greater niche diversity,</w:t>
        </w:r>
      </w:ins>
      <w:ins w:id="1261" w:author="user" w:date="2019-11-24T19:57:00Z">
        <w:r w:rsidR="00E3070E">
          <w:t xml:space="preserve"> at a range of scales (refs). </w:t>
        </w:r>
      </w:ins>
      <w:ins w:id="1262" w:author="user" w:date="2019-11-24T20:04:00Z">
        <w:r w:rsidR="00B00A94">
          <w:t>O</w:t>
        </w:r>
      </w:ins>
      <w:ins w:id="1263" w:author="user" w:date="2019-11-24T19:58:00Z">
        <w:r w:rsidR="00E3070E">
          <w:t xml:space="preserve">ur </w:t>
        </w:r>
      </w:ins>
      <w:ins w:id="1264" w:author="user" w:date="2019-11-24T12:12:00Z">
        <w:r w:rsidR="000804E8">
          <w:t xml:space="preserve">data </w:t>
        </w:r>
      </w:ins>
      <w:ins w:id="1265" w:author="user" w:date="2019-11-24T19:58:00Z">
        <w:r w:rsidR="00E3070E">
          <w:t>reveal</w:t>
        </w:r>
      </w:ins>
      <w:ins w:id="1266" w:author="user" w:date="2019-11-24T12:11:00Z">
        <w:r w:rsidR="00B26384">
          <w:t xml:space="preserve"> </w:t>
        </w:r>
      </w:ins>
      <w:ins w:id="1267" w:author="user" w:date="2019-11-24T20:02:00Z">
        <w:r w:rsidR="00E3070E">
          <w:t>that</w:t>
        </w:r>
      </w:ins>
      <w:ins w:id="1268" w:author="user" w:date="2019-11-24T20:03:00Z">
        <w:r w:rsidR="00E3070E">
          <w:t xml:space="preserve">, despite </w:t>
        </w:r>
      </w:ins>
      <w:ins w:id="1269" w:author="user" w:date="2019-11-24T20:09:00Z">
        <w:r w:rsidR="004F61BD">
          <w:t>its</w:t>
        </w:r>
      </w:ins>
      <w:ins w:id="1270" w:author="user" w:date="2019-11-24T20:06:00Z">
        <w:r w:rsidR="00B00A94">
          <w:t xml:space="preserve"> </w:t>
        </w:r>
      </w:ins>
      <w:ins w:id="1271" w:author="user" w:date="2019-11-24T20:03:00Z">
        <w:r w:rsidR="00E3070E">
          <w:t xml:space="preserve">significantly </w:t>
        </w:r>
      </w:ins>
      <w:ins w:id="1272" w:author="user" w:date="2019-11-24T20:06:00Z">
        <w:r w:rsidR="00B00A94">
          <w:t>greater</w:t>
        </w:r>
      </w:ins>
      <w:ins w:id="1273" w:author="user" w:date="2019-11-24T20:09:00Z">
        <w:r w:rsidR="004F61BD">
          <w:t xml:space="preserve"> DS-scale</w:t>
        </w:r>
      </w:ins>
      <w:ins w:id="1274" w:author="user" w:date="2019-11-24T20:06:00Z">
        <w:r w:rsidR="00B00A94">
          <w:t xml:space="preserve"> species richness</w:t>
        </w:r>
      </w:ins>
      <w:ins w:id="1275" w:author="user" w:date="2019-11-24T20:04:00Z">
        <w:r w:rsidR="00E3070E">
          <w:t>, the</w:t>
        </w:r>
        <w:r w:rsidR="00B00A94">
          <w:t xml:space="preserve"> GCFR does not</w:t>
        </w:r>
      </w:ins>
      <w:ins w:id="1276" w:author="user" w:date="2019-11-24T20:05:00Z">
        <w:r w:rsidR="00B00A94">
          <w:t xml:space="preserve"> </w:t>
        </w:r>
      </w:ins>
      <w:ins w:id="1277" w:author="user" w:date="2019-11-24T21:29:00Z">
        <w:r w:rsidR="003252BC">
          <w:t>have significantly greater</w:t>
        </w:r>
      </w:ins>
      <w:ins w:id="1278" w:author="user" w:date="2019-11-24T20:06:00Z">
        <w:r w:rsidR="00B00A94">
          <w:t xml:space="preserve"> </w:t>
        </w:r>
      </w:ins>
      <w:ins w:id="1279" w:author="user" w:date="2019-11-24T21:29:00Z">
        <w:r w:rsidR="003252BC">
          <w:t xml:space="preserve">QDS- and HDS-scale species richness than </w:t>
        </w:r>
      </w:ins>
      <w:ins w:id="1280" w:author="user" w:date="2019-11-24T20:06:00Z">
        <w:r w:rsidR="00B00A94">
          <w:t xml:space="preserve">the SWAFR. This </w:t>
        </w:r>
        <w:del w:id="1281" w:author="GAV" w:date="2019-11-27T08:02:00Z">
          <w:r w:rsidR="00B00A94" w:rsidDel="008B5685">
            <w:delText>result</w:delText>
          </w:r>
        </w:del>
      </w:ins>
      <w:ins w:id="1282" w:author="GAV" w:date="2019-11-27T08:02:00Z">
        <w:r w:rsidR="008B5685">
          <w:t>pattern</w:t>
        </w:r>
      </w:ins>
      <w:ins w:id="1283" w:author="GAV" w:date="2019-11-25T09:39:00Z">
        <w:r w:rsidR="00BB20AD">
          <w:t>, which reflects</w:t>
        </w:r>
      </w:ins>
      <w:ins w:id="1284" w:author="user" w:date="2019-11-24T20:06:00Z">
        <w:del w:id="1285" w:author="GAV" w:date="2019-11-25T09:39:00Z">
          <w:r w:rsidR="00B00A94" w:rsidDel="00BB20AD">
            <w:delText xml:space="preserve"> </w:delText>
          </w:r>
        </w:del>
      </w:ins>
      <w:ins w:id="1286" w:author="user" w:date="2019-11-24T20:13:00Z">
        <w:del w:id="1287" w:author="GAV" w:date="2019-11-25T09:39:00Z">
          <w:r w:rsidR="004F61BD" w:rsidDel="00BB20AD">
            <w:delText xml:space="preserve">is </w:delText>
          </w:r>
        </w:del>
      </w:ins>
      <w:ins w:id="1288" w:author="user" w:date="2019-11-24T20:21:00Z">
        <w:del w:id="1289" w:author="GAV" w:date="2019-11-25T09:39:00Z">
          <w:r w:rsidR="00274581" w:rsidDel="00BB20AD">
            <w:delText xml:space="preserve">consistent with </w:delText>
          </w:r>
        </w:del>
      </w:ins>
      <w:ins w:id="1290" w:author="user" w:date="2019-11-24T20:23:00Z">
        <w:del w:id="1291" w:author="GAV" w:date="2019-11-25T09:39:00Z">
          <w:r w:rsidR="00274581" w:rsidDel="00BB20AD">
            <w:delText>a p</w:delText>
          </w:r>
        </w:del>
      </w:ins>
      <w:ins w:id="1292" w:author="user" w:date="2019-11-24T20:24:00Z">
        <w:del w:id="1293" w:author="GAV" w:date="2019-11-25T09:39:00Z">
          <w:r w:rsidR="00274581" w:rsidDel="00BB20AD">
            <w:delText>attern</w:delText>
          </w:r>
        </w:del>
      </w:ins>
      <w:ins w:id="1294" w:author="user" w:date="2019-11-24T20:22:00Z">
        <w:del w:id="1295" w:author="GAV" w:date="2019-11-25T09:39:00Z">
          <w:r w:rsidR="00274581" w:rsidDel="00BB20AD">
            <w:delText xml:space="preserve"> of</w:delText>
          </w:r>
        </w:del>
      </w:ins>
      <w:ins w:id="1296" w:author="user" w:date="2019-11-24T20:10:00Z">
        <w:r w:rsidR="004F61BD">
          <w:t xml:space="preserve"> </w:t>
        </w:r>
      </w:ins>
      <w:ins w:id="1297" w:author="user" w:date="2019-11-24T20:11:00Z">
        <w:r w:rsidR="004F61BD">
          <w:t xml:space="preserve">higher </w:t>
        </w:r>
      </w:ins>
      <w:ins w:id="1298" w:author="GAV" w:date="2019-11-25T09:40:00Z">
        <w:r w:rsidR="00BB20AD">
          <w:t xml:space="preserve">rates of </w:t>
        </w:r>
      </w:ins>
      <w:ins w:id="1299" w:author="user" w:date="2019-11-24T20:23:00Z">
        <w:r w:rsidR="00274581">
          <w:t xml:space="preserve">QDS- </w:t>
        </w:r>
      </w:ins>
      <w:ins w:id="1300" w:author="user" w:date="2019-11-24T21:30:00Z">
        <w:del w:id="1301" w:author="GAV" w:date="2019-11-25T09:43:00Z">
          <w:r w:rsidR="003252BC" w:rsidDel="00BB7BC5">
            <w:delText xml:space="preserve">(within-HDS) </w:delText>
          </w:r>
        </w:del>
      </w:ins>
      <w:ins w:id="1302" w:author="user" w:date="2019-11-24T20:23:00Z">
        <w:r w:rsidR="00274581">
          <w:t xml:space="preserve">and HDS-scale </w:t>
        </w:r>
      </w:ins>
      <w:ins w:id="1303" w:author="user" w:date="2019-11-24T21:30:00Z">
        <w:del w:id="1304" w:author="GAV" w:date="2019-11-25T09:43:00Z">
          <w:r w:rsidR="003252BC" w:rsidDel="00BB7BC5">
            <w:delText xml:space="preserve">(within-DS) </w:delText>
          </w:r>
        </w:del>
      </w:ins>
      <w:ins w:id="1305" w:author="GAV" w:date="2019-11-25T09:40:00Z">
        <w:r w:rsidR="00BB20AD">
          <w:t xml:space="preserve">species turnover </w:t>
        </w:r>
      </w:ins>
      <w:ins w:id="1306" w:author="user" w:date="2019-11-24T20:11:00Z">
        <w:del w:id="1307" w:author="GAV" w:date="2019-11-25T09:40:00Z">
          <w:r w:rsidR="004F61BD" w:rsidDel="00BB20AD">
            <w:delText>species turn</w:delText>
          </w:r>
        </w:del>
      </w:ins>
      <w:ins w:id="1308" w:author="user" w:date="2019-11-24T20:12:00Z">
        <w:del w:id="1309" w:author="GAV" w:date="2019-11-25T09:40:00Z">
          <w:r w:rsidR="004F61BD" w:rsidDel="00BB20AD">
            <w:delText xml:space="preserve">over </w:delText>
          </w:r>
        </w:del>
      </w:ins>
      <w:ins w:id="1310" w:author="user" w:date="2019-11-24T20:22:00Z">
        <w:r w:rsidR="00274581">
          <w:t>in the GCFR</w:t>
        </w:r>
      </w:ins>
      <w:ins w:id="1311" w:author="GAV" w:date="2019-11-25T09:40:00Z">
        <w:r w:rsidR="00BB20AD">
          <w:t xml:space="preserve">, </w:t>
        </w:r>
      </w:ins>
      <w:ins w:id="1312" w:author="GAV" w:date="2019-11-25T09:42:00Z">
        <w:r w:rsidR="00BB20AD">
          <w:t>implies</w:t>
        </w:r>
      </w:ins>
      <w:ins w:id="1313" w:author="GAV" w:date="2019-11-25T09:40:00Z">
        <w:r w:rsidR="00BB20AD">
          <w:t xml:space="preserve"> </w:t>
        </w:r>
      </w:ins>
      <w:ins w:id="1314" w:author="user" w:date="2019-11-24T20:22:00Z">
        <w:del w:id="1315" w:author="GAV" w:date="2019-11-25T09:40:00Z">
          <w:r w:rsidR="00274581" w:rsidDel="00BB20AD">
            <w:delText xml:space="preserve"> </w:delText>
          </w:r>
        </w:del>
      </w:ins>
      <w:ins w:id="1316" w:author="user" w:date="2019-11-24T21:31:00Z">
        <w:del w:id="1317" w:author="GAV" w:date="2019-11-25T09:40:00Z">
          <w:r w:rsidR="003252BC" w:rsidDel="00BB20AD">
            <w:delText>and suggests</w:delText>
          </w:r>
        </w:del>
      </w:ins>
      <w:ins w:id="1318" w:author="user" w:date="2019-11-24T20:24:00Z">
        <w:del w:id="1319" w:author="GAV" w:date="2019-11-25T09:40:00Z">
          <w:r w:rsidR="007149DA" w:rsidDel="00BB20AD">
            <w:delText xml:space="preserve"> </w:delText>
          </w:r>
        </w:del>
        <w:r w:rsidR="007149DA">
          <w:t xml:space="preserve">a </w:t>
        </w:r>
        <w:del w:id="1320" w:author="GAV" w:date="2019-11-25T09:40:00Z">
          <w:r w:rsidR="007149DA" w:rsidDel="00BB20AD">
            <w:delText xml:space="preserve">potentially </w:delText>
          </w:r>
        </w:del>
        <w:r w:rsidR="007149DA">
          <w:t xml:space="preserve">greater role for </w:t>
        </w:r>
      </w:ins>
      <w:ins w:id="1321" w:author="user" w:date="2019-11-24T20:25:00Z">
        <w:r w:rsidR="007149DA">
          <w:t xml:space="preserve">dispersal limitation and </w:t>
        </w:r>
      </w:ins>
      <w:ins w:id="1322" w:author="GAV" w:date="2019-11-25T09:41:00Z">
        <w:r w:rsidR="00BB20AD">
          <w:t xml:space="preserve">local </w:t>
        </w:r>
      </w:ins>
      <w:ins w:id="1323" w:author="user" w:date="2019-11-24T20:25:00Z">
        <w:del w:id="1324" w:author="GAV" w:date="2019-11-25T09:41:00Z">
          <w:r w:rsidR="007149DA" w:rsidDel="00BB20AD">
            <w:delText xml:space="preserve">allopatric </w:delText>
          </w:r>
        </w:del>
        <w:r w:rsidR="007149DA">
          <w:t>species differentiation</w:t>
        </w:r>
      </w:ins>
      <w:ins w:id="1325" w:author="GAV" w:date="2019-11-25T09:58:00Z">
        <w:r w:rsidR="009A709A">
          <w:t xml:space="preserve"> in </w:t>
        </w:r>
      </w:ins>
      <w:ins w:id="1326" w:author="GAV" w:date="2019-11-25T10:01:00Z">
        <w:r w:rsidR="0072106C">
          <w:t>driving</w:t>
        </w:r>
      </w:ins>
      <w:ins w:id="1327" w:author="GAV" w:date="2019-11-25T09:58:00Z">
        <w:r w:rsidR="009A709A">
          <w:t xml:space="preserve"> high DS-scale </w:t>
        </w:r>
      </w:ins>
      <w:ins w:id="1328" w:author="GAV" w:date="2019-11-25T09:59:00Z">
        <w:r w:rsidR="009A709A">
          <w:t>richness</w:t>
        </w:r>
      </w:ins>
      <w:ins w:id="1329" w:author="user" w:date="2019-11-24T20:25:00Z">
        <w:r w:rsidR="007149DA">
          <w:t xml:space="preserve"> </w:t>
        </w:r>
        <w:del w:id="1330" w:author="GAV" w:date="2019-11-25T09:41:00Z">
          <w:r w:rsidR="007149DA" w:rsidDel="00BB20AD">
            <w:delText xml:space="preserve">in </w:delText>
          </w:r>
        </w:del>
      </w:ins>
      <w:ins w:id="1331" w:author="user" w:date="2019-11-24T20:26:00Z">
        <w:del w:id="1332" w:author="GAV" w:date="2019-11-25T09:41:00Z">
          <w:r w:rsidR="007149DA" w:rsidDel="00BB20AD">
            <w:delText>accounting for elevated DS-scale species richness</w:delText>
          </w:r>
        </w:del>
      </w:ins>
      <w:ins w:id="1333" w:author="user" w:date="2019-11-24T21:32:00Z">
        <w:del w:id="1334" w:author="GAV" w:date="2019-11-25T09:41:00Z">
          <w:r w:rsidR="003252BC" w:rsidDel="00BB20AD">
            <w:delText xml:space="preserve"> </w:delText>
          </w:r>
        </w:del>
      </w:ins>
      <w:ins w:id="1335" w:author="GAV" w:date="2019-11-25T09:59:00Z">
        <w:r w:rsidR="0072106C">
          <w:t xml:space="preserve">in the Cape. This interpretation is consistent with evidence </w:t>
        </w:r>
      </w:ins>
      <w:ins w:id="1336" w:author="GAV" w:date="2019-11-25T10:02:00Z">
        <w:r w:rsidR="0072106C">
          <w:t xml:space="preserve">for </w:t>
        </w:r>
      </w:ins>
      <w:ins w:id="1337" w:author="GAV" w:date="2019-11-25T09:59:00Z">
        <w:r w:rsidR="0072106C">
          <w:t>a much high</w:t>
        </w:r>
      </w:ins>
      <w:ins w:id="1338" w:author="Ruan Van Mazijk" w:date="2019-12-02T14:47:00Z">
        <w:r w:rsidR="00B11AAD">
          <w:t>er</w:t>
        </w:r>
      </w:ins>
      <w:ins w:id="1339" w:author="GAV" w:date="2019-11-25T09:59:00Z">
        <w:r w:rsidR="0072106C">
          <w:t xml:space="preserve"> frequency of single</w:t>
        </w:r>
      </w:ins>
      <w:ins w:id="1340" w:author="GAV" w:date="2019-11-25T10:00:00Z">
        <w:r w:rsidR="0072106C">
          <w:t>-</w:t>
        </w:r>
      </w:ins>
      <w:ins w:id="1341" w:author="GAV" w:date="2019-11-25T09:59:00Z">
        <w:r w:rsidR="0072106C">
          <w:t>site</w:t>
        </w:r>
      </w:ins>
      <w:ins w:id="1342" w:author="GAV" w:date="2019-11-25T10:00:00Z">
        <w:r w:rsidR="0072106C">
          <w:t xml:space="preserve"> endemic taxa in the Cape than in the Australian flora (Linder 2019).</w:t>
        </w:r>
      </w:ins>
      <w:ins w:id="1343" w:author="user" w:date="2019-11-24T21:32:00Z">
        <w:del w:id="1344" w:author="GAV" w:date="2019-11-25T09:59:00Z">
          <w:r w:rsidR="003252BC" w:rsidDel="009A709A">
            <w:delText xml:space="preserve">in </w:delText>
          </w:r>
        </w:del>
        <w:del w:id="1345" w:author="GAV" w:date="2019-11-25T09:43:00Z">
          <w:r w:rsidR="003252BC" w:rsidDel="00BB7BC5">
            <w:delText>the GCFR</w:delText>
          </w:r>
        </w:del>
      </w:ins>
      <w:ins w:id="1346" w:author="user" w:date="2019-11-24T20:26:00Z">
        <w:del w:id="1347" w:author="GAV" w:date="2019-11-25T09:59:00Z">
          <w:r w:rsidR="007149DA" w:rsidDel="009A709A">
            <w:delText>.</w:delText>
          </w:r>
        </w:del>
      </w:ins>
    </w:p>
    <w:p w14:paraId="2B259CB7" w14:textId="3A800C9B" w:rsidR="00DE487A" w:rsidRDefault="005F5881" w:rsidP="00E3070E">
      <w:pPr>
        <w:pStyle w:val="BodyText"/>
        <w:tabs>
          <w:tab w:val="left" w:pos="6189"/>
        </w:tabs>
        <w:rPr>
          <w:ins w:id="1348" w:author="GAV" w:date="2019-11-25T11:08:00Z"/>
        </w:rPr>
      </w:pPr>
      <w:ins w:id="1349" w:author="GAV" w:date="2019-11-25T10:03:00Z">
        <w:r>
          <w:t xml:space="preserve">Although </w:t>
        </w:r>
      </w:ins>
      <w:ins w:id="1350" w:author="GAV" w:date="2019-11-25T10:22:00Z">
        <w:r w:rsidR="00653FBE">
          <w:t xml:space="preserve">our data </w:t>
        </w:r>
      </w:ins>
      <w:ins w:id="1351" w:author="GAV" w:date="2019-11-25T10:53:00Z">
        <w:r w:rsidR="001F48A1">
          <w:t xml:space="preserve">confirm </w:t>
        </w:r>
      </w:ins>
      <w:ins w:id="1352" w:author="GAV" w:date="2019-11-25T16:28:00Z">
        <w:r w:rsidR="0029777A">
          <w:t>a broad</w:t>
        </w:r>
      </w:ins>
      <w:ins w:id="1353" w:author="GAV" w:date="2019-11-25T10:53:00Z">
        <w:r w:rsidR="001F48A1">
          <w:t xml:space="preserve"> dependence of</w:t>
        </w:r>
      </w:ins>
      <w:ins w:id="1354" w:author="GAV" w:date="2019-11-25T10:22:00Z">
        <w:r w:rsidR="00653FBE">
          <w:t xml:space="preserve"> </w:t>
        </w:r>
      </w:ins>
      <w:ins w:id="1355" w:author="GAV" w:date="2019-11-25T10:54:00Z">
        <w:r w:rsidR="003362FE">
          <w:t xml:space="preserve">GCFR and SWAFR plant </w:t>
        </w:r>
      </w:ins>
      <w:ins w:id="1356" w:author="GAV" w:date="2019-11-25T10:03:00Z">
        <w:r>
          <w:t xml:space="preserve">species richness </w:t>
        </w:r>
      </w:ins>
      <w:ins w:id="1357" w:author="GAV" w:date="2019-11-25T10:54:00Z">
        <w:r w:rsidR="001F48A1">
          <w:t>on</w:t>
        </w:r>
      </w:ins>
      <w:ins w:id="1358" w:author="GAV" w:date="2019-11-25T10:46:00Z">
        <w:r w:rsidR="000C6E98">
          <w:t xml:space="preserve"> </w:t>
        </w:r>
      </w:ins>
      <w:ins w:id="1359" w:author="GAV" w:date="2019-11-25T10:03:00Z">
        <w:r>
          <w:t xml:space="preserve">environmental heterogeneity, as defined by the nine environmental variables examined, </w:t>
        </w:r>
      </w:ins>
      <w:ins w:id="1360" w:author="GAV" w:date="2019-11-25T10:05:00Z">
        <w:r w:rsidR="007B1FA8">
          <w:t xml:space="preserve">the generally low coefficients of determination associated with these relationships indicate </w:t>
        </w:r>
      </w:ins>
      <w:ins w:id="1361" w:author="GAV" w:date="2019-11-25T10:19:00Z">
        <w:r w:rsidR="00653FBE">
          <w:t xml:space="preserve">a </w:t>
        </w:r>
      </w:ins>
      <w:ins w:id="1362" w:author="GAV" w:date="2019-11-27T08:03:00Z">
        <w:r w:rsidR="008B5685">
          <w:t>role for other</w:t>
        </w:r>
      </w:ins>
      <w:ins w:id="1363" w:author="GAV" w:date="2019-11-25T10:05:00Z">
        <w:r w:rsidR="007B1FA8">
          <w:t xml:space="preserve"> factors.</w:t>
        </w:r>
      </w:ins>
      <w:ins w:id="1364" w:author="GAV" w:date="2019-11-25T10:07:00Z">
        <w:r w:rsidR="00B461C6">
          <w:t xml:space="preserve"> </w:t>
        </w:r>
      </w:ins>
      <w:ins w:id="1365" w:author="GAV" w:date="2019-11-25T10:18:00Z">
        <w:r w:rsidR="00653FBE">
          <w:t>First</w:t>
        </w:r>
      </w:ins>
      <w:ins w:id="1366" w:author="GAV" w:date="2019-11-25T10:46:00Z">
        <w:r w:rsidR="000C6E98">
          <w:t>ly</w:t>
        </w:r>
      </w:ins>
      <w:ins w:id="1367" w:author="GAV" w:date="2019-11-25T10:18:00Z">
        <w:r w:rsidR="00653FBE">
          <w:t xml:space="preserve">, </w:t>
        </w:r>
      </w:ins>
      <w:ins w:id="1368" w:author="GAV" w:date="2019-11-25T10:23:00Z">
        <w:r w:rsidR="0074652D">
          <w:t xml:space="preserve">species richness is </w:t>
        </w:r>
      </w:ins>
      <w:ins w:id="1369" w:author="GAV" w:date="2019-11-25T10:46:00Z">
        <w:r w:rsidR="000C6E98">
          <w:t>almost certainly</w:t>
        </w:r>
      </w:ins>
      <w:ins w:id="1370" w:author="GAV" w:date="2019-11-25T10:40:00Z">
        <w:r w:rsidR="008D30F0">
          <w:t xml:space="preserve"> </w:t>
        </w:r>
      </w:ins>
      <w:ins w:id="1371" w:author="GAV" w:date="2019-11-25T10:43:00Z">
        <w:r w:rsidR="008D30F0">
          <w:t>influenced by</w:t>
        </w:r>
      </w:ins>
      <w:ins w:id="1372" w:author="GAV" w:date="2019-11-25T10:40:00Z">
        <w:r w:rsidR="008D30F0">
          <w:t xml:space="preserve"> </w:t>
        </w:r>
      </w:ins>
      <w:ins w:id="1373" w:author="GAV" w:date="2019-11-25T10:12:00Z">
        <w:r w:rsidR="00FD7934">
          <w:t>heterogeneity</w:t>
        </w:r>
      </w:ins>
      <w:ins w:id="1374" w:author="GAV" w:date="2019-11-25T10:24:00Z">
        <w:r w:rsidR="0074652D">
          <w:t xml:space="preserve"> </w:t>
        </w:r>
      </w:ins>
      <w:ins w:id="1375" w:author="GAV" w:date="2019-11-25T10:43:00Z">
        <w:r w:rsidR="008D30F0">
          <w:t xml:space="preserve">in </w:t>
        </w:r>
      </w:ins>
      <w:ins w:id="1376" w:author="GAV" w:date="2019-11-25T11:17:00Z">
        <w:r w:rsidR="00A234EE">
          <w:t>other</w:t>
        </w:r>
      </w:ins>
      <w:ins w:id="1377" w:author="GAV" w:date="2019-11-25T10:47:00Z">
        <w:r w:rsidR="000C6E98">
          <w:t xml:space="preserve"> </w:t>
        </w:r>
      </w:ins>
      <w:ins w:id="1378" w:author="GAV" w:date="2019-11-25T10:43:00Z">
        <w:r w:rsidR="008D30F0">
          <w:t>environmental variables</w:t>
        </w:r>
      </w:ins>
      <w:ins w:id="1379" w:author="GAV" w:date="2019-11-25T10:48:00Z">
        <w:r w:rsidR="000C6E98">
          <w:t xml:space="preserve">, some of which </w:t>
        </w:r>
      </w:ins>
      <w:ins w:id="1380" w:author="GAV" w:date="2019-11-25T11:17:00Z">
        <w:r w:rsidR="00A234EE">
          <w:t xml:space="preserve">may </w:t>
        </w:r>
      </w:ins>
      <w:ins w:id="1381" w:author="GAV" w:date="2019-11-25T10:48:00Z">
        <w:r w:rsidR="001F48A1">
          <w:t xml:space="preserve">vary at spatial scales </w:t>
        </w:r>
      </w:ins>
      <w:ins w:id="1382" w:author="GAV" w:date="2019-11-25T10:50:00Z">
        <w:r w:rsidR="001F48A1">
          <w:t xml:space="preserve">beyond the resolution of </w:t>
        </w:r>
      </w:ins>
      <w:ins w:id="1383" w:author="GAV" w:date="2019-11-25T10:55:00Z">
        <w:r w:rsidR="003362FE">
          <w:t>available</w:t>
        </w:r>
      </w:ins>
      <w:ins w:id="1384" w:author="GAV" w:date="2019-11-25T10:50:00Z">
        <w:r w:rsidR="001F48A1">
          <w:t xml:space="preserve"> environmental layers. </w:t>
        </w:r>
      </w:ins>
      <w:ins w:id="1385" w:author="GAV" w:date="2019-11-25T10:12:00Z">
        <w:r w:rsidR="00FD7934">
          <w:t>Cramer et al. (2019), for example, recently highlighted the superiority of locally-modelled soil layers</w:t>
        </w:r>
      </w:ins>
      <w:ins w:id="1386" w:author="GAV" w:date="2019-11-25T10:41:00Z">
        <w:r w:rsidR="008D30F0">
          <w:t xml:space="preserve">, which also </w:t>
        </w:r>
      </w:ins>
      <w:ins w:id="1387" w:author="GAV" w:date="2019-11-25T10:51:00Z">
        <w:r w:rsidR="001F48A1">
          <w:t>include aspects of</w:t>
        </w:r>
      </w:ins>
      <w:ins w:id="1388" w:author="GAV" w:date="2019-11-25T10:41:00Z">
        <w:r w:rsidR="008D30F0">
          <w:t xml:space="preserve"> soil chemistry,</w:t>
        </w:r>
      </w:ins>
      <w:ins w:id="1389" w:author="GAV" w:date="2019-11-25T10:12:00Z">
        <w:r w:rsidR="00FD7934">
          <w:t xml:space="preserve"> as predictors of vegetation type</w:t>
        </w:r>
      </w:ins>
      <w:ins w:id="1390" w:author="GAV" w:date="2019-11-25T10:16:00Z">
        <w:r w:rsidR="00FD7934">
          <w:t xml:space="preserve"> in the GCFR</w:t>
        </w:r>
      </w:ins>
      <w:ins w:id="1391" w:author="GAV" w:date="2019-11-25T10:12:00Z">
        <w:r w:rsidR="00FD7934">
          <w:t>,</w:t>
        </w:r>
      </w:ins>
      <w:ins w:id="1392" w:author="GAV" w:date="2019-11-25T10:35:00Z">
        <w:r w:rsidR="00BD7A0C">
          <w:t xml:space="preserve"> compared with the globally-modelled layers used </w:t>
        </w:r>
      </w:ins>
      <w:ins w:id="1393" w:author="GAV" w:date="2019-11-25T10:55:00Z">
        <w:r w:rsidR="003362FE">
          <w:t>in this study</w:t>
        </w:r>
      </w:ins>
      <w:ins w:id="1394" w:author="GAV" w:date="2019-11-25T10:35:00Z">
        <w:r w:rsidR="00BD7A0C">
          <w:t xml:space="preserve">. Unfortunately, </w:t>
        </w:r>
      </w:ins>
      <w:ins w:id="1395" w:author="GAV" w:date="2019-11-25T10:25:00Z">
        <w:r w:rsidR="0074652D">
          <w:t xml:space="preserve">we </w:t>
        </w:r>
      </w:ins>
      <w:ins w:id="1396" w:author="GAV" w:date="2019-11-25T10:12:00Z">
        <w:r w:rsidR="00FD7934">
          <w:t xml:space="preserve">were unable to </w:t>
        </w:r>
      </w:ins>
      <w:ins w:id="1397" w:author="GAV" w:date="2019-11-25T11:05:00Z">
        <w:r w:rsidR="00164E10">
          <w:t xml:space="preserve">make </w:t>
        </w:r>
      </w:ins>
      <w:ins w:id="1398" w:author="GAV" w:date="2019-11-25T10:55:00Z">
        <w:r w:rsidR="003362FE">
          <w:t>use</w:t>
        </w:r>
      </w:ins>
      <w:ins w:id="1399" w:author="GAV" w:date="2019-11-25T10:15:00Z">
        <w:r w:rsidR="00FD7934">
          <w:t xml:space="preserve"> </w:t>
        </w:r>
      </w:ins>
      <w:ins w:id="1400" w:author="GAV" w:date="2019-11-25T11:05:00Z">
        <w:r w:rsidR="00164E10">
          <w:t xml:space="preserve">of </w:t>
        </w:r>
      </w:ins>
      <w:ins w:id="1401" w:author="GAV" w:date="2019-11-25T10:15:00Z">
        <w:r w:rsidR="00FD7934">
          <w:t xml:space="preserve">these </w:t>
        </w:r>
      </w:ins>
      <w:ins w:id="1402" w:author="GAV" w:date="2019-11-25T10:41:00Z">
        <w:r w:rsidR="008D30F0">
          <w:t>layers</w:t>
        </w:r>
      </w:ins>
      <w:ins w:id="1403" w:author="GAV" w:date="2019-11-25T11:05:00Z">
        <w:r w:rsidR="00164E10">
          <w:t xml:space="preserve"> as</w:t>
        </w:r>
      </w:ins>
      <w:ins w:id="1404" w:author="GAV" w:date="2019-11-25T10:15:00Z">
        <w:r w:rsidR="00FD7934">
          <w:t xml:space="preserve"> comparable </w:t>
        </w:r>
      </w:ins>
      <w:ins w:id="1405" w:author="GAV" w:date="2019-11-25T14:22:00Z">
        <w:r w:rsidR="007F3925">
          <w:t>data</w:t>
        </w:r>
      </w:ins>
      <w:ins w:id="1406" w:author="GAV" w:date="2019-11-25T10:15:00Z">
        <w:r w:rsidR="00FD7934">
          <w:t xml:space="preserve"> are </w:t>
        </w:r>
      </w:ins>
      <w:ins w:id="1407" w:author="GAV" w:date="2019-11-25T10:41:00Z">
        <w:r w:rsidR="008D30F0">
          <w:t>lacking</w:t>
        </w:r>
      </w:ins>
      <w:ins w:id="1408" w:author="GAV" w:date="2019-11-25T10:15:00Z">
        <w:r w:rsidR="00FD7934">
          <w:t xml:space="preserve"> for the SWAFR.</w:t>
        </w:r>
      </w:ins>
      <w:ins w:id="1409" w:author="GAV" w:date="2019-11-25T10:25:00Z">
        <w:r w:rsidR="0074652D">
          <w:t xml:space="preserve"> </w:t>
        </w:r>
      </w:ins>
      <w:ins w:id="1410" w:author="GAV" w:date="2019-11-25T10:34:00Z">
        <w:r w:rsidR="00BD7A0C">
          <w:t>I</w:t>
        </w:r>
      </w:ins>
      <w:ins w:id="1411" w:author="GAV" w:date="2019-11-25T10:26:00Z">
        <w:r w:rsidR="00F06213">
          <w:t xml:space="preserve">n any </w:t>
        </w:r>
      </w:ins>
      <w:ins w:id="1412" w:author="GAV" w:date="2019-11-25T10:51:00Z">
        <w:r w:rsidR="001F48A1">
          <w:t>event</w:t>
        </w:r>
      </w:ins>
      <w:ins w:id="1413" w:author="GAV" w:date="2019-11-25T10:26:00Z">
        <w:r w:rsidR="00F06213">
          <w:t xml:space="preserve">, </w:t>
        </w:r>
      </w:ins>
      <w:ins w:id="1414" w:author="GAV" w:date="2019-11-25T10:34:00Z">
        <w:r w:rsidR="00BD7A0C">
          <w:t>despite the</w:t>
        </w:r>
      </w:ins>
      <w:ins w:id="1415" w:author="GAV" w:date="2019-11-25T10:56:00Z">
        <w:r w:rsidR="003362FE">
          <w:t xml:space="preserve"> obvious importance of soil variables</w:t>
        </w:r>
      </w:ins>
      <w:ins w:id="1416" w:author="GAV" w:date="2019-11-25T10:36:00Z">
        <w:r w:rsidR="00BD7A0C">
          <w:t xml:space="preserve"> as determinants of plant distribution</w:t>
        </w:r>
      </w:ins>
      <w:ins w:id="1417" w:author="GAV" w:date="2019-11-25T10:34:00Z">
        <w:r w:rsidR="00BD7A0C">
          <w:t xml:space="preserve">, </w:t>
        </w:r>
      </w:ins>
      <w:ins w:id="1418" w:author="GAV" w:date="2019-11-25T10:56:00Z">
        <w:r w:rsidR="003362FE">
          <w:t xml:space="preserve">their inclusion </w:t>
        </w:r>
      </w:ins>
      <w:ins w:id="1419" w:author="GAV" w:date="2019-11-25T10:26:00Z">
        <w:r w:rsidR="00F06213">
          <w:t xml:space="preserve">in broad-scale spatial modelling exercises </w:t>
        </w:r>
      </w:ins>
      <w:ins w:id="1420" w:author="GAV" w:date="2019-11-25T10:56:00Z">
        <w:r w:rsidR="003362FE">
          <w:t xml:space="preserve">remains problematic </w:t>
        </w:r>
      </w:ins>
      <w:ins w:id="1421" w:author="GAV" w:date="2019-11-25T11:18:00Z">
        <w:r w:rsidR="00A234EE">
          <w:t>since</w:t>
        </w:r>
      </w:ins>
      <w:ins w:id="1422" w:author="GAV" w:date="2019-11-25T10:26:00Z">
        <w:r w:rsidR="00F06213">
          <w:t xml:space="preserve"> </w:t>
        </w:r>
      </w:ins>
      <w:ins w:id="1423" w:author="GAV" w:date="2019-11-25T10:34:00Z">
        <w:r w:rsidR="00BD7A0C">
          <w:t xml:space="preserve">the </w:t>
        </w:r>
      </w:ins>
      <w:ins w:id="1424" w:author="GAV" w:date="2019-11-25T10:36:00Z">
        <w:r w:rsidR="00BD7A0C">
          <w:t xml:space="preserve">spatial scale at which </w:t>
        </w:r>
      </w:ins>
      <w:ins w:id="1425" w:author="GAV" w:date="2019-11-25T11:06:00Z">
        <w:r w:rsidR="00164E10">
          <w:t>soils</w:t>
        </w:r>
      </w:ins>
      <w:ins w:id="1426" w:author="GAV" w:date="2019-11-25T10:36:00Z">
        <w:r w:rsidR="00BD7A0C">
          <w:t xml:space="preserve"> vary is typically much finer than the spatial </w:t>
        </w:r>
      </w:ins>
      <w:ins w:id="1427" w:author="GAV" w:date="2019-11-25T11:06:00Z">
        <w:r w:rsidR="00164E10">
          <w:t>resolution of modelled</w:t>
        </w:r>
      </w:ins>
      <w:ins w:id="1428" w:author="GAV" w:date="2019-11-25T10:36:00Z">
        <w:r w:rsidR="00BD7A0C">
          <w:t xml:space="preserve"> layers </w:t>
        </w:r>
      </w:ins>
      <w:ins w:id="1429" w:author="GAV" w:date="2019-11-25T10:28:00Z">
        <w:r w:rsidR="00F06213">
          <w:t>(</w:t>
        </w:r>
      </w:ins>
      <w:proofErr w:type="spellStart"/>
      <w:ins w:id="1430" w:author="GAV" w:date="2019-11-25T10:42:00Z">
        <w:r w:rsidR="008D30F0">
          <w:t>Figueiredo</w:t>
        </w:r>
        <w:proofErr w:type="spellEnd"/>
        <w:r w:rsidR="008D30F0">
          <w:t xml:space="preserve"> et al. 2018</w:t>
        </w:r>
      </w:ins>
      <w:ins w:id="1431" w:author="GAV" w:date="2019-11-25T10:28:00Z">
        <w:r w:rsidR="00F06213">
          <w:t xml:space="preserve">). </w:t>
        </w:r>
      </w:ins>
      <w:ins w:id="1432" w:author="GAV" w:date="2019-11-25T13:53:00Z">
        <w:r w:rsidR="00E806A3">
          <w:t>Similarly</w:t>
        </w:r>
      </w:ins>
      <w:ins w:id="1433" w:author="GAV" w:date="2019-11-25T10:57:00Z">
        <w:r w:rsidR="003362FE">
          <w:t>, the association of many point</w:t>
        </w:r>
      </w:ins>
      <w:ins w:id="1434" w:author="GAV" w:date="2019-11-25T11:04:00Z">
        <w:r w:rsidR="00A179C9">
          <w:t>-</w:t>
        </w:r>
      </w:ins>
      <w:ins w:id="1435" w:author="GAV" w:date="2019-11-25T10:37:00Z">
        <w:r w:rsidR="00BC31F1">
          <w:t xml:space="preserve">endemics in the GCFR </w:t>
        </w:r>
      </w:ins>
      <w:ins w:id="1436" w:author="GAV" w:date="2019-11-25T10:57:00Z">
        <w:r w:rsidR="003362FE">
          <w:t xml:space="preserve">with </w:t>
        </w:r>
      </w:ins>
      <w:ins w:id="1437" w:author="GAV" w:date="2019-11-27T08:04:00Z">
        <w:r w:rsidR="008B5685">
          <w:t>highly-</w:t>
        </w:r>
      </w:ins>
      <w:ins w:id="1438" w:author="GAV" w:date="2019-11-25T13:53:00Z">
        <w:r w:rsidR="00E806A3">
          <w:t xml:space="preserve">localized </w:t>
        </w:r>
      </w:ins>
      <w:ins w:id="1439" w:author="GAV" w:date="2019-11-25T11:02:00Z">
        <w:r w:rsidR="00A179C9">
          <w:t>bogs</w:t>
        </w:r>
      </w:ins>
      <w:ins w:id="1440" w:author="GAV" w:date="2019-11-25T13:53:00Z">
        <w:r w:rsidR="00E806A3">
          <w:t>,</w:t>
        </w:r>
      </w:ins>
      <w:ins w:id="1441" w:author="GAV" w:date="2019-11-25T10:57:00Z">
        <w:r w:rsidR="003362FE">
          <w:t xml:space="preserve"> whose distribution</w:t>
        </w:r>
      </w:ins>
      <w:ins w:id="1442" w:author="GAV" w:date="2019-11-25T13:55:00Z">
        <w:r w:rsidR="00E806A3">
          <w:t>s</w:t>
        </w:r>
      </w:ins>
      <w:ins w:id="1443" w:author="GAV" w:date="2019-11-25T10:57:00Z">
        <w:r w:rsidR="003362FE">
          <w:t xml:space="preserve"> </w:t>
        </w:r>
      </w:ins>
      <w:ins w:id="1444" w:author="GAV" w:date="2019-11-25T13:55:00Z">
        <w:r w:rsidR="00E806A3">
          <w:t>are</w:t>
        </w:r>
      </w:ins>
      <w:ins w:id="1445" w:author="GAV" w:date="2019-11-25T11:00:00Z">
        <w:r w:rsidR="00D65C79">
          <w:t xml:space="preserve"> </w:t>
        </w:r>
      </w:ins>
      <w:ins w:id="1446" w:author="GAV" w:date="2019-11-25T10:57:00Z">
        <w:r w:rsidR="003362FE">
          <w:t>geologically</w:t>
        </w:r>
      </w:ins>
      <w:ins w:id="1447" w:author="GAV" w:date="2019-11-25T10:58:00Z">
        <w:r w:rsidR="003362FE">
          <w:t>-</w:t>
        </w:r>
      </w:ins>
      <w:ins w:id="1448" w:author="GAV" w:date="2019-11-25T10:57:00Z">
        <w:r w:rsidR="003362FE">
          <w:t xml:space="preserve"> rather</w:t>
        </w:r>
      </w:ins>
      <w:ins w:id="1449" w:author="GAV" w:date="2019-11-25T10:58:00Z">
        <w:r w:rsidR="003362FE">
          <w:t xml:space="preserve"> than climatically-determined</w:t>
        </w:r>
      </w:ins>
      <w:ins w:id="1450" w:author="GAV" w:date="2019-11-25T13:54:00Z">
        <w:r w:rsidR="00E806A3">
          <w:t>,</w:t>
        </w:r>
      </w:ins>
      <w:ins w:id="1451" w:author="GAV" w:date="2019-11-25T11:07:00Z">
        <w:r w:rsidR="00164E10">
          <w:t xml:space="preserve"> presents challenges </w:t>
        </w:r>
      </w:ins>
      <w:ins w:id="1452" w:author="GAV" w:date="2019-11-25T13:55:00Z">
        <w:r w:rsidR="00E806A3">
          <w:t xml:space="preserve">for species distribution modelling </w:t>
        </w:r>
      </w:ins>
      <w:ins w:id="1453" w:author="GAV" w:date="2019-11-25T13:56:00Z">
        <w:r w:rsidR="003B08CE">
          <w:t>on account of their small size</w:t>
        </w:r>
      </w:ins>
      <w:ins w:id="1454" w:author="GAV" w:date="2019-11-25T11:11:00Z">
        <w:r w:rsidR="00120FD9">
          <w:t xml:space="preserve"> (Born and Linder 2019)</w:t>
        </w:r>
      </w:ins>
      <w:ins w:id="1455" w:author="GAV" w:date="2019-11-25T11:07:00Z">
        <w:r w:rsidR="00164E10">
          <w:t>.</w:t>
        </w:r>
      </w:ins>
      <w:ins w:id="1456" w:author="GAV" w:date="2019-11-25T15:01:00Z">
        <w:r w:rsidR="00996D75">
          <w:t xml:space="preserve"> </w:t>
        </w:r>
      </w:ins>
      <w:ins w:id="1457" w:author="GAV" w:date="2019-11-25T15:02:00Z">
        <w:r w:rsidR="00996D75">
          <w:t xml:space="preserve">The same may </w:t>
        </w:r>
      </w:ins>
      <w:ins w:id="1458" w:author="GAV" w:date="2019-11-25T15:03:00Z">
        <w:r w:rsidR="00B31A36">
          <w:t xml:space="preserve">well </w:t>
        </w:r>
      </w:ins>
      <w:ins w:id="1459" w:author="GAV" w:date="2019-11-25T15:02:00Z">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del w:id="1460" w:author="Ruan Van Mazijk" w:date="2019-12-02T14:48:00Z">
          <w:r w:rsidR="00996D75" w:rsidDel="009B5E1A">
            <w:delText xml:space="preserve"> </w:delText>
          </w:r>
        </w:del>
      </w:ins>
    </w:p>
    <w:p w14:paraId="67982DFE" w14:textId="0485C0C6" w:rsidR="00CF6AF3" w:rsidRDefault="00DE487A" w:rsidP="00E3070E">
      <w:pPr>
        <w:pStyle w:val="BodyText"/>
        <w:tabs>
          <w:tab w:val="left" w:pos="6189"/>
        </w:tabs>
        <w:rPr>
          <w:ins w:id="1461" w:author="GAV" w:date="2019-11-25T16:30:00Z"/>
        </w:rPr>
      </w:pPr>
      <w:ins w:id="1462" w:author="GAV" w:date="2019-11-25T11:08:00Z">
        <w:r>
          <w:lastRenderedPageBreak/>
          <w:t>A second</w:t>
        </w:r>
      </w:ins>
      <w:ins w:id="1463" w:author="GAV" w:date="2019-11-25T11:07:00Z">
        <w:r w:rsidR="00164E10">
          <w:t xml:space="preserve"> </w:t>
        </w:r>
      </w:ins>
      <w:ins w:id="1464" w:author="GAV" w:date="2019-11-25T11:12:00Z">
        <w:r w:rsidR="00B718C1">
          <w:t xml:space="preserve">factor </w:t>
        </w:r>
      </w:ins>
      <w:ins w:id="1465" w:author="GAV" w:date="2019-11-25T11:23:00Z">
        <w:r w:rsidR="00A646E1">
          <w:t xml:space="preserve">potentially </w:t>
        </w:r>
      </w:ins>
      <w:ins w:id="1466" w:author="GAV" w:date="2019-11-25T16:29:00Z">
        <w:r w:rsidR="004940AD">
          <w:t>compromising</w:t>
        </w:r>
      </w:ins>
      <w:ins w:id="1467" w:author="GAV" w:date="2019-11-25T11:12:00Z">
        <w:r w:rsidR="00B718C1">
          <w:t xml:space="preserve"> the </w:t>
        </w:r>
      </w:ins>
      <w:ins w:id="1468" w:author="GAV" w:date="2019-11-25T11:23:00Z">
        <w:r w:rsidR="00A646E1">
          <w:t>explanatory power of our models</w:t>
        </w:r>
      </w:ins>
      <w:ins w:id="1469" w:author="GAV" w:date="2019-11-25T10:58:00Z">
        <w:r w:rsidR="003362FE">
          <w:t xml:space="preserve"> </w:t>
        </w:r>
      </w:ins>
      <w:ins w:id="1470" w:author="GAV" w:date="2019-11-25T11:23:00Z">
        <w:r w:rsidR="009B7312">
          <w:t xml:space="preserve">is the inclusion of only </w:t>
        </w:r>
      </w:ins>
      <w:ins w:id="1471" w:author="GAV" w:date="2019-11-27T08:05:00Z">
        <w:r w:rsidR="00FA12E2">
          <w:t>the</w:t>
        </w:r>
      </w:ins>
      <w:ins w:id="1472" w:author="GAV" w:date="2019-11-25T11:23:00Z">
        <w:r w:rsidR="009B7312">
          <w:t xml:space="preserve"> hete</w:t>
        </w:r>
        <w:r w:rsidR="00D96E88">
          <w:t>rogeneities</w:t>
        </w:r>
      </w:ins>
      <w:ins w:id="1473" w:author="GAV" w:date="2019-11-27T08:05:00Z">
        <w:r w:rsidR="00FA12E2">
          <w:t xml:space="preserve"> of environmental variables</w:t>
        </w:r>
      </w:ins>
      <w:ins w:id="1474" w:author="GAV" w:date="2019-11-25T11:23:00Z">
        <w:r w:rsidR="00D96E88">
          <w:t xml:space="preserve"> and not the</w:t>
        </w:r>
      </w:ins>
      <w:ins w:id="1475" w:author="GAV" w:date="2019-11-25T11:49:00Z">
        <w:r w:rsidR="008353FD">
          <w:t>ir</w:t>
        </w:r>
      </w:ins>
      <w:ins w:id="1476" w:author="GAV" w:date="2019-11-25T11:23:00Z">
        <w:r w:rsidR="00D96E88">
          <w:t xml:space="preserve"> </w:t>
        </w:r>
      </w:ins>
      <w:ins w:id="1477" w:author="GAV" w:date="2019-11-25T11:49:00Z">
        <w:r w:rsidR="008353FD">
          <w:t>absolute</w:t>
        </w:r>
      </w:ins>
      <w:ins w:id="1478" w:author="GAV" w:date="2019-11-25T11:23:00Z">
        <w:r w:rsidR="00D96E88">
          <w:t xml:space="preserve"> va</w:t>
        </w:r>
      </w:ins>
      <w:ins w:id="1479" w:author="GAV" w:date="2019-11-25T11:47:00Z">
        <w:r w:rsidR="008353FD">
          <w:t>lues</w:t>
        </w:r>
      </w:ins>
      <w:ins w:id="1480" w:author="GAV" w:date="2019-11-25T11:23:00Z">
        <w:r w:rsidR="00D96E88">
          <w:t xml:space="preserve">. </w:t>
        </w:r>
      </w:ins>
      <w:ins w:id="1481" w:author="GAV" w:date="2019-11-25T11:47:00Z">
        <w:r w:rsidR="008353FD">
          <w:t xml:space="preserve">Although </w:t>
        </w:r>
      </w:ins>
      <w:ins w:id="1482" w:author="GAV" w:date="2019-11-25T11:49:00Z">
        <w:r w:rsidR="008353FD">
          <w:t>the absolute</w:t>
        </w:r>
      </w:ins>
      <w:ins w:id="1483" w:author="GAV" w:date="2019-11-25T11:47:00Z">
        <w:r w:rsidR="008353FD">
          <w:t xml:space="preserve"> values</w:t>
        </w:r>
      </w:ins>
      <w:ins w:id="1484" w:author="GAV" w:date="2019-11-25T11:49:00Z">
        <w:r w:rsidR="008353FD">
          <w:t xml:space="preserve"> of </w:t>
        </w:r>
      </w:ins>
      <w:ins w:id="1485" w:author="GAV" w:date="2019-11-25T12:02:00Z">
        <w:r w:rsidR="00C55DCA">
          <w:t>certain</w:t>
        </w:r>
      </w:ins>
      <w:ins w:id="1486" w:author="GAV" w:date="2019-11-25T11:53:00Z">
        <w:r w:rsidR="0065333D">
          <w:t xml:space="preserve"> environmental </w:t>
        </w:r>
      </w:ins>
      <w:ins w:id="1487" w:author="GAV" w:date="2019-11-25T11:49:00Z">
        <w:r w:rsidR="008353FD">
          <w:t>variables, particularly</w:t>
        </w:r>
      </w:ins>
      <w:ins w:id="1488" w:author="GAV" w:date="2019-11-25T11:50:00Z">
        <w:r w:rsidR="008353FD">
          <w:t xml:space="preserve"> those </w:t>
        </w:r>
      </w:ins>
      <w:ins w:id="1489" w:author="GAV" w:date="2019-11-25T11:53:00Z">
        <w:r w:rsidR="0065333D">
          <w:t>influencing</w:t>
        </w:r>
      </w:ins>
      <w:ins w:id="1490" w:author="GAV" w:date="2019-11-25T11:50:00Z">
        <w:r w:rsidR="008353FD">
          <w:t xml:space="preserve"> </w:t>
        </w:r>
      </w:ins>
      <w:ins w:id="1491" w:author="GAV" w:date="2019-11-25T11:53:00Z">
        <w:r w:rsidR="0065333D">
          <w:t>biological</w:t>
        </w:r>
      </w:ins>
      <w:ins w:id="1492" w:author="GAV" w:date="2019-11-25T11:50:00Z">
        <w:r w:rsidR="008353FD">
          <w:t xml:space="preserve"> productivity</w:t>
        </w:r>
      </w:ins>
      <w:ins w:id="1493" w:author="GAV" w:date="2019-11-25T12:10:00Z">
        <w:r w:rsidR="00873A2C">
          <w:t xml:space="preserve"> (</w:t>
        </w:r>
      </w:ins>
      <w:ins w:id="1494" w:author="Ruan Van Mazijk" w:date="2019-12-02T14:47:00Z">
        <w:r w:rsidR="0035758D">
          <w:t xml:space="preserve">i.e. </w:t>
        </w:r>
      </w:ins>
      <w:ins w:id="1495" w:author="GAV" w:date="2019-11-25T12:10:00Z">
        <w:r w:rsidR="00873A2C">
          <w:t>energy-water theory)</w:t>
        </w:r>
      </w:ins>
      <w:ins w:id="1496" w:author="GAV" w:date="2019-11-25T11:50:00Z">
        <w:r w:rsidR="008353FD">
          <w:t>,</w:t>
        </w:r>
      </w:ins>
      <w:ins w:id="1497" w:author="GAV" w:date="2019-11-25T11:47:00Z">
        <w:r w:rsidR="008353FD">
          <w:t xml:space="preserve"> have often been </w:t>
        </w:r>
      </w:ins>
      <w:ins w:id="1498" w:author="GAV" w:date="2019-11-27T08:05:00Z">
        <w:r w:rsidR="00FA12E2">
          <w:t>found</w:t>
        </w:r>
      </w:ins>
      <w:ins w:id="1499" w:author="GAV" w:date="2019-11-25T11:47:00Z">
        <w:r w:rsidR="008353FD">
          <w:t xml:space="preserve"> to </w:t>
        </w:r>
      </w:ins>
      <w:ins w:id="1500" w:author="GAV" w:date="2019-11-25T12:03:00Z">
        <w:r w:rsidR="00C55DCA">
          <w:t>correlate positively with</w:t>
        </w:r>
      </w:ins>
      <w:ins w:id="1501" w:author="GAV" w:date="2019-11-25T11:47:00Z">
        <w:r w:rsidR="008353FD">
          <w:t xml:space="preserve"> species richness</w:t>
        </w:r>
      </w:ins>
      <w:ins w:id="1502" w:author="GAV" w:date="2019-11-25T12:02:00Z">
        <w:r w:rsidR="00C55DCA">
          <w:t xml:space="preserve"> at broad scales</w:t>
        </w:r>
      </w:ins>
      <w:ins w:id="1503" w:author="GAV" w:date="2019-11-25T11:52:00Z">
        <w:r w:rsidR="0065333D">
          <w:t xml:space="preserve"> (</w:t>
        </w:r>
      </w:ins>
      <w:ins w:id="1504" w:author="GAV" w:date="2019-11-25T12:09:00Z">
        <w:r w:rsidR="00873A2C">
          <w:t xml:space="preserve">Currie 1991; </w:t>
        </w:r>
      </w:ins>
      <w:ins w:id="1505" w:author="GAV" w:date="2019-11-25T12:05:00Z">
        <w:r w:rsidR="00873A2C">
          <w:t xml:space="preserve">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ins>
      <w:ins w:id="1506" w:author="GAV" w:date="2019-11-25T11:52:00Z">
        <w:r w:rsidR="0065333D">
          <w:t>)</w:t>
        </w:r>
      </w:ins>
      <w:ins w:id="1507" w:author="GAV" w:date="2019-11-25T11:51:00Z">
        <w:r w:rsidR="008353FD">
          <w:t xml:space="preserve">, we elected to omit these variables from our analyses because </w:t>
        </w:r>
      </w:ins>
      <w:ins w:id="1508" w:author="GAV" w:date="2019-11-25T12:27:00Z">
        <w:r w:rsidR="002D35E5">
          <w:t>we</w:t>
        </w:r>
      </w:ins>
      <w:ins w:id="1509" w:author="GAV" w:date="2019-11-25T11:51:00Z">
        <w:r w:rsidR="0065333D">
          <w:t xml:space="preserve"> </w:t>
        </w:r>
      </w:ins>
      <w:ins w:id="1510" w:author="GAV" w:date="2019-11-25T13:34:00Z">
        <w:r w:rsidR="008B6F00">
          <w:t>wished</w:t>
        </w:r>
      </w:ins>
      <w:ins w:id="1511" w:author="GAV" w:date="2019-11-25T11:51:00Z">
        <w:r w:rsidR="0065333D">
          <w:t xml:space="preserve"> explicitly </w:t>
        </w:r>
      </w:ins>
      <w:ins w:id="1512" w:author="GAV" w:date="2019-11-25T12:06:00Z">
        <w:r w:rsidR="00873A2C">
          <w:t>to assess</w:t>
        </w:r>
      </w:ins>
      <w:ins w:id="1513" w:author="GAV" w:date="2019-11-25T11:52:00Z">
        <w:r w:rsidR="00C55DCA">
          <w:t xml:space="preserve"> the </w:t>
        </w:r>
      </w:ins>
      <w:ins w:id="1514" w:author="GAV" w:date="2019-11-25T13:34:00Z">
        <w:r w:rsidR="008B6F00">
          <w:t>ability</w:t>
        </w:r>
      </w:ins>
      <w:ins w:id="1515" w:author="GAV" w:date="2019-11-25T11:52:00Z">
        <w:r w:rsidR="00C55DCA">
          <w:t xml:space="preserve"> of heterogeneity </w:t>
        </w:r>
      </w:ins>
      <w:ins w:id="1516" w:author="GAV" w:date="2019-11-25T13:35:00Z">
        <w:r w:rsidR="008B6F00">
          <w:t>to account for</w:t>
        </w:r>
      </w:ins>
      <w:ins w:id="1517" w:author="GAV" w:date="2019-11-25T11:52:00Z">
        <w:r w:rsidR="00C55DCA">
          <w:t xml:space="preserve"> species richness variation across the GCFR and SWAFR</w:t>
        </w:r>
      </w:ins>
      <w:ins w:id="1518" w:author="GAV" w:date="2019-11-25T12:04:00Z">
        <w:r w:rsidR="00C55DCA">
          <w:t>.</w:t>
        </w:r>
      </w:ins>
      <w:ins w:id="1519" w:author="GAV" w:date="2019-11-25T12:02:00Z">
        <w:r w:rsidR="00C55DCA">
          <w:t xml:space="preserve"> </w:t>
        </w:r>
      </w:ins>
      <w:ins w:id="1520" w:author="GAV" w:date="2019-11-25T15:03:00Z">
        <w:r w:rsidR="00B31A36">
          <w:t>Besides</w:t>
        </w:r>
      </w:ins>
      <w:ins w:id="1521" w:author="GAV" w:date="2019-11-25T12:02:00Z">
        <w:r w:rsidR="00C55DCA">
          <w:t xml:space="preserve">, </w:t>
        </w:r>
      </w:ins>
      <w:ins w:id="1522" w:author="GAV" w:date="2019-11-25T12:38:00Z">
        <w:r w:rsidR="001B750B">
          <w:t xml:space="preserve">as noted by </w:t>
        </w:r>
      </w:ins>
      <w:ins w:id="1523" w:author="GAV" w:date="2019-11-25T12:10:00Z">
        <w:r w:rsidR="00873A2C">
          <w:t>Cowling et al. (2017)</w:t>
        </w:r>
      </w:ins>
      <w:ins w:id="1524" w:author="GAV" w:date="2019-11-25T12:39:00Z">
        <w:r w:rsidR="001B750B">
          <w:t>,</w:t>
        </w:r>
      </w:ins>
      <w:ins w:id="1525" w:author="GAV" w:date="2019-11-25T12:10:00Z">
        <w:r w:rsidR="00873A2C">
          <w:t xml:space="preserve"> ene</w:t>
        </w:r>
        <w:r w:rsidR="00E929F6">
          <w:t xml:space="preserve">rgy-water theory does not </w:t>
        </w:r>
      </w:ins>
      <w:ins w:id="1526" w:author="GAV" w:date="2019-11-25T13:35:00Z">
        <w:r w:rsidR="008B6F00">
          <w:t>appear to hold</w:t>
        </w:r>
      </w:ins>
      <w:ins w:id="1527" w:author="GAV" w:date="2019-11-25T12:10:00Z">
        <w:r w:rsidR="00E929F6">
          <w:t xml:space="preserve"> in the GCFR where species richness is </w:t>
        </w:r>
      </w:ins>
      <w:ins w:id="1528" w:author="GAV" w:date="2019-11-25T14:50:00Z">
        <w:r w:rsidR="00DA7104">
          <w:t>maximized</w:t>
        </w:r>
      </w:ins>
      <w:ins w:id="1529" w:author="GAV" w:date="2019-11-25T12:10:00Z">
        <w:r w:rsidR="00E929F6">
          <w:t xml:space="preserve"> in cool</w:t>
        </w:r>
      </w:ins>
      <w:ins w:id="1530" w:author="GAV" w:date="2019-11-25T13:36:00Z">
        <w:r w:rsidR="008B6F00">
          <w:t>,</w:t>
        </w:r>
      </w:ins>
      <w:ins w:id="1531" w:author="GAV" w:date="2019-11-25T12:10:00Z">
        <w:r w:rsidR="00E929F6">
          <w:t xml:space="preserve"> nutrient-impoverished</w:t>
        </w:r>
      </w:ins>
      <w:ins w:id="1532" w:author="GAV" w:date="2019-11-25T13:36:00Z">
        <w:r w:rsidR="008B6F00">
          <w:t xml:space="preserve"> areas</w:t>
        </w:r>
      </w:ins>
      <w:ins w:id="1533" w:author="GAV" w:date="2019-11-25T12:10:00Z">
        <w:r w:rsidR="00E929F6">
          <w:t>.</w:t>
        </w:r>
      </w:ins>
      <w:ins w:id="1534" w:author="GAV" w:date="2019-11-25T14:52:00Z">
        <w:r w:rsidR="00DA7104">
          <w:t xml:space="preserve"> </w:t>
        </w:r>
      </w:ins>
      <w:ins w:id="1535" w:author="GAV" w:date="2019-11-28T10:23:00Z">
        <w:r w:rsidR="004F2596">
          <w:t>The same appears to be true for the</w:t>
        </w:r>
      </w:ins>
      <w:ins w:id="1536" w:author="GAV" w:date="2019-11-25T16:30:00Z">
        <w:r w:rsidR="00CF6AF3">
          <w:t xml:space="preserve"> SWAFR</w:t>
        </w:r>
      </w:ins>
      <w:ins w:id="1537" w:author="GAV" w:date="2019-11-28T10:23:00Z">
        <w:r w:rsidR="004F2596">
          <w:t xml:space="preserve"> (ref***)</w:t>
        </w:r>
      </w:ins>
      <w:ins w:id="1538" w:author="GAV" w:date="2019-11-25T16:30:00Z">
        <w:r w:rsidR="00CF6AF3">
          <w:t>.</w:t>
        </w:r>
        <w:del w:id="1539" w:author="Ruan Van Mazijk" w:date="2019-12-02T14:48:00Z">
          <w:r w:rsidR="00CF6AF3" w:rsidDel="009A7BDA">
            <w:delText xml:space="preserve"> </w:delText>
          </w:r>
        </w:del>
      </w:ins>
    </w:p>
    <w:p w14:paraId="71B7CD1B" w14:textId="0E959E56" w:rsidR="00BB7BC5" w:rsidRDefault="001C321C" w:rsidP="00E3070E">
      <w:pPr>
        <w:pStyle w:val="BodyText"/>
        <w:tabs>
          <w:tab w:val="left" w:pos="6189"/>
        </w:tabs>
        <w:rPr>
          <w:ins w:id="1540" w:author="GAV" w:date="2019-11-25T13:37:00Z"/>
        </w:rPr>
      </w:pPr>
      <w:ins w:id="1541" w:author="GAV" w:date="2019-11-25T12:13:00Z">
        <w:r>
          <w:t xml:space="preserve">A third factor underpinning the unexplained variance in our models is spatial variation in collection effort and its consequences for </w:t>
        </w:r>
      </w:ins>
      <w:ins w:id="1542" w:author="GAV" w:date="2019-11-25T12:15:00Z">
        <w:r w:rsidR="00F83A4F">
          <w:t>species richness estimates.</w:t>
        </w:r>
      </w:ins>
      <w:ins w:id="1543" w:author="GAV" w:date="2019-11-25T11:47:00Z">
        <w:r w:rsidR="008353FD">
          <w:t xml:space="preserve"> </w:t>
        </w:r>
      </w:ins>
      <w:ins w:id="1544" w:author="GAV" w:date="2019-11-25T12:16:00Z">
        <w:r w:rsidR="00E823D6">
          <w:t xml:space="preserve">Although some </w:t>
        </w:r>
      </w:ins>
      <w:ins w:id="1545" w:author="GAV" w:date="2019-11-25T12:23:00Z">
        <w:r w:rsidR="00841F89">
          <w:t>a</w:t>
        </w:r>
      </w:ins>
      <w:ins w:id="1546" w:author="GAV" w:date="2019-11-25T12:16:00Z">
        <w:r w:rsidR="00E823D6">
          <w:t xml:space="preserve">uthors </w:t>
        </w:r>
      </w:ins>
      <w:ins w:id="1547" w:author="GAV" w:date="2019-11-28T10:24:00Z">
        <w:r w:rsidR="004F2596">
          <w:t>have argued for</w:t>
        </w:r>
      </w:ins>
      <w:ins w:id="1548" w:author="GAV" w:date="2019-11-25T12:16:00Z">
        <w:r w:rsidR="00E823D6">
          <w:t xml:space="preserve"> the</w:t>
        </w:r>
      </w:ins>
      <w:ins w:id="1549" w:author="GAV" w:date="2019-11-25T12:25:00Z">
        <w:r w:rsidR="002D35E5">
          <w:t xml:space="preserve"> application of rarefaction techniq</w:t>
        </w:r>
      </w:ins>
      <w:ins w:id="1550" w:author="GAV" w:date="2019-11-25T15:38:00Z">
        <w:r w:rsidR="00B053CB">
          <w:t>u</w:t>
        </w:r>
      </w:ins>
      <w:ins w:id="1551" w:author="GAV" w:date="2019-11-25T12:25:00Z">
        <w:r w:rsidR="002D35E5">
          <w:t>es</w:t>
        </w:r>
      </w:ins>
      <w:ins w:id="1552" w:author="GAV" w:date="2019-11-25T12:16:00Z">
        <w:r w:rsidR="00E823D6">
          <w:t xml:space="preserve"> to correct for </w:t>
        </w:r>
      </w:ins>
      <w:ins w:id="1553" w:author="GAV" w:date="2019-11-25T12:26:00Z">
        <w:r w:rsidR="002D35E5">
          <w:t xml:space="preserve">variable </w:t>
        </w:r>
      </w:ins>
      <w:ins w:id="1554" w:author="GAV" w:date="2019-11-25T12:16:00Z">
        <w:r w:rsidR="00E823D6">
          <w:t>collection effort</w:t>
        </w:r>
      </w:ins>
      <w:ins w:id="1555" w:author="GAV" w:date="2019-11-25T12:28:00Z">
        <w:r w:rsidR="002D35E5">
          <w:t xml:space="preserve"> (refs)</w:t>
        </w:r>
      </w:ins>
      <w:ins w:id="1556" w:author="GAV" w:date="2019-11-25T12:16:00Z">
        <w:r w:rsidR="00E823D6">
          <w:t xml:space="preserve">, </w:t>
        </w:r>
      </w:ins>
      <w:ins w:id="1557" w:author="GAV" w:date="2019-11-25T15:38:00Z">
        <w:r w:rsidR="00B053CB">
          <w:t xml:space="preserve">the application of these approaches to systematically-biased collection data is </w:t>
        </w:r>
      </w:ins>
      <w:ins w:id="1558" w:author="GAV" w:date="2019-11-25T15:42:00Z">
        <w:r w:rsidR="0092446E">
          <w:t xml:space="preserve">potentially </w:t>
        </w:r>
      </w:ins>
      <w:ins w:id="1559" w:author="GAV" w:date="2019-11-25T15:38:00Z">
        <w:r w:rsidR="00B053CB">
          <w:t>problematic</w:t>
        </w:r>
      </w:ins>
      <w:ins w:id="1560" w:author="GAV" w:date="2019-11-25T15:39:00Z">
        <w:r w:rsidR="00B053CB">
          <w:t xml:space="preserve"> (refs)</w:t>
        </w:r>
      </w:ins>
      <w:ins w:id="1561" w:author="GAV" w:date="2019-11-25T15:38:00Z">
        <w:r w:rsidR="00B053CB">
          <w:t xml:space="preserve"> and </w:t>
        </w:r>
      </w:ins>
      <w:ins w:id="1562" w:author="GAV" w:date="2019-11-25T12:16:00Z">
        <w:r w:rsidR="00E823D6">
          <w:t>we have desisted from doing so because</w:t>
        </w:r>
      </w:ins>
      <w:ins w:id="1563" w:author="GAV" w:date="2019-11-27T08:06:00Z">
        <w:r w:rsidR="00F85B67">
          <w:t>, for the South African flora,</w:t>
        </w:r>
      </w:ins>
      <w:ins w:id="1564" w:author="GAV" w:date="2019-11-25T12:16:00Z">
        <w:r w:rsidR="00E823D6">
          <w:t xml:space="preserve"> </w:t>
        </w:r>
      </w:ins>
      <w:ins w:id="1565" w:author="GAV" w:date="2019-11-25T12:26:00Z">
        <w:r w:rsidR="002D35E5">
          <w:t>these methods</w:t>
        </w:r>
      </w:ins>
      <w:ins w:id="1566" w:author="GAV" w:date="2019-11-25T12:27:00Z">
        <w:r w:rsidR="002D35E5">
          <w:t xml:space="preserve"> severely distort known species richness</w:t>
        </w:r>
      </w:ins>
      <w:ins w:id="1567" w:author="GAV" w:date="2019-11-25T12:28:00Z">
        <w:r w:rsidR="002D35E5">
          <w:t xml:space="preserve"> (Cramer and </w:t>
        </w:r>
        <w:proofErr w:type="spellStart"/>
        <w:r w:rsidR="002D35E5">
          <w:t>Verboom</w:t>
        </w:r>
        <w:proofErr w:type="spellEnd"/>
        <w:r w:rsidR="002D35E5">
          <w:t xml:space="preserve"> 2017)</w:t>
        </w:r>
      </w:ins>
      <w:ins w:id="1568" w:author="GAV" w:date="2019-11-25T12:27:00Z">
        <w:r w:rsidR="002D35E5">
          <w:t>.</w:t>
        </w:r>
      </w:ins>
    </w:p>
    <w:p w14:paraId="73FD09B2" w14:textId="07C50199" w:rsidR="005C0E41" w:rsidRDefault="007535ED">
      <w:pPr>
        <w:pStyle w:val="BodyText"/>
        <w:tabs>
          <w:tab w:val="left" w:pos="6189"/>
        </w:tabs>
        <w:rPr>
          <w:ins w:id="1569" w:author="user" w:date="2019-11-30T17:12:00Z"/>
        </w:rPr>
      </w:pPr>
      <w:ins w:id="1570" w:author="GAV" w:date="2019-11-25T14:45:00Z">
        <w:r>
          <w:t xml:space="preserve">A fourth and final factor </w:t>
        </w:r>
      </w:ins>
      <w:ins w:id="1571" w:author="user" w:date="2019-11-30T16:35:00Z">
        <w:r w:rsidR="003C1D3C">
          <w:t xml:space="preserve">potentially </w:t>
        </w:r>
      </w:ins>
      <w:ins w:id="1572" w:author="GAV" w:date="2019-11-25T14:45:00Z">
        <w:r>
          <w:t>compromising</w:t>
        </w:r>
      </w:ins>
      <w:ins w:id="1573" w:author="GAV" w:date="2019-11-25T13:37:00Z">
        <w:r w:rsidR="00022A4F">
          <w:t xml:space="preserve"> </w:t>
        </w:r>
      </w:ins>
      <w:ins w:id="1574" w:author="GAV" w:date="2019-11-25T13:50:00Z">
        <w:r w:rsidR="0039482B">
          <w:t xml:space="preserve">the strength of the species richness-heterogeneity relationship </w:t>
        </w:r>
      </w:ins>
      <w:ins w:id="1575" w:author="GAV" w:date="2019-11-25T14:45:00Z">
        <w:r>
          <w:t>is the</w:t>
        </w:r>
      </w:ins>
      <w:ins w:id="1576" w:author="GAV" w:date="2019-11-25T13:37:00Z">
        <w:r w:rsidR="00022A4F">
          <w:t xml:space="preserve"> existence of </w:t>
        </w:r>
      </w:ins>
      <w:ins w:id="1577" w:author="GAV" w:date="2019-11-25T13:41:00Z">
        <w:r w:rsidR="00022A4F">
          <w:t xml:space="preserve">diversity </w:t>
        </w:r>
      </w:ins>
      <w:ins w:id="1578" w:author="GAV" w:date="2019-11-25T13:37:00Z">
        <w:r w:rsidR="00022A4F">
          <w:t xml:space="preserve">hotspots </w:t>
        </w:r>
      </w:ins>
      <w:ins w:id="1579" w:author="GAV" w:date="2019-11-25T14:47:00Z">
        <w:r>
          <w:t>whose</w:t>
        </w:r>
      </w:ins>
      <w:ins w:id="1580" w:author="GAV" w:date="2019-11-25T13:41:00Z">
        <w:r w:rsidR="00022A4F">
          <w:t xml:space="preserve"> high species richness </w:t>
        </w:r>
      </w:ins>
      <w:ins w:id="1581" w:author="GAV" w:date="2019-11-25T14:47:00Z">
        <w:r>
          <w:t xml:space="preserve">is not </w:t>
        </w:r>
      </w:ins>
      <w:ins w:id="1582" w:author="GAV" w:date="2019-11-25T15:24:00Z">
        <w:r w:rsidR="00E41E17">
          <w:t xml:space="preserve">directly </w:t>
        </w:r>
      </w:ins>
      <w:ins w:id="1583" w:author="GAV" w:date="2019-11-25T14:47:00Z">
        <w:r>
          <w:t>linked to</w:t>
        </w:r>
      </w:ins>
      <w:ins w:id="1584" w:author="GAV" w:date="2019-11-25T13:37:00Z">
        <w:r w:rsidR="005C0E41">
          <w:t xml:space="preserve"> </w:t>
        </w:r>
      </w:ins>
      <w:ins w:id="1585" w:author="GAV" w:date="2019-11-25T13:41:00Z">
        <w:del w:id="1586" w:author="user" w:date="2019-11-30T16:35:00Z">
          <w:r w:rsidR="00022A4F" w:rsidDel="00FB1888">
            <w:delText xml:space="preserve">their </w:delText>
          </w:r>
        </w:del>
      </w:ins>
      <w:ins w:id="1587" w:author="GAV" w:date="2019-11-25T15:29:00Z">
        <w:r w:rsidR="00422E7C">
          <w:t>physiographic</w:t>
        </w:r>
      </w:ins>
      <w:ins w:id="1588" w:author="GAV" w:date="2019-11-25T13:41:00Z">
        <w:r w:rsidR="00022A4F">
          <w:t xml:space="preserve"> heterogeneity</w:t>
        </w:r>
      </w:ins>
      <w:ins w:id="1589" w:author="GAV" w:date="2019-11-25T13:42:00Z">
        <w:r w:rsidR="0039482B">
          <w:t xml:space="preserve">. </w:t>
        </w:r>
      </w:ins>
      <w:ins w:id="1590" w:author="GAV" w:date="2019-11-25T15:35:00Z">
        <w:r w:rsidR="00B053CB">
          <w:t>This is a</w:t>
        </w:r>
      </w:ins>
      <w:ins w:id="1591" w:author="GAV" w:date="2019-11-25T15:50:00Z">
        <w:r w:rsidR="00EC2B93">
          <w:t xml:space="preserve"> potentially significant</w:t>
        </w:r>
      </w:ins>
      <w:ins w:id="1592" w:author="GAV" w:date="2019-11-25T15:35:00Z">
        <w:r w:rsidR="00B053CB">
          <w:t xml:space="preserve"> issue in </w:t>
        </w:r>
      </w:ins>
      <w:ins w:id="1593" w:author="GAV" w:date="2019-11-28T10:25:00Z">
        <w:r w:rsidR="000C16A6">
          <w:t xml:space="preserve">both </w:t>
        </w:r>
      </w:ins>
      <w:ins w:id="1594" w:author="GAV" w:date="2019-11-25T15:35:00Z">
        <w:r w:rsidR="00B053CB">
          <w:t xml:space="preserve">the </w:t>
        </w:r>
      </w:ins>
      <w:ins w:id="1595" w:author="GAV" w:date="2019-11-25T15:24:00Z">
        <w:r w:rsidR="00E41E17">
          <w:t>GCFR</w:t>
        </w:r>
      </w:ins>
      <w:ins w:id="1596" w:author="GAV" w:date="2019-11-25T15:44:00Z">
        <w:r w:rsidR="0092446E">
          <w:t xml:space="preserve"> and SWAFR</w:t>
        </w:r>
      </w:ins>
      <w:ins w:id="1597" w:author="GAV" w:date="2019-11-25T15:28:00Z">
        <w:r w:rsidR="00422E7C">
          <w:t xml:space="preserve"> </w:t>
        </w:r>
      </w:ins>
      <w:ins w:id="1598" w:author="GAV" w:date="2019-11-25T15:37:00Z">
        <w:r w:rsidR="00B053CB">
          <w:t>where</w:t>
        </w:r>
        <w:r w:rsidR="0092446E">
          <w:t xml:space="preserve"> </w:t>
        </w:r>
      </w:ins>
      <w:ins w:id="1599" w:author="GAV" w:date="2019-11-25T15:45:00Z">
        <w:r w:rsidR="0092446E">
          <w:t>species richness</w:t>
        </w:r>
      </w:ins>
      <w:ins w:id="1600" w:author="GAV" w:date="2019-11-28T10:27:00Z">
        <w:r w:rsidR="00AF591A">
          <w:t xml:space="preserve"> </w:t>
        </w:r>
      </w:ins>
      <w:ins w:id="1601" w:author="GAV" w:date="2019-11-28T11:55:00Z">
        <w:r w:rsidR="005C5C96">
          <w:t xml:space="preserve">is often concentrated in </w:t>
        </w:r>
      </w:ins>
      <w:ins w:id="1602" w:author="GAV" w:date="2019-11-28T10:27:00Z">
        <w:r w:rsidR="00AF591A">
          <w:t>hotspots</w:t>
        </w:r>
      </w:ins>
      <w:ins w:id="1603" w:author="GAV" w:date="2019-11-25T15:46:00Z">
        <w:r w:rsidR="0092446E">
          <w:t xml:space="preserve"> </w:t>
        </w:r>
      </w:ins>
      <w:ins w:id="1604" w:author="GAV" w:date="2019-11-25T15:45:00Z">
        <w:r w:rsidR="0092446E">
          <w:t xml:space="preserve">(cf. Oliver et al. 1983; </w:t>
        </w:r>
        <w:proofErr w:type="spellStart"/>
        <w:r w:rsidR="0092446E">
          <w:t>Gioia</w:t>
        </w:r>
        <w:proofErr w:type="spellEnd"/>
        <w:r w:rsidR="0092446E">
          <w:t xml:space="preserve"> and Hopper 2017) </w:t>
        </w:r>
      </w:ins>
      <w:ins w:id="1605" w:author="GAV" w:date="2019-11-28T11:55:00Z">
        <w:r w:rsidR="005C5C96">
          <w:t xml:space="preserve">whose </w:t>
        </w:r>
      </w:ins>
      <w:ins w:id="1606" w:author="GAV" w:date="2019-11-28T11:56:00Z">
        <w:r w:rsidR="005C5C96">
          <w:t>exceptional richness</w:t>
        </w:r>
      </w:ins>
      <w:ins w:id="1607" w:author="GAV" w:date="2019-11-28T11:58:00Z">
        <w:r w:rsidR="005C5C96">
          <w:t>, at least in some instances,</w:t>
        </w:r>
      </w:ins>
      <w:ins w:id="1608" w:author="GAV" w:date="2019-11-28T11:55:00Z">
        <w:r w:rsidR="005C5C96">
          <w:t xml:space="preserve"> may be a consequence of </w:t>
        </w:r>
      </w:ins>
      <w:ins w:id="1609" w:author="GAV" w:date="2019-11-29T14:57:00Z">
        <w:r w:rsidR="00F600D2">
          <w:t>paleo</w:t>
        </w:r>
      </w:ins>
      <w:ins w:id="1610" w:author="GAV" w:date="2019-11-28T11:55:00Z">
        <w:r w:rsidR="005C5C96">
          <w:t>environmental history</w:t>
        </w:r>
      </w:ins>
      <w:ins w:id="1611" w:author="GAV" w:date="2019-11-25T15:46:00Z">
        <w:r w:rsidR="0092446E">
          <w:t xml:space="preserve">. </w:t>
        </w:r>
      </w:ins>
      <w:ins w:id="1612" w:author="GAV" w:date="2019-11-25T15:28:00Z">
        <w:r w:rsidR="00422E7C">
          <w:t xml:space="preserve">In the </w:t>
        </w:r>
      </w:ins>
      <w:ins w:id="1613" w:author="GAV" w:date="2019-11-25T15:32:00Z">
        <w:r w:rsidR="00422E7C">
          <w:t xml:space="preserve">Cape Floristic Region (CFR; </w:t>
        </w:r>
        <w:proofErr w:type="spellStart"/>
        <w:r w:rsidR="00422E7C">
          <w:rPr>
            <w:i/>
          </w:rPr>
          <w:t>sensu</w:t>
        </w:r>
        <w:proofErr w:type="spellEnd"/>
        <w:r w:rsidR="00422E7C">
          <w:t xml:space="preserve"> Goldblatt 1978), for example,</w:t>
        </w:r>
        <w:r w:rsidR="00EC2B93">
          <w:t xml:space="preserve"> </w:t>
        </w:r>
      </w:ins>
      <w:ins w:id="1614" w:author="GAV" w:date="2019-11-25T15:47:00Z">
        <w:r w:rsidR="00654E88">
          <w:t>high</w:t>
        </w:r>
      </w:ins>
      <w:ins w:id="1615" w:author="GAV" w:date="2019-11-25T15:50:00Z">
        <w:r w:rsidR="00EC2B93">
          <w:t>er</w:t>
        </w:r>
      </w:ins>
      <w:ins w:id="1616" w:author="GAV" w:date="2019-11-25T15:32:00Z">
        <w:r w:rsidR="00422E7C">
          <w:t xml:space="preserve"> species richness </w:t>
        </w:r>
      </w:ins>
      <w:ins w:id="1617" w:author="GAV" w:date="2019-11-25T15:50:00Z">
        <w:r w:rsidR="00EC2B93">
          <w:t>in</w:t>
        </w:r>
      </w:ins>
      <w:ins w:id="1618" w:author="GAV" w:date="2019-11-25T15:32:00Z">
        <w:r w:rsidR="00422E7C">
          <w:t xml:space="preserve"> the west </w:t>
        </w:r>
      </w:ins>
      <w:ins w:id="1619" w:author="GAV" w:date="2019-11-25T15:10:00Z">
        <w:r w:rsidR="00C5195B">
          <w:t xml:space="preserve">has been attributed to </w:t>
        </w:r>
      </w:ins>
      <w:ins w:id="1620" w:author="GAV" w:date="2019-11-25T14:25:00Z">
        <w:r w:rsidR="009959BB">
          <w:t>reduced</w:t>
        </w:r>
      </w:ins>
      <w:ins w:id="1621" w:author="GAV" w:date="2019-11-25T14:29:00Z">
        <w:r w:rsidR="009959BB">
          <w:t xml:space="preserve"> rates of</w:t>
        </w:r>
      </w:ins>
      <w:ins w:id="1622" w:author="GAV" w:date="2019-11-25T14:25:00Z">
        <w:r w:rsidR="009959BB">
          <w:t xml:space="preserve"> extinction</w:t>
        </w:r>
      </w:ins>
      <w:ins w:id="1623" w:author="GAV" w:date="2019-11-25T14:29:00Z">
        <w:r w:rsidR="00340481">
          <w:t>,</w:t>
        </w:r>
      </w:ins>
      <w:ins w:id="1624" w:author="GAV" w:date="2019-11-25T14:25:00Z">
        <w:r w:rsidR="009959BB">
          <w:t xml:space="preserve"> associated with greater climatic stability through the Pleistocene</w:t>
        </w:r>
      </w:ins>
      <w:ins w:id="1625" w:author="GAV" w:date="2019-11-25T15:11:00Z">
        <w:r w:rsidR="00C5195B">
          <w:t xml:space="preserve"> (Cowling and Lombard 2002; Cowling et al. 2017)</w:t>
        </w:r>
      </w:ins>
      <w:ins w:id="1626" w:author="GAV" w:date="2019-11-25T15:32:00Z">
        <w:r w:rsidR="00422E7C">
          <w:t>.</w:t>
        </w:r>
      </w:ins>
      <w:ins w:id="1627" w:author="GAV" w:date="2019-11-25T13:52:00Z">
        <w:r w:rsidR="00B876DB">
          <w:t xml:space="preserve"> </w:t>
        </w:r>
      </w:ins>
      <w:ins w:id="1628" w:author="GAV" w:date="2019-11-28T11:55:00Z">
        <w:r w:rsidR="005C5C96">
          <w:t>In this study, w</w:t>
        </w:r>
      </w:ins>
      <w:ins w:id="1629" w:author="GAV" w:date="2019-11-25T15:56:00Z">
        <w:r w:rsidR="003C6BD9">
          <w:t xml:space="preserve">e used </w:t>
        </w:r>
      </w:ins>
      <w:ins w:id="1630" w:author="GAV" w:date="2019-11-25T15:58:00Z">
        <w:r w:rsidR="003C6BD9">
          <w:t xml:space="preserve">the </w:t>
        </w:r>
      </w:ins>
      <w:ins w:id="1631" w:author="GAV" w:date="2019-11-25T15:56:00Z">
        <w:r w:rsidR="003C6BD9">
          <w:t xml:space="preserve">residuals </w:t>
        </w:r>
      </w:ins>
      <w:ins w:id="1632" w:author="GAV" w:date="2019-11-25T15:58:00Z">
        <w:del w:id="1633" w:author="user" w:date="2019-11-30T16:36:00Z">
          <w:r w:rsidR="003C6BD9" w:rsidDel="00FB1888">
            <w:delText>associated with our</w:delText>
          </w:r>
        </w:del>
      </w:ins>
      <w:ins w:id="1634" w:author="user" w:date="2019-11-30T16:36:00Z">
        <w:r w:rsidR="00FB1888">
          <w:t>derived from</w:t>
        </w:r>
      </w:ins>
      <w:ins w:id="1635" w:author="GAV" w:date="2019-11-25T15:58:00Z">
        <w:r w:rsidR="003C6BD9">
          <w:t xml:space="preserve"> PC1-based ANCOVA and multiple regression models</w:t>
        </w:r>
      </w:ins>
      <w:ins w:id="1636" w:author="GAV" w:date="2019-11-25T15:56:00Z">
        <w:r w:rsidR="003C6BD9">
          <w:t xml:space="preserve"> </w:t>
        </w:r>
      </w:ins>
      <w:ins w:id="1637" w:author="GAV" w:date="2019-11-25T15:58:00Z">
        <w:r w:rsidR="003C6BD9">
          <w:t xml:space="preserve">to identify </w:t>
        </w:r>
      </w:ins>
      <w:ins w:id="1638" w:author="GAV" w:date="2019-11-28T11:55:00Z">
        <w:r w:rsidR="005C5C96">
          <w:t>hotspots</w:t>
        </w:r>
      </w:ins>
      <w:ins w:id="1639" w:author="GAV" w:date="2019-11-27T08:09:00Z">
        <w:r w:rsidR="00E17461">
          <w:t xml:space="preserve"> </w:t>
        </w:r>
      </w:ins>
      <w:ins w:id="1640" w:author="GAV" w:date="2019-11-25T15:58:00Z">
        <w:r w:rsidR="003C6BD9">
          <w:t xml:space="preserve">whose species richness </w:t>
        </w:r>
      </w:ins>
      <w:ins w:id="1641" w:author="GAV" w:date="2019-11-25T15:59:00Z">
        <w:r w:rsidR="003C6BD9">
          <w:t>exceed</w:t>
        </w:r>
      </w:ins>
      <w:ins w:id="1642" w:author="GAV" w:date="2019-11-25T16:00:00Z">
        <w:r w:rsidR="003C6BD9">
          <w:t>s</w:t>
        </w:r>
      </w:ins>
      <w:ins w:id="1643" w:author="GAV" w:date="2019-11-25T15:59:00Z">
        <w:r w:rsidR="003C6BD9">
          <w:t xml:space="preserve"> that expected on the basis of their </w:t>
        </w:r>
      </w:ins>
      <w:ins w:id="1644" w:author="GAV" w:date="2019-11-25T16:00:00Z">
        <w:r w:rsidR="003C6BD9">
          <w:t xml:space="preserve">underlying </w:t>
        </w:r>
      </w:ins>
      <w:ins w:id="1645" w:author="GAV" w:date="2019-11-25T15:59:00Z">
        <w:r w:rsidR="003C6BD9">
          <w:t>heterogeneit</w:t>
        </w:r>
      </w:ins>
      <w:ins w:id="1646" w:author="GAV" w:date="2019-11-25T16:00:00Z">
        <w:r w:rsidR="003C6BD9">
          <w:t>ies</w:t>
        </w:r>
      </w:ins>
      <w:ins w:id="1647" w:author="GAV" w:date="2019-11-25T15:59:00Z">
        <w:r w:rsidR="003C6BD9">
          <w:t>.</w:t>
        </w:r>
      </w:ins>
      <w:ins w:id="1648" w:author="GAV" w:date="2019-11-25T15:53:00Z">
        <w:r w:rsidR="004B237D">
          <w:t xml:space="preserve"> </w:t>
        </w:r>
      </w:ins>
      <w:ins w:id="1649" w:author="GAV" w:date="2019-11-27T08:12:00Z">
        <w:r w:rsidR="002E03CA">
          <w:t xml:space="preserve">At least some of the </w:t>
        </w:r>
      </w:ins>
      <w:ins w:id="1650" w:author="GAV" w:date="2019-11-27T08:13:00Z">
        <w:r w:rsidR="002E03CA">
          <w:t xml:space="preserve">hotspots identified in this manner correspond to </w:t>
        </w:r>
        <w:proofErr w:type="spellStart"/>
        <w:r w:rsidR="002E03CA">
          <w:t>centres</w:t>
        </w:r>
        <w:proofErr w:type="spellEnd"/>
        <w:r w:rsidR="002E03CA">
          <w:t xml:space="preserve"> of long</w:t>
        </w:r>
      </w:ins>
      <w:ins w:id="1651" w:author="GAV" w:date="2019-11-29T14:58:00Z">
        <w:r w:rsidR="00F600D2">
          <w:t>-</w:t>
        </w:r>
      </w:ins>
      <w:ins w:id="1652" w:author="GAV" w:date="2019-11-27T08:13:00Z">
        <w:r w:rsidR="002E03CA">
          <w:t>ter</w:t>
        </w:r>
      </w:ins>
      <w:ins w:id="1653" w:author="GAV" w:date="2019-11-29T14:58:00Z">
        <w:r w:rsidR="00F600D2">
          <w:t xml:space="preserve">m environmental </w:t>
        </w:r>
        <w:del w:id="1654" w:author="user" w:date="2019-11-30T16:36:00Z">
          <w:r w:rsidR="00F600D2" w:rsidDel="00FB1888">
            <w:delText>heterogeneity</w:delText>
          </w:r>
        </w:del>
      </w:ins>
      <w:ins w:id="1655" w:author="user" w:date="2019-11-30T16:36:00Z">
        <w:r w:rsidR="00FB1888">
          <w:t>stability</w:t>
        </w:r>
      </w:ins>
      <w:ins w:id="1656" w:author="GAV" w:date="2019-11-29T14:58:00Z">
        <w:r w:rsidR="00F600D2">
          <w:t xml:space="preserve">. In the GCFR, for example, the </w:t>
        </w:r>
      </w:ins>
      <w:ins w:id="1657" w:author="user" w:date="2019-11-30T17:01:00Z">
        <w:r w:rsidR="00865292">
          <w:t>southwestern mountains (</w:t>
        </w:r>
      </w:ins>
      <w:proofErr w:type="spellStart"/>
      <w:ins w:id="1658" w:author="GAV" w:date="2019-11-29T14:58:00Z">
        <w:r w:rsidR="00F600D2">
          <w:t>Kogelberg</w:t>
        </w:r>
      </w:ins>
      <w:proofErr w:type="spellEnd"/>
      <w:ins w:id="1659" w:author="GAV" w:date="2019-11-29T15:24:00Z">
        <w:r w:rsidR="00D279AB">
          <w:t>-Hottentots Holland</w:t>
        </w:r>
      </w:ins>
      <w:ins w:id="1660" w:author="user" w:date="2019-11-30T17:01:00Z">
        <w:r w:rsidR="00865292">
          <w:t>)</w:t>
        </w:r>
      </w:ins>
      <w:ins w:id="1661" w:author="GAV" w:date="2019-11-29T15:00:00Z">
        <w:del w:id="1662" w:author="user" w:date="2019-11-30T17:01:00Z">
          <w:r w:rsidR="00F600D2" w:rsidDel="00865292">
            <w:delText xml:space="preserve"> region</w:delText>
          </w:r>
        </w:del>
      </w:ins>
      <w:ins w:id="1663" w:author="GAV" w:date="2019-11-29T15:01:00Z">
        <w:r w:rsidR="00F600D2">
          <w:t xml:space="preserve"> ha</w:t>
        </w:r>
      </w:ins>
      <w:ins w:id="1664" w:author="user" w:date="2019-11-30T17:01:00Z">
        <w:r w:rsidR="00865292">
          <w:t>ve</w:t>
        </w:r>
      </w:ins>
      <w:ins w:id="1665" w:author="GAV" w:date="2019-11-29T15:01:00Z">
        <w:del w:id="1666" w:author="user" w:date="2019-11-30T17:01:00Z">
          <w:r w:rsidR="00F600D2" w:rsidDel="00865292">
            <w:delText>s</w:delText>
          </w:r>
        </w:del>
        <w:r w:rsidR="00F600D2">
          <w:t xml:space="preserve"> been identified as a </w:t>
        </w:r>
      </w:ins>
      <w:ins w:id="1667" w:author="GAV" w:date="2019-11-29T15:25:00Z">
        <w:r w:rsidR="00D279AB">
          <w:t xml:space="preserve">long-term </w:t>
        </w:r>
        <w:del w:id="1668" w:author="user" w:date="2019-11-30T17:01:00Z">
          <w:r w:rsidR="00D279AB" w:rsidDel="00865292">
            <w:delText>(</w:delText>
          </w:r>
        </w:del>
      </w:ins>
      <w:ins w:id="1669" w:author="GAV" w:date="2019-11-29T15:01:00Z">
        <w:del w:id="1670" w:author="user" w:date="2019-11-30T17:01:00Z">
          <w:r w:rsidR="00F600D2" w:rsidDel="00865292">
            <w:delText>Neogene-Pleistocene</w:delText>
          </w:r>
        </w:del>
      </w:ins>
      <w:ins w:id="1671" w:author="GAV" w:date="2019-11-29T15:25:00Z">
        <w:del w:id="1672" w:author="user" w:date="2019-11-30T17:01:00Z">
          <w:r w:rsidR="00D279AB" w:rsidDel="00865292">
            <w:delText xml:space="preserve">) </w:delText>
          </w:r>
        </w:del>
        <w:r w:rsidR="00D279AB">
          <w:t>climatic</w:t>
        </w:r>
      </w:ins>
      <w:ins w:id="1673" w:author="user" w:date="2019-11-30T18:10:00Z">
        <w:r w:rsidR="005143E0">
          <w:t xml:space="preserve"> and hydrological</w:t>
        </w:r>
      </w:ins>
      <w:ins w:id="1674" w:author="GAV" w:date="2019-11-29T15:01:00Z">
        <w:r w:rsidR="00F600D2">
          <w:t xml:space="preserve"> refugium</w:t>
        </w:r>
      </w:ins>
      <w:ins w:id="1675" w:author="GAV" w:date="2019-11-29T15:25:00Z">
        <w:r w:rsidR="00D279AB">
          <w:t>, especially</w:t>
        </w:r>
      </w:ins>
      <w:ins w:id="1676" w:author="GAV" w:date="2019-11-29T15:01:00Z">
        <w:r w:rsidR="00F600D2">
          <w:t xml:space="preserve"> for </w:t>
        </w:r>
      </w:ins>
      <w:ins w:id="1677" w:author="GAV" w:date="2019-11-29T15:03:00Z">
        <w:r w:rsidR="00670FB5">
          <w:t>moisture-loving species</w:t>
        </w:r>
      </w:ins>
      <w:ins w:id="1678" w:author="user" w:date="2019-11-30T18:10:00Z">
        <w:r w:rsidR="005143E0">
          <w:t xml:space="preserve"> which inhabit the numerous bogs and seeps found there</w:t>
        </w:r>
      </w:ins>
      <w:ins w:id="1679" w:author="GAV" w:date="2019-11-29T15:03:00Z">
        <w:r w:rsidR="00670FB5">
          <w:t xml:space="preserve"> </w:t>
        </w:r>
        <w:del w:id="1680" w:author="user" w:date="2019-11-30T17:04:00Z">
          <w:r w:rsidR="00670FB5" w:rsidDel="00865292">
            <w:delText xml:space="preserve">which associate with the numerous bogs and seepages </w:delText>
          </w:r>
        </w:del>
      </w:ins>
      <w:ins w:id="1681" w:author="GAV" w:date="2019-11-29T15:26:00Z">
        <w:del w:id="1682" w:author="user" w:date="2019-11-30T17:04:00Z">
          <w:r w:rsidR="00D279AB" w:rsidDel="00865292">
            <w:delText>in</w:delText>
          </w:r>
        </w:del>
      </w:ins>
      <w:ins w:id="1683" w:author="GAV" w:date="2019-11-29T15:03:00Z">
        <w:del w:id="1684" w:author="user" w:date="2019-11-30T17:04:00Z">
          <w:r w:rsidR="00670FB5" w:rsidDel="00865292">
            <w:delText xml:space="preserve"> th</w:delText>
          </w:r>
        </w:del>
        <w:del w:id="1685" w:author="user" w:date="2019-11-30T17:01:00Z">
          <w:r w:rsidR="00670FB5" w:rsidDel="00865292">
            <w:delText>is</w:delText>
          </w:r>
        </w:del>
        <w:del w:id="1686" w:author="user" w:date="2019-11-30T17:04:00Z">
          <w:r w:rsidR="00670FB5" w:rsidDel="00865292">
            <w:delText xml:space="preserve"> area </w:delText>
          </w:r>
        </w:del>
      </w:ins>
      <w:ins w:id="1687" w:author="user" w:date="2019-11-30T16:36:00Z">
        <w:r w:rsidR="00FB1888">
          <w:t>(</w:t>
        </w:r>
      </w:ins>
      <w:proofErr w:type="spellStart"/>
      <w:ins w:id="1688" w:author="GAV" w:date="2019-11-29T15:26:00Z">
        <w:r w:rsidR="00D279AB">
          <w:t>Wuest</w:t>
        </w:r>
        <w:proofErr w:type="spellEnd"/>
        <w:r w:rsidR="00D279AB">
          <w:t xml:space="preserve"> et al. 2019; Linder 2019). Similarly, </w:t>
        </w:r>
      </w:ins>
      <w:ins w:id="1689" w:author="GAV" w:date="2019-11-29T16:12:00Z">
        <w:del w:id="1690" w:author="user" w:date="2019-11-30T16:59:00Z">
          <w:r w:rsidR="008E7CC7" w:rsidDel="00A61581">
            <w:delText xml:space="preserve">a combination of </w:delText>
          </w:r>
        </w:del>
        <w:r w:rsidR="008E7CC7">
          <w:t xml:space="preserve">pollen and </w:t>
        </w:r>
      </w:ins>
      <w:ins w:id="1691" w:author="GAV" w:date="2019-11-29T16:14:00Z">
        <w:r w:rsidR="008E7CC7">
          <w:t xml:space="preserve">midden-based </w:t>
        </w:r>
      </w:ins>
      <w:ins w:id="1692" w:author="GAV" w:date="2019-11-29T16:12:00Z">
        <w:r w:rsidR="008E7CC7">
          <w:t>isotope</w:t>
        </w:r>
      </w:ins>
      <w:ins w:id="1693" w:author="GAV" w:date="2019-11-29T16:13:00Z">
        <w:r w:rsidR="008E7CC7">
          <w:t xml:space="preserve"> data</w:t>
        </w:r>
      </w:ins>
      <w:ins w:id="1694" w:author="GAV" w:date="2019-11-29T16:14:00Z">
        <w:r w:rsidR="008E7CC7">
          <w:t xml:space="preserve"> provide evidence of relatively muted </w:t>
        </w:r>
      </w:ins>
      <w:ins w:id="1695" w:author="GAV" w:date="2019-11-29T16:15:00Z">
        <w:r w:rsidR="008E7CC7">
          <w:t xml:space="preserve">Pleistocene </w:t>
        </w:r>
      </w:ins>
      <w:ins w:id="1696" w:author="GAV" w:date="2019-11-29T16:14:00Z">
        <w:r w:rsidR="008E7CC7">
          <w:t>climate change</w:t>
        </w:r>
      </w:ins>
      <w:ins w:id="1697" w:author="GAV" w:date="2019-11-29T16:16:00Z">
        <w:r w:rsidR="002B7852">
          <w:t xml:space="preserve"> </w:t>
        </w:r>
        <w:del w:id="1698" w:author="user" w:date="2019-11-30T16:32:00Z">
          <w:r w:rsidR="002B7852" w:rsidDel="005F49E0">
            <w:delText xml:space="preserve">at </w:delText>
          </w:r>
        </w:del>
      </w:ins>
      <w:ins w:id="1699" w:author="GAV" w:date="2019-11-29T16:17:00Z">
        <w:del w:id="1700" w:author="user" w:date="2019-11-30T16:32:00Z">
          <w:r w:rsidR="002B7852" w:rsidDel="005F49E0">
            <w:delText xml:space="preserve">certain sites </w:delText>
          </w:r>
        </w:del>
        <w:r w:rsidR="002B7852">
          <w:t>in</w:t>
        </w:r>
      </w:ins>
      <w:ins w:id="1701" w:author="GAV" w:date="2019-11-29T16:16:00Z">
        <w:r w:rsidR="002B7852">
          <w:t xml:space="preserve"> </w:t>
        </w:r>
      </w:ins>
      <w:ins w:id="1702" w:author="GAV" w:date="2019-11-29T16:14:00Z">
        <w:r w:rsidR="008E7CC7">
          <w:t xml:space="preserve">the </w:t>
        </w:r>
      </w:ins>
      <w:ins w:id="1703" w:author="GAV" w:date="2019-11-29T16:05:00Z">
        <w:r w:rsidR="00803F65">
          <w:t>Cederberg</w:t>
        </w:r>
      </w:ins>
      <w:ins w:id="1704" w:author="GAV" w:date="2019-11-29T16:15:00Z">
        <w:r w:rsidR="008E7CC7">
          <w:t xml:space="preserve"> (Meadows and </w:t>
        </w:r>
        <w:proofErr w:type="spellStart"/>
        <w:r w:rsidR="008E7CC7">
          <w:t>Sugden</w:t>
        </w:r>
        <w:proofErr w:type="spellEnd"/>
        <w:r w:rsidR="008E7CC7">
          <w:t xml:space="preserve"> 1991, 1993; Meadows et al. 2010)</w:t>
        </w:r>
      </w:ins>
      <w:ins w:id="1705" w:author="GAV" w:date="2019-11-29T15:31:00Z">
        <w:del w:id="1706" w:author="user" w:date="2019-11-30T17:05:00Z">
          <w:r w:rsidR="00B419FD" w:rsidDel="00865292">
            <w:delText>,</w:delText>
          </w:r>
        </w:del>
        <w:del w:id="1707" w:author="user" w:date="2019-11-30T16:32:00Z">
          <w:r w:rsidR="00B419FD" w:rsidDel="005F49E0">
            <w:delText xml:space="preserve"> </w:delText>
          </w:r>
        </w:del>
      </w:ins>
      <w:ins w:id="1708" w:author="GAV" w:date="2019-11-29T16:05:00Z">
        <w:del w:id="1709" w:author="user" w:date="2019-11-30T16:32:00Z">
          <w:r w:rsidR="00803F65" w:rsidDel="005F49E0">
            <w:delText xml:space="preserve">which is </w:delText>
          </w:r>
        </w:del>
      </w:ins>
      <w:ins w:id="1710" w:author="GAV" w:date="2019-11-29T16:15:00Z">
        <w:del w:id="1711" w:author="user" w:date="2019-11-30T16:32:00Z">
          <w:r w:rsidR="008E7CC7" w:rsidDel="005F49E0">
            <w:delText xml:space="preserve">here also </w:delText>
          </w:r>
        </w:del>
      </w:ins>
      <w:ins w:id="1712" w:author="GAV" w:date="2019-11-29T15:31:00Z">
        <w:del w:id="1713" w:author="user" w:date="2019-11-30T16:32:00Z">
          <w:r w:rsidR="00B419FD" w:rsidDel="005F49E0">
            <w:delText xml:space="preserve">identified </w:delText>
          </w:r>
        </w:del>
      </w:ins>
      <w:ins w:id="1714" w:author="GAV" w:date="2019-11-29T16:05:00Z">
        <w:del w:id="1715" w:author="user" w:date="2019-11-30T16:32:00Z">
          <w:r w:rsidR="00803F65" w:rsidDel="005F49E0">
            <w:delText xml:space="preserve">here </w:delText>
          </w:r>
        </w:del>
      </w:ins>
      <w:ins w:id="1716" w:author="GAV" w:date="2019-11-29T15:31:00Z">
        <w:del w:id="1717" w:author="user" w:date="2019-11-30T16:32:00Z">
          <w:r w:rsidR="00B419FD" w:rsidDel="005F49E0">
            <w:delText xml:space="preserve">as </w:delText>
          </w:r>
        </w:del>
      </w:ins>
      <w:ins w:id="1718" w:author="GAV" w:date="2019-11-29T16:15:00Z">
        <w:del w:id="1719" w:author="user" w:date="2019-11-30T16:32:00Z">
          <w:r w:rsidR="008E7CC7" w:rsidDel="005F49E0">
            <w:delText>high-species richness</w:delText>
          </w:r>
        </w:del>
      </w:ins>
      <w:ins w:id="1720" w:author="GAV" w:date="2019-11-29T15:31:00Z">
        <w:del w:id="1721" w:author="user" w:date="2019-11-30T16:32:00Z">
          <w:r w:rsidR="00B419FD" w:rsidDel="005F49E0">
            <w:delText xml:space="preserve"> outlier at the QDS-scale</w:delText>
          </w:r>
        </w:del>
      </w:ins>
      <w:ins w:id="1722" w:author="GAV" w:date="2019-11-29T16:15:00Z">
        <w:r w:rsidR="008E7CC7">
          <w:t>.</w:t>
        </w:r>
      </w:ins>
      <w:ins w:id="1723" w:author="GAV" w:date="2019-11-29T15:31:00Z">
        <w:r w:rsidR="00B419FD">
          <w:t xml:space="preserve"> </w:t>
        </w:r>
      </w:ins>
      <w:ins w:id="1724" w:author="user" w:date="2019-11-30T17:01:00Z">
        <w:r w:rsidR="00865292">
          <w:t xml:space="preserve">Although </w:t>
        </w:r>
      </w:ins>
      <w:ins w:id="1725" w:author="user" w:date="2019-11-30T17:03:00Z">
        <w:r w:rsidR="00865292">
          <w:t>the</w:t>
        </w:r>
      </w:ins>
      <w:ins w:id="1726" w:author="user" w:date="2019-11-30T17:06:00Z">
        <w:r w:rsidR="00865292">
          <w:t xml:space="preserve"> biota of the</w:t>
        </w:r>
      </w:ins>
      <w:ins w:id="1727" w:author="user" w:date="2019-11-30T17:03:00Z">
        <w:r w:rsidR="00865292">
          <w:t xml:space="preserve"> </w:t>
        </w:r>
      </w:ins>
      <w:ins w:id="1728" w:author="user" w:date="2019-11-30T17:01:00Z">
        <w:r w:rsidR="00865292">
          <w:t>SWAFR</w:t>
        </w:r>
      </w:ins>
      <w:ins w:id="1729" w:author="user" w:date="2019-11-30T17:02:00Z">
        <w:r w:rsidR="00865292">
          <w:t xml:space="preserve"> </w:t>
        </w:r>
      </w:ins>
      <w:ins w:id="1730" w:author="user" w:date="2019-11-30T18:11:00Z">
        <w:r w:rsidR="005143E0">
          <w:t xml:space="preserve">also </w:t>
        </w:r>
      </w:ins>
      <w:ins w:id="1731" w:author="user" w:date="2019-11-30T17:02:00Z">
        <w:r w:rsidR="00865292">
          <w:t>shows evidence of climatically-forced</w:t>
        </w:r>
      </w:ins>
      <w:ins w:id="1732" w:author="user" w:date="2019-11-30T17:03:00Z">
        <w:r w:rsidR="00865292">
          <w:t xml:space="preserve"> range contraction</w:t>
        </w:r>
      </w:ins>
      <w:ins w:id="1733" w:author="user" w:date="2019-11-30T17:11:00Z">
        <w:r w:rsidR="00AA210A">
          <w:t xml:space="preserve"> in the Pleistocene</w:t>
        </w:r>
      </w:ins>
      <w:ins w:id="1734" w:author="user" w:date="2019-11-30T17:06:00Z">
        <w:r w:rsidR="0084063D">
          <w:t xml:space="preserve"> (Byrne and Hines 2004; Byrne 2008)</w:t>
        </w:r>
      </w:ins>
      <w:ins w:id="1735" w:author="user" w:date="2019-11-30T17:03:00Z">
        <w:r w:rsidR="00865292">
          <w:t xml:space="preserve">, the </w:t>
        </w:r>
      </w:ins>
      <w:ins w:id="1736" w:author="user" w:date="2019-11-30T17:06:00Z">
        <w:r w:rsidR="0084063D">
          <w:t>exact posi</w:t>
        </w:r>
        <w:r w:rsidR="005143E0">
          <w:t xml:space="preserve">tion of putative refugia </w:t>
        </w:r>
      </w:ins>
      <w:ins w:id="1737" w:author="user" w:date="2019-11-30T18:17:00Z">
        <w:r w:rsidR="00A44F62">
          <w:t xml:space="preserve">in the SWAFR </w:t>
        </w:r>
      </w:ins>
      <w:ins w:id="1738" w:author="user" w:date="2019-11-30T17:06:00Z">
        <w:r w:rsidR="005143E0">
          <w:t xml:space="preserve">is </w:t>
        </w:r>
      </w:ins>
      <w:ins w:id="1739" w:author="user" w:date="2019-11-30T18:11:00Z">
        <w:r w:rsidR="005143E0">
          <w:t xml:space="preserve">somewhat </w:t>
        </w:r>
      </w:ins>
      <w:ins w:id="1740" w:author="user" w:date="2019-11-30T17:06:00Z">
        <w:r w:rsidR="005143E0">
          <w:t>un</w:t>
        </w:r>
        <w:r w:rsidR="0084063D">
          <w:t xml:space="preserve">clear. </w:t>
        </w:r>
      </w:ins>
      <w:ins w:id="1741" w:author="user" w:date="2019-11-30T17:09:00Z">
        <w:r w:rsidR="0005522C">
          <w:t xml:space="preserve">Maps in Byrne (2008; Fig. 2), however, </w:t>
        </w:r>
      </w:ins>
      <w:ins w:id="1742" w:author="user" w:date="2019-11-30T18:18:00Z">
        <w:r w:rsidR="00A44F62">
          <w:t>identify</w:t>
        </w:r>
      </w:ins>
      <w:ins w:id="1743" w:author="user" w:date="2019-11-30T17:09:00Z">
        <w:r w:rsidR="0005522C">
          <w:t xml:space="preserve"> one </w:t>
        </w:r>
      </w:ins>
      <w:ins w:id="1744" w:author="user" w:date="2019-11-30T17:11:00Z">
        <w:r w:rsidR="00AA210A">
          <w:t>refugium in the vicinity of Perth and a second in the vicinity of Fitzgerald River.</w:t>
        </w:r>
      </w:ins>
    </w:p>
    <w:p w14:paraId="1CF39377" w14:textId="0F422505" w:rsidR="006665D2" w:rsidRDefault="00FF5125">
      <w:pPr>
        <w:pStyle w:val="BodyText"/>
        <w:tabs>
          <w:tab w:val="left" w:pos="6189"/>
        </w:tabs>
        <w:rPr>
          <w:ins w:id="1745" w:author="user" w:date="2019-11-24T20:03:00Z"/>
        </w:rPr>
      </w:pPr>
      <w:ins w:id="1746" w:author="user" w:date="2019-11-30T18:05:00Z">
        <w:r>
          <w:t xml:space="preserve">In summary, although </w:t>
        </w:r>
      </w:ins>
      <w:ins w:id="1747" w:author="user" w:date="2019-11-30T18:06:00Z">
        <w:r>
          <w:t xml:space="preserve">the existence of </w:t>
        </w:r>
      </w:ins>
      <w:ins w:id="1748" w:author="user" w:date="2019-11-30T18:08:00Z">
        <w:r>
          <w:t xml:space="preserve">a </w:t>
        </w:r>
      </w:ins>
      <w:ins w:id="1749" w:author="user" w:date="2019-11-30T18:05:00Z">
        <w:r>
          <w:t>common species richness-environmental heterogeneity relationship ac</w:t>
        </w:r>
      </w:ins>
      <w:ins w:id="1750" w:author="user" w:date="2019-11-30T18:06:00Z">
        <w:r>
          <w:t xml:space="preserve">ross the GCFR and SWAFR suggests that the greater species richness of the GCFR is partly attributable to it greater physiographic heterogeneity, the generally low coefficients of determination associated with this </w:t>
        </w:r>
      </w:ins>
      <w:ins w:id="1751" w:author="user" w:date="2019-11-30T18:08:00Z">
        <w:r>
          <w:t xml:space="preserve">relationship indicate a </w:t>
        </w:r>
      </w:ins>
      <w:ins w:id="1752" w:author="user" w:date="2019-11-30T18:11:00Z">
        <w:r w:rsidR="005143E0">
          <w:t xml:space="preserve">significant </w:t>
        </w:r>
      </w:ins>
      <w:ins w:id="1753" w:author="user" w:date="2019-11-30T18:08:00Z">
        <w:r>
          <w:t>role for other factors.</w:t>
        </w:r>
      </w:ins>
      <w:ins w:id="1754" w:author="user" w:date="2019-11-30T18:12:00Z">
        <w:r w:rsidR="005143E0">
          <w:t xml:space="preserve"> Foremost am</w:t>
        </w:r>
      </w:ins>
      <w:ins w:id="1755" w:author="user" w:date="2019-11-30T18:09:00Z">
        <w:r w:rsidR="005143E0">
          <w:t>ong</w:t>
        </w:r>
      </w:ins>
      <w:ins w:id="1756" w:author="user" w:date="2019-11-30T18:12:00Z">
        <w:r w:rsidR="005143E0">
          <w:t>st</w:t>
        </w:r>
      </w:ins>
      <w:ins w:id="1757" w:author="user" w:date="2019-11-30T18:09:00Z">
        <w:r w:rsidR="005143E0">
          <w:t xml:space="preserve"> these, </w:t>
        </w:r>
      </w:ins>
      <w:ins w:id="1758" w:author="user" w:date="2019-11-30T18:12:00Z">
        <w:r w:rsidR="005143E0">
          <w:t xml:space="preserve">perhaps, is </w:t>
        </w:r>
      </w:ins>
      <w:ins w:id="1759" w:author="user" w:date="2019-11-30T18:09:00Z">
        <w:r w:rsidR="005143E0">
          <w:t xml:space="preserve">the influence of localized </w:t>
        </w:r>
      </w:ins>
      <w:ins w:id="1760" w:author="user" w:date="2019-11-30T18:12:00Z">
        <w:r w:rsidR="005143E0">
          <w:t xml:space="preserve">diversity </w:t>
        </w:r>
      </w:ins>
      <w:ins w:id="1761" w:author="user" w:date="2019-11-30T18:09:00Z">
        <w:r w:rsidR="005143E0">
          <w:t xml:space="preserve">hotspots whose richness is a consequence of long-term climatic and hydrological </w:t>
        </w:r>
      </w:ins>
      <w:ins w:id="1762" w:author="user" w:date="2019-11-30T18:12:00Z">
        <w:r w:rsidR="005143E0">
          <w:t xml:space="preserve">stability. </w:t>
        </w:r>
      </w:ins>
      <w:ins w:id="1763" w:author="user" w:date="2019-11-30T18:19:00Z">
        <w:r w:rsidR="00A828D7">
          <w:t>Given that</w:t>
        </w:r>
      </w:ins>
      <w:ins w:id="1764" w:author="user" w:date="2019-11-30T18:12:00Z">
        <w:r w:rsidR="00024506">
          <w:t xml:space="preserve"> such hotspots are </w:t>
        </w:r>
      </w:ins>
      <w:ins w:id="1765" w:author="user" w:date="2019-11-30T18:15:00Z">
        <w:r w:rsidR="00024506">
          <w:t>essential</w:t>
        </w:r>
      </w:ins>
      <w:ins w:id="1766" w:author="user" w:date="2019-11-30T18:12:00Z">
        <w:r w:rsidR="00024506">
          <w:t xml:space="preserve"> for the long-term persistence of plant species</w:t>
        </w:r>
      </w:ins>
      <w:ins w:id="1767" w:author="user" w:date="2019-11-30T18:19:00Z">
        <w:r w:rsidR="00A828D7">
          <w:t xml:space="preserve"> richness</w:t>
        </w:r>
      </w:ins>
      <w:ins w:id="1768" w:author="user" w:date="2019-12-01T19:57:00Z">
        <w:r w:rsidR="00901D65">
          <w:t xml:space="preserve"> (McLaughlin et al. (2017)</w:t>
        </w:r>
      </w:ins>
      <w:ins w:id="1769" w:author="user" w:date="2019-11-30T18:12:00Z">
        <w:r w:rsidR="00024506">
          <w:t>, the</w:t>
        </w:r>
      </w:ins>
      <w:ins w:id="1770" w:author="user" w:date="2019-11-30T18:19:00Z">
        <w:r w:rsidR="00A828D7">
          <w:t>ir</w:t>
        </w:r>
      </w:ins>
      <w:ins w:id="1771" w:author="user" w:date="2019-11-30T18:12:00Z">
        <w:r w:rsidR="00024506">
          <w:t xml:space="preserve"> accurate identification and effective protection </w:t>
        </w:r>
      </w:ins>
      <w:ins w:id="1772" w:author="user" w:date="2019-11-30T18:40:00Z">
        <w:r w:rsidR="00273150">
          <w:t>is</w:t>
        </w:r>
      </w:ins>
      <w:ins w:id="1773" w:author="user" w:date="2019-11-30T18:20:00Z">
        <w:r w:rsidR="00A828D7">
          <w:t xml:space="preserve"> an important conservation objective</w:t>
        </w:r>
      </w:ins>
      <w:ins w:id="1774" w:author="user" w:date="2019-11-30T18:40:00Z">
        <w:r w:rsidR="00273150">
          <w:t xml:space="preserve">, particularly in the </w:t>
        </w:r>
      </w:ins>
      <w:ins w:id="1775" w:author="user" w:date="2019-12-01T19:57:00Z">
        <w:r w:rsidR="00B357CB">
          <w:t>face</w:t>
        </w:r>
      </w:ins>
      <w:ins w:id="1776" w:author="user" w:date="2019-11-30T18:40:00Z">
        <w:r w:rsidR="00273150">
          <w:t xml:space="preserve"> of contemporary climatic deterioration</w:t>
        </w:r>
      </w:ins>
      <w:ins w:id="1777" w:author="user" w:date="2019-11-30T18:16:00Z">
        <w:r w:rsidR="00273150">
          <w:t xml:space="preserve">. </w:t>
        </w:r>
      </w:ins>
      <w:ins w:id="1778" w:author="user" w:date="2019-11-30T18:41:00Z">
        <w:r w:rsidR="007A4238">
          <w:t xml:space="preserve">In </w:t>
        </w:r>
      </w:ins>
      <w:ins w:id="1779" w:author="user" w:date="2019-12-01T19:36:00Z">
        <w:r w:rsidR="006A1997">
          <w:t xml:space="preserve">the context of the GCFR or CFR, therefore, it is important to </w:t>
        </w:r>
      </w:ins>
      <w:ins w:id="1780" w:author="user" w:date="2019-12-01T19:42:00Z">
        <w:r w:rsidR="007C1274">
          <w:t>establi</w:t>
        </w:r>
      </w:ins>
      <w:ins w:id="1781" w:author="user" w:date="2019-12-01T19:40:00Z">
        <w:r w:rsidR="006A1997">
          <w:t>sh</w:t>
        </w:r>
      </w:ins>
      <w:ins w:id="1782" w:author="user" w:date="2019-12-01T19:36:00Z">
        <w:r w:rsidR="006A1997">
          <w:t xml:space="preserve"> whether the </w:t>
        </w:r>
      </w:ins>
      <w:ins w:id="1783" w:author="user" w:date="2019-12-01T19:42:00Z">
        <w:r w:rsidR="007C1274">
          <w:t>high</w:t>
        </w:r>
      </w:ins>
      <w:ins w:id="1784" w:author="user" w:date="2019-12-01T19:36:00Z">
        <w:r w:rsidR="006A1997">
          <w:t xml:space="preserve"> species richness </w:t>
        </w:r>
      </w:ins>
      <w:ins w:id="1785" w:author="user" w:date="2019-12-01T19:40:00Z">
        <w:r w:rsidR="006A1997">
          <w:t>i</w:t>
        </w:r>
      </w:ins>
      <w:ins w:id="1786" w:author="user" w:date="2019-12-01T19:43:00Z">
        <w:r w:rsidR="007C1274">
          <w:t xml:space="preserve">n the </w:t>
        </w:r>
        <w:r w:rsidR="007C1274">
          <w:lastRenderedPageBreak/>
          <w:t>west i</w:t>
        </w:r>
      </w:ins>
      <w:ins w:id="1787" w:author="user" w:date="2019-12-01T19:40:00Z">
        <w:r w:rsidR="006A1997">
          <w:t xml:space="preserve">s </w:t>
        </w:r>
      </w:ins>
      <w:ins w:id="1788" w:author="user" w:date="2019-12-01T20:02:00Z">
        <w:r w:rsidR="0047615F">
          <w:t xml:space="preserve">in fact attributable </w:t>
        </w:r>
      </w:ins>
      <w:ins w:id="1789" w:author="user" w:date="2019-12-01T19:43:00Z">
        <w:r w:rsidR="007C1274">
          <w:t>to</w:t>
        </w:r>
      </w:ins>
      <w:ins w:id="1790" w:author="user" w:date="2019-12-01T19:40:00Z">
        <w:r w:rsidR="006A1997">
          <w:t xml:space="preserve"> </w:t>
        </w:r>
      </w:ins>
      <w:ins w:id="1791" w:author="user" w:date="2019-12-01T19:36:00Z">
        <w:r w:rsidR="006A1997">
          <w:t xml:space="preserve">a broad longitudinal </w:t>
        </w:r>
      </w:ins>
      <w:ins w:id="1792" w:author="user" w:date="2019-12-01T19:40:00Z">
        <w:r w:rsidR="006A1997">
          <w:t>effect</w:t>
        </w:r>
      </w:ins>
      <w:ins w:id="1793" w:author="user" w:date="2019-12-01T19:36:00Z">
        <w:r w:rsidR="006A1997">
          <w:t xml:space="preserve">, as </w:t>
        </w:r>
      </w:ins>
      <w:ins w:id="1794" w:author="user" w:date="2019-12-01T19:50:00Z">
        <w:r w:rsidR="008C42F3">
          <w:t>impli</w:t>
        </w:r>
      </w:ins>
      <w:ins w:id="1795" w:author="user" w:date="2019-12-01T19:36:00Z">
        <w:r w:rsidR="006A1997">
          <w:t>ed by some authors</w:t>
        </w:r>
      </w:ins>
      <w:ins w:id="1796" w:author="user" w:date="2019-12-01T19:38:00Z">
        <w:r w:rsidR="006A1997">
          <w:t xml:space="preserve"> (Cowling and Lombard 2002; </w:t>
        </w:r>
      </w:ins>
      <w:proofErr w:type="spellStart"/>
      <w:ins w:id="1797" w:author="user" w:date="2019-12-01T19:39:00Z">
        <w:r w:rsidR="006A1997">
          <w:t>Verboom</w:t>
        </w:r>
        <w:proofErr w:type="spellEnd"/>
        <w:r w:rsidR="006A1997">
          <w:t xml:space="preserve"> et al. 2014; </w:t>
        </w:r>
      </w:ins>
      <w:ins w:id="1798" w:author="user" w:date="2019-12-01T19:38:00Z">
        <w:r w:rsidR="006A1997">
          <w:t>Cowling et al. 2017)</w:t>
        </w:r>
      </w:ins>
      <w:ins w:id="1799" w:author="user" w:date="2019-12-01T19:36:00Z">
        <w:r w:rsidR="006A1997">
          <w:t xml:space="preserve">, or whether it is </w:t>
        </w:r>
      </w:ins>
      <w:ins w:id="1800" w:author="user" w:date="2019-12-01T19:58:00Z">
        <w:r w:rsidR="00E63877">
          <w:t>tied</w:t>
        </w:r>
      </w:ins>
      <w:ins w:id="1801" w:author="user" w:date="2019-12-01T19:41:00Z">
        <w:r w:rsidR="00017D5E">
          <w:t xml:space="preserve"> to</w:t>
        </w:r>
      </w:ins>
      <w:ins w:id="1802" w:author="user" w:date="2019-12-01T19:36:00Z">
        <w:r w:rsidR="00017D5E">
          <w:t xml:space="preserve"> the </w:t>
        </w:r>
      </w:ins>
      <w:ins w:id="1803" w:author="user" w:date="2019-12-01T19:43:00Z">
        <w:r w:rsidR="007C1274">
          <w:t>presence of</w:t>
        </w:r>
      </w:ins>
      <w:ins w:id="1804" w:author="user" w:date="2019-12-01T19:36:00Z">
        <w:r w:rsidR="006A1997">
          <w:t xml:space="preserve"> hotspots </w:t>
        </w:r>
      </w:ins>
      <w:ins w:id="1805" w:author="user" w:date="2019-12-01T19:44:00Z">
        <w:r w:rsidR="007C1274">
          <w:t xml:space="preserve">whose exceptional richness is attributable to </w:t>
        </w:r>
      </w:ins>
      <w:ins w:id="1806" w:author="user" w:date="2019-12-01T19:46:00Z">
        <w:r w:rsidR="008C42F3">
          <w:t xml:space="preserve">effects </w:t>
        </w:r>
      </w:ins>
      <w:ins w:id="1807" w:author="user" w:date="2019-12-01T19:47:00Z">
        <w:r w:rsidR="008C42F3">
          <w:t>that are more local in nature</w:t>
        </w:r>
      </w:ins>
      <w:ins w:id="1808" w:author="user" w:date="2019-12-01T19:41:00Z">
        <w:r w:rsidR="007C1274">
          <w:t>.</w:t>
        </w:r>
      </w:ins>
      <w:ins w:id="1809" w:author="user" w:date="2019-12-01T19:46:00Z">
        <w:r w:rsidR="003C7229">
          <w:t xml:space="preserve"> </w:t>
        </w:r>
      </w:ins>
      <w:ins w:id="1810" w:author="user" w:date="2019-12-01T19:58:00Z">
        <w:r w:rsidR="00E63877">
          <w:t>O</w:t>
        </w:r>
      </w:ins>
      <w:ins w:id="1811" w:author="user" w:date="2019-12-01T19:46:00Z">
        <w:r w:rsidR="003C7229">
          <w:t>ur data</w:t>
        </w:r>
      </w:ins>
      <w:ins w:id="1812" w:author="user" w:date="2019-12-01T20:03:00Z">
        <w:r w:rsidR="0020179E">
          <w:t xml:space="preserve">, perhaps, </w:t>
        </w:r>
      </w:ins>
      <w:ins w:id="1813" w:author="user" w:date="2019-12-01T19:58:00Z">
        <w:r w:rsidR="00E63877">
          <w:t>point</w:t>
        </w:r>
      </w:ins>
      <w:ins w:id="1814" w:author="user" w:date="2019-12-01T20:03:00Z">
        <w:r w:rsidR="0020179E">
          <w:t xml:space="preserve"> </w:t>
        </w:r>
      </w:ins>
      <w:ins w:id="1815" w:author="user" w:date="2019-12-01T19:46:00Z">
        <w:r w:rsidR="003C7229">
          <w:t xml:space="preserve">towards the second interpretation, with the </w:t>
        </w:r>
        <w:proofErr w:type="spellStart"/>
        <w:r w:rsidR="003C7229">
          <w:t>Kogelberg</w:t>
        </w:r>
        <w:proofErr w:type="spellEnd"/>
        <w:r w:rsidR="003C7229">
          <w:t>-Hottentots Holland area emerging as a particularly important refugium</w:t>
        </w:r>
      </w:ins>
      <w:ins w:id="1816" w:author="user" w:date="2019-12-01T19:58:00Z">
        <w:r w:rsidR="00E63877">
          <w:t xml:space="preserve"> for Cape plant</w:t>
        </w:r>
      </w:ins>
      <w:ins w:id="1817" w:author="user" w:date="2019-12-01T19:59:00Z">
        <w:r w:rsidR="00E63877">
          <w:t xml:space="preserve"> diversity.</w:t>
        </w:r>
      </w:ins>
      <w:ins w:id="1818" w:author="user" w:date="2019-12-01T20:03:00Z">
        <w:r w:rsidR="009555F6">
          <w:t xml:space="preserve"> Given that much of the </w:t>
        </w:r>
      </w:ins>
      <w:ins w:id="1819" w:author="user" w:date="2019-12-01T20:04:00Z">
        <w:r w:rsidR="009555F6">
          <w:t>locally-</w:t>
        </w:r>
      </w:ins>
      <w:ins w:id="1820" w:author="user" w:date="2019-12-01T20:03:00Z">
        <w:r w:rsidR="009555F6">
          <w:t>endemic diversity of this area is associated</w:t>
        </w:r>
      </w:ins>
      <w:ins w:id="1821" w:author="user" w:date="2019-12-01T20:04:00Z">
        <w:r w:rsidR="009555F6">
          <w:t xml:space="preserve"> </w:t>
        </w:r>
      </w:ins>
      <w:ins w:id="1822" w:author="user" w:date="2019-12-01T20:09:00Z">
        <w:r w:rsidR="003E5F41">
          <w:t xml:space="preserve">with </w:t>
        </w:r>
      </w:ins>
      <w:ins w:id="1823" w:author="user" w:date="2019-12-01T20:04:00Z">
        <w:r w:rsidR="009555F6">
          <w:t xml:space="preserve">bog and seepage habitats (Linder 2019), </w:t>
        </w:r>
      </w:ins>
      <w:ins w:id="1824" w:author="user" w:date="2019-12-01T20:07:00Z">
        <w:r w:rsidR="003E5F41">
          <w:t>recent proposals to abstract water from the Table Mountain Group aquifer</w:t>
        </w:r>
      </w:ins>
      <w:ins w:id="1825" w:author="user" w:date="2019-12-01T20:08:00Z">
        <w:r w:rsidR="003E5F41">
          <w:t xml:space="preserve"> which feeds these bogs, present a serious threat to the continued persistence of Cape floristic diversity, particularly </w:t>
        </w:r>
      </w:ins>
      <w:ins w:id="1826" w:author="user" w:date="2019-12-01T20:10:00Z">
        <w:r w:rsidR="003E5F41">
          <w:t>since</w:t>
        </w:r>
      </w:ins>
      <w:ins w:id="1827" w:author="user" w:date="2019-12-01T20:08:00Z">
        <w:r w:rsidR="003E5F41">
          <w:t xml:space="preserve"> the hydrological consequences of such abstraction remain poorly understood</w:t>
        </w:r>
      </w:ins>
      <w:ins w:id="1828" w:author="user" w:date="2019-12-01T20:10:00Z">
        <w:r w:rsidR="00C250BB">
          <w:t xml:space="preserve"> (</w:t>
        </w:r>
        <w:proofErr w:type="spellStart"/>
        <w:r w:rsidR="00C250BB">
          <w:t>Slingsby</w:t>
        </w:r>
        <w:proofErr w:type="spellEnd"/>
        <w:r w:rsidR="00C250BB">
          <w:t xml:space="preserve"> et al. 2018)</w:t>
        </w:r>
      </w:ins>
      <w:ins w:id="1829" w:author="user" w:date="2019-12-01T20:08:00Z">
        <w:r w:rsidR="003E5F41">
          <w:t>.</w:t>
        </w:r>
      </w:ins>
    </w:p>
    <w:p w14:paraId="25BEE771" w14:textId="2415403E" w:rsidR="00E3070E" w:rsidRDefault="00C45889" w:rsidP="00E3070E">
      <w:pPr>
        <w:pStyle w:val="BodyText"/>
        <w:tabs>
          <w:tab w:val="left" w:pos="6189"/>
        </w:tabs>
        <w:rPr>
          <w:ins w:id="1830" w:author="user" w:date="2019-11-24T19:59:00Z"/>
        </w:rPr>
      </w:pPr>
      <w:ins w:id="1831" w:author="user" w:date="2019-12-01T20:10:00Z">
        <w:r>
          <w:t>END</w:t>
        </w:r>
      </w:ins>
    </w:p>
    <w:p w14:paraId="3359EA66" w14:textId="760B863C" w:rsidR="00E55419" w:rsidRDefault="00D13C71">
      <w:pPr>
        <w:pStyle w:val="BodyText"/>
        <w:tabs>
          <w:tab w:val="left" w:pos="6189"/>
        </w:tabs>
        <w:rPr>
          <w:ins w:id="1832" w:author="GAV" w:date="2019-11-22T13:01:00Z"/>
        </w:rPr>
      </w:pPr>
      <w:ins w:id="1833" w:author="GAV" w:date="2019-11-22T14:34:00Z">
        <w:del w:id="1834" w:author="user" w:date="2019-11-24T11:30:00Z">
          <w:r w:rsidDel="001E1442">
            <w:delText xml:space="preserve"> </w:delText>
          </w:r>
        </w:del>
      </w:ins>
      <w:ins w:id="1835" w:author="GAV" w:date="2019-11-22T14:26:00Z">
        <w:del w:id="1836" w:author="user" w:date="2019-11-24T11:30:00Z">
          <w:r w:rsidR="006435FF" w:rsidDel="001E1442">
            <w:delText xml:space="preserve"> </w:delText>
          </w:r>
        </w:del>
      </w:ins>
    </w:p>
    <w:p w14:paraId="351445A7" w14:textId="77777777" w:rsidR="00732FE5" w:rsidRDefault="00732FE5">
      <w:pPr>
        <w:rPr>
          <w:ins w:id="1837" w:author="GAV" w:date="2019-11-22T13:42:00Z"/>
          <w:rFonts w:asciiTheme="majorBidi" w:hAnsiTheme="majorBidi"/>
        </w:rPr>
      </w:pPr>
      <w:ins w:id="1838" w:author="GAV" w:date="2019-11-22T13:42:00Z">
        <w:r>
          <w:br w:type="page"/>
        </w:r>
      </w:ins>
    </w:p>
    <w:p w14:paraId="7CC4894B" w14:textId="77777777" w:rsidR="00732FE5" w:rsidRDefault="00732FE5">
      <w:pPr>
        <w:rPr>
          <w:ins w:id="1839" w:author="GAV" w:date="2019-11-22T13:42:00Z"/>
          <w:rFonts w:asciiTheme="majorBidi" w:hAnsiTheme="majorBidi"/>
        </w:rPr>
      </w:pPr>
      <w:ins w:id="1840" w:author="GAV" w:date="2019-11-22T13:42:00Z">
        <w:r>
          <w:lastRenderedPageBreak/>
          <w:br w:type="page"/>
        </w:r>
      </w:ins>
    </w:p>
    <w:p w14:paraId="19688DE6" w14:textId="4890F99B" w:rsidR="00563A70" w:rsidRDefault="00A7173D" w:rsidP="002C20EB">
      <w:pPr>
        <w:pStyle w:val="BodyText"/>
        <w:tabs>
          <w:tab w:val="left" w:pos="6189"/>
        </w:tabs>
        <w:rPr>
          <w:lang w:val="en-ZA"/>
        </w:rPr>
      </w:pPr>
      <w:r w:rsidRPr="002C20EB">
        <w:lastRenderedPageBreak/>
        <w:t>Broadly, w</w:t>
      </w:r>
      <w:r w:rsidR="0071024E" w:rsidRPr="002C20EB">
        <w:t xml:space="preserve">e </w:t>
      </w:r>
      <w:r w:rsidR="009547CD" w:rsidRPr="002C20EB">
        <w:t xml:space="preserve">found </w:t>
      </w:r>
      <w:r w:rsidR="0071024E" w:rsidRPr="002C20EB">
        <w:t>support for the hypothesi</w:t>
      </w:r>
      <w:r w:rsidR="008D4E78" w:rsidRPr="002C20EB">
        <w:t xml:space="preserve">s that </w:t>
      </w:r>
      <w:r w:rsidR="00F0667D" w:rsidRPr="002C20EB">
        <w:t xml:space="preserve">differences in </w:t>
      </w:r>
      <w:r w:rsidR="008D4E78" w:rsidRPr="002C20EB">
        <w:t xml:space="preserve">the observed species richness (per unit area) </w:t>
      </w:r>
      <w:r w:rsidR="002E4420" w:rsidRPr="002C20EB">
        <w:t>between the GCFR and SWAFR</w:t>
      </w:r>
      <w:r w:rsidR="008D4E78" w:rsidRPr="002C20EB">
        <w:t xml:space="preserve"> </w:t>
      </w:r>
      <w:r w:rsidR="002E4420" w:rsidRPr="002C20EB">
        <w:t>are associated with</w:t>
      </w:r>
      <w:r w:rsidR="008D4E78" w:rsidRPr="002C20EB">
        <w:t xml:space="preserve"> differences in </w:t>
      </w:r>
      <w:r w:rsidR="00C064A9" w:rsidRPr="002C20EB">
        <w:t>these regions’</w:t>
      </w:r>
      <w:r w:rsidR="008D4E78" w:rsidRPr="002C20EB">
        <w:t xml:space="preserve"> </w:t>
      </w:r>
      <w:r w:rsidR="006A42CA" w:rsidRPr="002C20EB">
        <w:t>environmental</w:t>
      </w:r>
      <w:r w:rsidR="008D4E78" w:rsidRPr="002C20EB">
        <w:t xml:space="preserve"> heterogeneity</w:t>
      </w:r>
      <w:r w:rsidR="00FD1C6D" w:rsidRPr="002C20EB">
        <w:t>, over a variety</w:t>
      </w:r>
      <w:r w:rsidR="00C63BD9" w:rsidRPr="002C20EB">
        <w:t xml:space="preserve"> </w:t>
      </w:r>
      <w:r w:rsidR="00FD1C6D" w:rsidRPr="002C20EB">
        <w:t>of environmental axes</w:t>
      </w:r>
      <w:r w:rsidR="00FB449F">
        <w:t>. This is</w:t>
      </w:r>
      <w:r w:rsidR="00AD58CE" w:rsidRPr="002C20EB">
        <w:t xml:space="preserve"> </w:t>
      </w:r>
      <w:r w:rsidR="00AD58CE" w:rsidRPr="002C20EB">
        <w:rPr>
          <w:lang w:val="en-ZA"/>
        </w:rPr>
        <w:t>corroborated by the greater levels of floristic turnover exhibited within the GCFR</w:t>
      </w:r>
      <w:r w:rsidR="000351FF">
        <w:rPr>
          <w:lang w:val="en-ZA"/>
        </w:rPr>
        <w:t xml:space="preserve"> compared t</w:t>
      </w:r>
      <w:r w:rsidR="00654B1A">
        <w:rPr>
          <w:lang w:val="en-ZA"/>
        </w:rPr>
        <w:t>o the SWAFR</w:t>
      </w:r>
      <w:r w:rsidR="00AB1D5C" w:rsidRPr="002C20EB">
        <w:t>.</w:t>
      </w:r>
      <w:r w:rsidR="00C63BD9" w:rsidRPr="002C20EB">
        <w:t xml:space="preserve"> </w:t>
      </w:r>
      <w:r w:rsidR="00AB1D5C" w:rsidRPr="002C20EB">
        <w:t xml:space="preserve">We thus conclude </w:t>
      </w:r>
      <w:r w:rsidR="00BC37CB" w:rsidRPr="002C20EB">
        <w:rPr>
          <w:lang w:val="en-ZA"/>
        </w:rPr>
        <w:t>there to be</w:t>
      </w:r>
      <w:r w:rsidR="00F31256" w:rsidRPr="002C20EB">
        <w:rPr>
          <w:lang w:val="en-ZA"/>
        </w:rPr>
        <w:t xml:space="preserve"> </w:t>
      </w:r>
      <w:r w:rsidR="002D0C5E" w:rsidRPr="002C20EB">
        <w:rPr>
          <w:lang w:val="en-ZA"/>
        </w:rPr>
        <w:t xml:space="preserve">an underlying </w:t>
      </w:r>
      <w:r w:rsidR="007608D6" w:rsidRPr="002C20EB">
        <w:rPr>
          <w:lang w:val="en-ZA"/>
        </w:rPr>
        <w:t>common relationship</w:t>
      </w:r>
      <w:r w:rsidR="002D0C5E" w:rsidRPr="002C20EB">
        <w:rPr>
          <w:lang w:val="en-ZA"/>
        </w:rPr>
        <w:t xml:space="preserve"> between species richness</w:t>
      </w:r>
      <w:r w:rsidR="00342EA6" w:rsidRPr="002C20EB">
        <w:rPr>
          <w:lang w:val="en-ZA"/>
        </w:rPr>
        <w:t xml:space="preserve"> and environmental heterogeneity</w:t>
      </w:r>
      <w:r w:rsidR="002011C9" w:rsidRPr="002C20EB">
        <w:rPr>
          <w:lang w:val="en-ZA"/>
        </w:rPr>
        <w:t>.</w:t>
      </w:r>
      <w:r w:rsidR="005571AB">
        <w:rPr>
          <w:lang w:val="en-ZA"/>
        </w:rPr>
        <w:t xml:space="preserve"> </w:t>
      </w:r>
      <w:r w:rsidR="00117505">
        <w:rPr>
          <w:lang w:val="en-ZA"/>
        </w:rPr>
        <w:t xml:space="preserve">Much </w:t>
      </w:r>
      <w:r w:rsidR="00DA4B03">
        <w:rPr>
          <w:lang w:val="en-ZA"/>
        </w:rPr>
        <w:t>prior</w:t>
      </w:r>
      <w:r w:rsidR="00117505">
        <w:rPr>
          <w:lang w:val="en-ZA"/>
        </w:rPr>
        <w:t xml:space="preserve"> macroecological work has </w:t>
      </w:r>
      <w:r w:rsidR="00F646A9">
        <w:rPr>
          <w:lang w:val="en-ZA"/>
        </w:rPr>
        <w:t xml:space="preserve">investigated </w:t>
      </w:r>
      <w:r w:rsidR="00117505">
        <w:rPr>
          <w:lang w:val="en-ZA"/>
        </w:rPr>
        <w:t>the importance of environmental heterogeneity alongside absolute environmental conditions (</w:t>
      </w:r>
      <w:proofErr w:type="spellStart"/>
      <w:r w:rsidR="00117505" w:rsidRPr="002F62E4">
        <w:rPr>
          <w:highlight w:val="yellow"/>
          <w:lang w:val="en-ZA"/>
        </w:rPr>
        <w:t>sensu</w:t>
      </w:r>
      <w:proofErr w:type="spellEnd"/>
      <w:r w:rsidR="00117505" w:rsidRPr="002F62E4">
        <w:rPr>
          <w:highlight w:val="yellow"/>
          <w:lang w:val="en-ZA"/>
        </w:rPr>
        <w:t xml:space="preserve"> energy-water theory; refs</w:t>
      </w:r>
      <w:r w:rsidR="00117505">
        <w:rPr>
          <w:lang w:val="en-ZA"/>
        </w:rPr>
        <w:t xml:space="preserve">) in explaining regional species richness, </w:t>
      </w:r>
      <w:r w:rsidR="005571AB">
        <w:rPr>
          <w:lang w:val="en-ZA"/>
        </w:rPr>
        <w:t xml:space="preserve">while </w:t>
      </w:r>
      <w:r w:rsidR="00117505">
        <w:rPr>
          <w:lang w:val="en-ZA"/>
        </w:rPr>
        <w:t xml:space="preserve">our study identifies </w:t>
      </w:r>
      <w:r w:rsidR="003368AB">
        <w:rPr>
          <w:lang w:val="en-ZA"/>
        </w:rPr>
        <w:t>some forms of</w:t>
      </w:r>
      <w:r w:rsidR="00117505">
        <w:rPr>
          <w:lang w:val="en-ZA"/>
        </w:rPr>
        <w:t xml:space="preserve"> heterogeneity of which are correlated with </w:t>
      </w:r>
      <w:r w:rsidR="00C82EE4">
        <w:rPr>
          <w:lang w:val="en-ZA"/>
        </w:rPr>
        <w:t>greater</w:t>
      </w:r>
      <w:r w:rsidR="00117505">
        <w:rPr>
          <w:lang w:val="en-ZA"/>
        </w:rPr>
        <w:t xml:space="preserve"> species richness</w:t>
      </w:r>
      <w:r w:rsidR="003368AB">
        <w:rPr>
          <w:lang w:val="en-ZA"/>
        </w:rPr>
        <w:t xml:space="preserve"> in two geographically distinct floras</w:t>
      </w:r>
      <w:r w:rsidR="00117505">
        <w:rPr>
          <w:lang w:val="en-ZA"/>
        </w:rPr>
        <w:t xml:space="preserve">. </w:t>
      </w:r>
      <w:r w:rsidR="002011C9" w:rsidRPr="002C20EB">
        <w:rPr>
          <w:lang w:val="en-ZA"/>
        </w:rPr>
        <w:t>The spatial distribution of species richness, across a variety of taxa,</w:t>
      </w:r>
      <w:r w:rsidR="00C75415" w:rsidRPr="002C20EB">
        <w:rPr>
          <w:lang w:val="en-ZA"/>
        </w:rPr>
        <w:t xml:space="preserve"> has previously been linked to</w:t>
      </w:r>
      <w:r w:rsidR="009027B2" w:rsidRPr="009027B2">
        <w:rPr>
          <w:lang w:val="en-ZA"/>
        </w:rPr>
        <w:t xml:space="preserve"> spatial</w:t>
      </w:r>
      <w:r w:rsidR="00AD6B4B">
        <w:rPr>
          <w:lang w:val="en-ZA"/>
        </w:rPr>
        <w:t xml:space="preserve">ly-configured </w:t>
      </w:r>
      <w:r w:rsidR="00A267C9">
        <w:rPr>
          <w:lang w:val="en-ZA"/>
        </w:rPr>
        <w:t xml:space="preserve">habitat </w:t>
      </w:r>
      <w:r w:rsidR="009027B2" w:rsidRPr="009027B2">
        <w:rPr>
          <w:lang w:val="en-ZA"/>
        </w:rPr>
        <w:t>heterogeneity</w:t>
      </w:r>
      <w:r w:rsidR="00A267C9">
        <w:rPr>
          <w:lang w:val="en-ZA"/>
        </w:rPr>
        <w:t xml:space="preserve"> </w:t>
      </w:r>
      <w:r w:rsidR="009027B2" w:rsidRPr="009027B2">
        <w:rPr>
          <w:lang w:val="en-ZA"/>
        </w:rPr>
        <w:t>(</w:t>
      </w:r>
      <w:r w:rsidR="00807025">
        <w:rPr>
          <w:lang w:val="en-ZA"/>
        </w:rPr>
        <w:t xml:space="preserve">e.g. </w:t>
      </w:r>
      <w:proofErr w:type="spellStart"/>
      <w:r w:rsidR="009027B2" w:rsidRPr="002C20EB">
        <w:rPr>
          <w:highlight w:val="green"/>
          <w:lang w:val="en-ZA"/>
        </w:rPr>
        <w:t>Thuiller</w:t>
      </w:r>
      <w:proofErr w:type="spellEnd"/>
      <w:r w:rsidR="009027B2" w:rsidRPr="002C20EB">
        <w:rPr>
          <w:highlight w:val="green"/>
          <w:lang w:val="en-ZA"/>
        </w:rPr>
        <w:t xml:space="preserve"> et al., 2006; </w:t>
      </w:r>
      <w:proofErr w:type="spellStart"/>
      <w:r w:rsidR="009027B2" w:rsidRPr="002C20EB">
        <w:rPr>
          <w:highlight w:val="green"/>
          <w:lang w:val="en-ZA"/>
        </w:rPr>
        <w:t>Mouchet</w:t>
      </w:r>
      <w:proofErr w:type="spellEnd"/>
      <w:r w:rsidR="009027B2" w:rsidRPr="002C20EB">
        <w:rPr>
          <w:highlight w:val="green"/>
          <w:lang w:val="en-ZA"/>
        </w:rPr>
        <w:t xml:space="preserve"> et al., 2015; Cramer &amp; </w:t>
      </w:r>
      <w:proofErr w:type="spellStart"/>
      <w:r w:rsidR="009027B2" w:rsidRPr="002C20EB">
        <w:rPr>
          <w:highlight w:val="green"/>
          <w:lang w:val="en-ZA"/>
        </w:rPr>
        <w:t>Verboom</w:t>
      </w:r>
      <w:proofErr w:type="spellEnd"/>
      <w:r w:rsidR="009027B2" w:rsidRPr="002C20EB">
        <w:rPr>
          <w:highlight w:val="green"/>
          <w:lang w:val="en-ZA"/>
        </w:rPr>
        <w:t>, 2016</w:t>
      </w:r>
      <w:r w:rsidR="002011C9" w:rsidRPr="002C20EB">
        <w:rPr>
          <w:highlight w:val="green"/>
          <w:lang w:val="en-ZA"/>
        </w:rPr>
        <w:t xml:space="preserve">; Rensburg et al., 2002; Kerr et al., 2001; Levin et al., 2010; Lobo et al., 2004; </w:t>
      </w:r>
      <w:proofErr w:type="spellStart"/>
      <w:r w:rsidR="002011C9" w:rsidRPr="002C20EB">
        <w:rPr>
          <w:highlight w:val="green"/>
          <w:lang w:val="en-ZA"/>
        </w:rPr>
        <w:t>Kreft</w:t>
      </w:r>
      <w:proofErr w:type="spellEnd"/>
      <w:r w:rsidR="002011C9" w:rsidRPr="002C20EB">
        <w:rPr>
          <w:highlight w:val="green"/>
          <w:lang w:val="en-ZA"/>
        </w:rPr>
        <w:t xml:space="preserve"> &amp; </w:t>
      </w:r>
      <w:proofErr w:type="spellStart"/>
      <w:r w:rsidR="002011C9" w:rsidRPr="002C20EB">
        <w:rPr>
          <w:highlight w:val="green"/>
          <w:lang w:val="en-ZA"/>
        </w:rPr>
        <w:t>Jetz</w:t>
      </w:r>
      <w:proofErr w:type="spellEnd"/>
      <w:r w:rsidR="002011C9" w:rsidRPr="002C20EB">
        <w:rPr>
          <w:highlight w:val="green"/>
          <w:lang w:val="en-ZA"/>
        </w:rPr>
        <w:t>, 2007</w:t>
      </w:r>
      <w:r w:rsidR="009027B2" w:rsidRPr="009027B2">
        <w:rPr>
          <w:lang w:val="en-ZA"/>
        </w:rPr>
        <w:t>)</w:t>
      </w:r>
      <w:r w:rsidR="00C0105A">
        <w:rPr>
          <w:lang w:val="en-ZA"/>
        </w:rPr>
        <w:t xml:space="preserve"> [</w:t>
      </w:r>
      <w:r w:rsidR="00C0105A" w:rsidRPr="002C20EB">
        <w:rPr>
          <w:highlight w:val="yellow"/>
          <w:lang w:val="en-ZA"/>
        </w:rPr>
        <w:t>sort references</w:t>
      </w:r>
      <w:r w:rsidR="00C0105A">
        <w:rPr>
          <w:lang w:val="en-ZA"/>
        </w:rPr>
        <w:t>]</w:t>
      </w:r>
      <w:r w:rsidR="009027B2" w:rsidRPr="009027B2">
        <w:rPr>
          <w:lang w:val="en-ZA"/>
        </w:rPr>
        <w:t>.</w:t>
      </w:r>
      <w:r w:rsidR="005D307E">
        <w:rPr>
          <w:lang w:val="en-ZA"/>
        </w:rPr>
        <w:t xml:space="preserve"> </w:t>
      </w:r>
      <w:r w:rsidR="001B5E7E" w:rsidRPr="002C20EB">
        <w:rPr>
          <w:highlight w:val="yellow"/>
          <w:lang w:val="en-ZA"/>
        </w:rPr>
        <w:t>Relevant to our study</w:t>
      </w:r>
      <w:r w:rsidR="009F5919">
        <w:rPr>
          <w:lang w:val="en-ZA"/>
        </w:rPr>
        <w:t xml:space="preserve"> [</w:t>
      </w:r>
      <w:r w:rsidR="009F5919" w:rsidRPr="002C20EB">
        <w:rPr>
          <w:highlight w:val="yellow"/>
          <w:lang w:val="en-ZA"/>
        </w:rPr>
        <w:t>reword</w:t>
      </w:r>
      <w:r w:rsidR="009F5919">
        <w:rPr>
          <w:lang w:val="en-ZA"/>
        </w:rPr>
        <w:t>]</w:t>
      </w:r>
      <w:r w:rsidR="00E129BB" w:rsidRPr="004F2756">
        <w:rPr>
          <w:lang w:val="en-ZA"/>
        </w:rPr>
        <w:t xml:space="preserve">, models that include </w:t>
      </w:r>
      <w:r w:rsidR="00144519">
        <w:rPr>
          <w:lang w:val="en-ZA"/>
        </w:rPr>
        <w:t>environmental heterogeneity</w:t>
      </w:r>
      <w:r w:rsidR="00E129BB" w:rsidRPr="004F2756">
        <w:rPr>
          <w:lang w:val="en-ZA"/>
        </w:rPr>
        <w:t xml:space="preserve"> yield </w:t>
      </w:r>
      <w:r w:rsidR="006D13EF">
        <w:rPr>
          <w:lang w:val="en-ZA"/>
        </w:rPr>
        <w:t>more accurate</w:t>
      </w:r>
      <w:r w:rsidR="00E129BB" w:rsidRPr="004F2756">
        <w:rPr>
          <w:lang w:val="en-ZA"/>
        </w:rPr>
        <w:t xml:space="preserve"> estimates of the </w:t>
      </w:r>
      <w:r w:rsidR="001A123A">
        <w:rPr>
          <w:lang w:val="en-ZA"/>
        </w:rPr>
        <w:t xml:space="preserve">floristic </w:t>
      </w:r>
      <w:r w:rsidR="00E129BB" w:rsidRPr="004F2756">
        <w:rPr>
          <w:lang w:val="en-ZA"/>
        </w:rPr>
        <w:t>richness of the Cape flora (</w:t>
      </w:r>
      <w:r w:rsidR="00AD6B4B">
        <w:rPr>
          <w:lang w:val="en-ZA"/>
        </w:rPr>
        <w:t xml:space="preserve">e.g. </w:t>
      </w:r>
      <w:proofErr w:type="spellStart"/>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r w:rsidR="008764AF">
        <w:rPr>
          <w:lang w:val="en-ZA"/>
        </w:rPr>
        <w:t>. T</w:t>
      </w:r>
      <w:r w:rsidR="00175240">
        <w:rPr>
          <w:lang w:val="en-ZA"/>
        </w:rPr>
        <w:t>hough</w:t>
      </w:r>
      <w:r w:rsidR="008764AF">
        <w:rPr>
          <w:lang w:val="en-ZA"/>
        </w:rPr>
        <w:t>,</w:t>
      </w:r>
      <w:r w:rsidR="00175240">
        <w:rPr>
          <w:lang w:val="en-ZA"/>
        </w:rPr>
        <w:t xml:space="preserve"> i</w:t>
      </w:r>
      <w:r w:rsidR="00175240" w:rsidRPr="00E87C83">
        <w:rPr>
          <w:lang w:val="en-ZA"/>
        </w:rPr>
        <w:t xml:space="preserve">n the models developed by </w:t>
      </w:r>
      <w:r w:rsidR="00175240" w:rsidRPr="002C20EB">
        <w:rPr>
          <w:highlight w:val="green"/>
          <w:lang w:val="en-ZA"/>
        </w:rPr>
        <w:t xml:space="preserve">Cramer &amp; </w:t>
      </w:r>
      <w:proofErr w:type="spellStart"/>
      <w:r w:rsidR="00175240" w:rsidRPr="002C20EB">
        <w:rPr>
          <w:highlight w:val="green"/>
          <w:lang w:val="en-ZA"/>
        </w:rPr>
        <w:t>Verboom</w:t>
      </w:r>
      <w:proofErr w:type="spellEnd"/>
      <w:r w:rsidR="00175240" w:rsidRPr="002C20EB">
        <w:rPr>
          <w:highlight w:val="green"/>
          <w:lang w:val="en-ZA"/>
        </w:rPr>
        <w:t xml:space="preserve"> (2016</w:t>
      </w:r>
      <w:r w:rsidR="00175240" w:rsidRPr="00E87C83">
        <w:rPr>
          <w:lang w:val="en-ZA"/>
        </w:rPr>
        <w:t>) for South Africa, topograph</w:t>
      </w:r>
      <w:r w:rsidR="00175240">
        <w:rPr>
          <w:lang w:val="en-ZA"/>
        </w:rPr>
        <w:t>ic heterogeneity</w:t>
      </w:r>
      <w:r w:rsidR="00175240" w:rsidRPr="00E87C83">
        <w:rPr>
          <w:lang w:val="en-ZA"/>
        </w:rPr>
        <w:t xml:space="preserve"> was largely superseded as an important predictor of species richness by other </w:t>
      </w:r>
      <w:r w:rsidR="00175240">
        <w:rPr>
          <w:lang w:val="en-ZA"/>
        </w:rPr>
        <w:t>forms of heterogeneity</w:t>
      </w:r>
      <w:r w:rsidR="005D307E">
        <w:rPr>
          <w:lang w:val="en-ZA"/>
        </w:rPr>
        <w:t>.</w:t>
      </w:r>
      <w:r w:rsidR="00314D2C">
        <w:rPr>
          <w:lang w:val="en-ZA"/>
        </w:rPr>
        <w:t xml:space="preserve"> </w:t>
      </w:r>
      <w:r w:rsidR="00CC1A42">
        <w:rPr>
          <w:lang w:val="en-ZA"/>
        </w:rPr>
        <w:t>Th</w:t>
      </w:r>
      <w:r w:rsidR="008F6104" w:rsidRPr="008F6104">
        <w:rPr>
          <w:lang w:val="en-ZA"/>
        </w:rPr>
        <w:t xml:space="preserve">e high levels of plant diversity in </w:t>
      </w:r>
      <w:proofErr w:type="spellStart"/>
      <w:r w:rsidR="008F6104" w:rsidRPr="008F6104">
        <w:rPr>
          <w:lang w:val="en-ZA"/>
        </w:rPr>
        <w:t>mediterranean</w:t>
      </w:r>
      <w:proofErr w:type="spellEnd"/>
      <w:r w:rsidR="008F6104" w:rsidRPr="008F6104">
        <w:rPr>
          <w:lang w:val="en-ZA"/>
        </w:rPr>
        <w:t>-type ecosystems</w:t>
      </w:r>
      <w:r w:rsidR="00CC1A42">
        <w:rPr>
          <w:lang w:val="en-ZA"/>
        </w:rPr>
        <w:t xml:space="preserve"> </w:t>
      </w:r>
      <w:r w:rsidR="008F6104" w:rsidRPr="008F6104">
        <w:rPr>
          <w:lang w:val="en-ZA"/>
        </w:rPr>
        <w:t>are thought to arise</w:t>
      </w:r>
      <w:r w:rsidR="00FB16E1">
        <w:rPr>
          <w:lang w:val="en-ZA"/>
        </w:rPr>
        <w:t>, mechanistically,</w:t>
      </w:r>
      <w:r w:rsidR="008F6104" w:rsidRPr="008F6104">
        <w:rPr>
          <w:lang w:val="en-ZA"/>
        </w:rPr>
        <w:t xml:space="preserve"> due to </w:t>
      </w:r>
      <w:r w:rsidR="00CC1A42">
        <w:rPr>
          <w:lang w:val="en-ZA"/>
        </w:rPr>
        <w:t xml:space="preserve">the </w:t>
      </w:r>
      <w:r w:rsidR="008F6104" w:rsidRPr="008F6104">
        <w:rPr>
          <w:lang w:val="en-ZA"/>
        </w:rPr>
        <w:t>greater levels of evolutionary diversification</w:t>
      </w:r>
      <w:r w:rsidR="00E650BB">
        <w:rPr>
          <w:lang w:val="en-ZA"/>
        </w:rPr>
        <w:t xml:space="preserve"> and </w:t>
      </w:r>
      <w:r w:rsidR="008F6104" w:rsidRPr="008F6104">
        <w:rPr>
          <w:lang w:val="en-ZA"/>
        </w:rPr>
        <w:t xml:space="preserve">coexistence </w:t>
      </w:r>
      <w:r w:rsidR="00CC1A42">
        <w:rPr>
          <w:lang w:val="en-ZA"/>
        </w:rPr>
        <w:t>(</w:t>
      </w:r>
      <w:r w:rsidR="00E650BB">
        <w:rPr>
          <w:lang w:val="en-ZA"/>
        </w:rPr>
        <w:t xml:space="preserve">both necessary </w:t>
      </w:r>
      <w:r w:rsidR="00841EAF">
        <w:rPr>
          <w:lang w:val="en-ZA"/>
        </w:rPr>
        <w:t>for</w:t>
      </w:r>
      <w:r w:rsidR="008F6104" w:rsidRPr="008F6104">
        <w:rPr>
          <w:lang w:val="en-ZA"/>
        </w:rPr>
        <w:t xml:space="preserve"> species accumulation by immigration or in situ </w:t>
      </w:r>
      <w:r w:rsidR="00595C4E">
        <w:rPr>
          <w:lang w:val="en-ZA"/>
        </w:rPr>
        <w:t>speciation</w:t>
      </w:r>
      <w:r w:rsidR="00CC1A42">
        <w:rPr>
          <w:lang w:val="en-ZA"/>
        </w:rPr>
        <w:t>)</w:t>
      </w:r>
      <w:r w:rsidR="00E650BB">
        <w:rPr>
          <w:lang w:val="en-ZA"/>
        </w:rPr>
        <w:t xml:space="preserve"> </w:t>
      </w:r>
      <w:r w:rsidR="00E650BB" w:rsidRPr="008F6104">
        <w:rPr>
          <w:lang w:val="en-ZA"/>
        </w:rPr>
        <w:t xml:space="preserve">and </w:t>
      </w:r>
      <w:r w:rsidR="00E650BB">
        <w:rPr>
          <w:lang w:val="en-ZA"/>
        </w:rPr>
        <w:t>long-term environmental stability</w:t>
      </w:r>
      <w:r w:rsidR="00CC1A42">
        <w:rPr>
          <w:lang w:val="en-ZA"/>
        </w:rPr>
        <w:t xml:space="preserve"> in these regions </w:t>
      </w:r>
      <w:r w:rsidR="00CC1A42" w:rsidRPr="008F6104">
        <w:rPr>
          <w:lang w:val="en-ZA"/>
        </w:rPr>
        <w:t>(</w:t>
      </w:r>
      <w:r w:rsidR="00CC1A42" w:rsidRPr="002C20EB">
        <w:rPr>
          <w:highlight w:val="green"/>
          <w:lang w:val="en-ZA"/>
        </w:rPr>
        <w:t>Cook et al., 2015, Pinto-</w:t>
      </w:r>
      <w:proofErr w:type="spellStart"/>
      <w:r w:rsidR="00CC1A42" w:rsidRPr="002C20EB">
        <w:rPr>
          <w:highlight w:val="green"/>
          <w:lang w:val="en-ZA"/>
        </w:rPr>
        <w:t>Ledezma</w:t>
      </w:r>
      <w:proofErr w:type="spellEnd"/>
      <w:r w:rsidR="00CC1A42" w:rsidRPr="002C20EB">
        <w:rPr>
          <w:highlight w:val="green"/>
          <w:lang w:val="en-ZA"/>
        </w:rPr>
        <w:t xml:space="preserve"> et al., 2018</w:t>
      </w:r>
      <w:r w:rsidR="00CC1A42" w:rsidRPr="008F6104">
        <w:rPr>
          <w:lang w:val="en-ZA"/>
        </w:rPr>
        <w:t>)</w:t>
      </w:r>
      <w:r w:rsidR="008F6104" w:rsidRPr="008F6104">
        <w:rPr>
          <w:lang w:val="en-ZA"/>
        </w:rPr>
        <w:t>.</w:t>
      </w:r>
      <w:r w:rsidR="00CC1A42">
        <w:rPr>
          <w:lang w:val="en-ZA"/>
        </w:rPr>
        <w:t xml:space="preserve"> </w:t>
      </w:r>
      <w:r w:rsidR="00145581">
        <w:rPr>
          <w:lang w:val="en-ZA"/>
        </w:rPr>
        <w:t xml:space="preserve">Future </w:t>
      </w:r>
      <w:r w:rsidR="008F6104" w:rsidRPr="008F6104">
        <w:rPr>
          <w:lang w:val="en-ZA"/>
        </w:rPr>
        <w:t>research should be aimed at distinguishing the</w:t>
      </w:r>
      <w:r w:rsidR="00395282">
        <w:rPr>
          <w:lang w:val="en-ZA"/>
        </w:rPr>
        <w:t xml:space="preserve"> relative</w:t>
      </w:r>
      <w:r w:rsidR="008F6104" w:rsidRPr="008F6104">
        <w:rPr>
          <w:lang w:val="en-ZA"/>
        </w:rPr>
        <w:t xml:space="preserve"> roles of ecological speciation</w:t>
      </w:r>
      <w:r w:rsidR="00925CA0">
        <w:rPr>
          <w:lang w:val="en-ZA"/>
        </w:rPr>
        <w:t xml:space="preserve"> </w:t>
      </w:r>
      <w:r w:rsidR="008F6104" w:rsidRPr="008F6104">
        <w:rPr>
          <w:lang w:val="en-ZA"/>
        </w:rPr>
        <w:t xml:space="preserve">and species coexistence associated with </w:t>
      </w:r>
      <w:r w:rsidR="00CC1A42">
        <w:rPr>
          <w:lang w:val="en-ZA"/>
        </w:rPr>
        <w:t>heterogeneity</w:t>
      </w:r>
      <w:r w:rsidR="008F6104" w:rsidRPr="008F6104">
        <w:rPr>
          <w:lang w:val="en-ZA"/>
        </w:rPr>
        <w:t xml:space="preserve"> </w:t>
      </w:r>
      <w:r w:rsidR="00101936">
        <w:rPr>
          <w:lang w:val="en-ZA"/>
        </w:rPr>
        <w:t>acr</w:t>
      </w:r>
      <w:r w:rsidR="001259A9">
        <w:rPr>
          <w:lang w:val="en-ZA"/>
        </w:rPr>
        <w:t>o</w:t>
      </w:r>
      <w:r w:rsidR="00101936">
        <w:rPr>
          <w:lang w:val="en-ZA"/>
        </w:rPr>
        <w:t>ss</w:t>
      </w:r>
      <w:r w:rsidR="008F6104" w:rsidRPr="008F6104">
        <w:rPr>
          <w:lang w:val="en-ZA"/>
        </w:rPr>
        <w:t xml:space="preserve"> </w:t>
      </w:r>
      <w:proofErr w:type="spellStart"/>
      <w:r w:rsidR="008F6104" w:rsidRPr="008F6104">
        <w:rPr>
          <w:lang w:val="en-ZA"/>
        </w:rPr>
        <w:t>mediterranean</w:t>
      </w:r>
      <w:proofErr w:type="spellEnd"/>
      <w:r w:rsidR="008F6104" w:rsidRPr="008F6104">
        <w:rPr>
          <w:lang w:val="en-ZA"/>
        </w:rPr>
        <w:t>-type ecosystems.</w:t>
      </w:r>
      <w:r w:rsidR="00B76C17">
        <w:rPr>
          <w:lang w:val="en-ZA"/>
        </w:rPr>
        <w:t xml:space="preserve"> Though the latter is a necessity biodiversity at both short (ecological) and long (evolutionary) timescales, the former would only operate at geologic timescales.</w:t>
      </w:r>
      <w:r w:rsidR="008F6104" w:rsidRPr="008F6104">
        <w:rPr>
          <w:lang w:val="en-ZA"/>
        </w:rPr>
        <w:t xml:space="preserve"> Th</w:t>
      </w:r>
      <w:r w:rsidR="00B76C17">
        <w:rPr>
          <w:lang w:val="en-ZA"/>
        </w:rPr>
        <w:t>us, the</w:t>
      </w:r>
      <w:r w:rsidR="008F6104" w:rsidRPr="008F6104">
        <w:rPr>
          <w:lang w:val="en-ZA"/>
        </w:rPr>
        <w:t xml:space="preserve"> role of environmental stability </w:t>
      </w:r>
      <w:r w:rsidR="008764AF">
        <w:rPr>
          <w:lang w:val="en-ZA"/>
        </w:rPr>
        <w:t xml:space="preserve">through time </w:t>
      </w:r>
      <w:r w:rsidR="008F6104" w:rsidRPr="008F6104">
        <w:rPr>
          <w:lang w:val="en-ZA"/>
        </w:rPr>
        <w:t xml:space="preserve">is </w:t>
      </w:r>
      <w:r w:rsidR="00B96FB8">
        <w:rPr>
          <w:lang w:val="en-ZA"/>
        </w:rPr>
        <w:t>key</w:t>
      </w:r>
      <w:r w:rsidR="008764AF">
        <w:rPr>
          <w:lang w:val="en-ZA"/>
        </w:rPr>
        <w:t xml:space="preserve">, </w:t>
      </w:r>
      <w:r w:rsidR="008F6104" w:rsidRPr="008F6104">
        <w:rPr>
          <w:lang w:val="en-ZA"/>
        </w:rPr>
        <w:t xml:space="preserve">both by allowing more continuous species accumulation when habitats persist through and by </w:t>
      </w:r>
      <w:r w:rsidR="00293893">
        <w:rPr>
          <w:lang w:val="en-ZA"/>
        </w:rPr>
        <w:t>providing</w:t>
      </w:r>
      <w:r w:rsidR="008F6104" w:rsidRPr="008F6104">
        <w:rPr>
          <w:lang w:val="en-ZA"/>
        </w:rPr>
        <w:t xml:space="preserve"> environmental gradients stable </w:t>
      </w:r>
      <w:r w:rsidR="000F2560">
        <w:rPr>
          <w:lang w:val="en-ZA"/>
        </w:rPr>
        <w:t xml:space="preserve">for </w:t>
      </w:r>
      <w:r w:rsidR="008F6104" w:rsidRPr="008F6104">
        <w:rPr>
          <w:lang w:val="en-ZA"/>
        </w:rPr>
        <w:t xml:space="preserve">long enough </w:t>
      </w:r>
      <w:r w:rsidR="00EC400E">
        <w:rPr>
          <w:lang w:val="en-ZA"/>
        </w:rPr>
        <w:t xml:space="preserve">to constitute </w:t>
      </w:r>
      <w:r w:rsidR="003E55A4">
        <w:rPr>
          <w:lang w:val="en-ZA"/>
        </w:rPr>
        <w:t xml:space="preserve">potential </w:t>
      </w:r>
      <w:r w:rsidR="00EC400E">
        <w:rPr>
          <w:lang w:val="en-ZA"/>
        </w:rPr>
        <w:t>barriers to gene flow such that</w:t>
      </w:r>
      <w:r w:rsidR="008F6104" w:rsidRPr="008F6104">
        <w:rPr>
          <w:lang w:val="en-ZA"/>
        </w:rPr>
        <w:t xml:space="preserve"> ecological speciation </w:t>
      </w:r>
      <w:r w:rsidR="00EC400E">
        <w:rPr>
          <w:lang w:val="en-ZA"/>
        </w:rPr>
        <w:t>can</w:t>
      </w:r>
      <w:r w:rsidR="008F6104" w:rsidRPr="008F6104">
        <w:rPr>
          <w:lang w:val="en-ZA"/>
        </w:rPr>
        <w:t xml:space="preserve"> occur. In the contexts of the </w:t>
      </w:r>
      <w:r w:rsidR="00A64EBD">
        <w:rPr>
          <w:lang w:val="en-ZA"/>
        </w:rPr>
        <w:t>GCFR</w:t>
      </w:r>
      <w:r w:rsidR="008F6104" w:rsidRPr="008F6104">
        <w:rPr>
          <w:lang w:val="en-ZA"/>
        </w:rPr>
        <w:t xml:space="preserve"> and SWA</w:t>
      </w:r>
      <w:r w:rsidR="00A64EBD">
        <w:rPr>
          <w:lang w:val="en-ZA"/>
        </w:rPr>
        <w:t>FR</w:t>
      </w:r>
      <w:r w:rsidR="008F6104" w:rsidRPr="008F6104">
        <w:rPr>
          <w:lang w:val="en-ZA"/>
        </w:rPr>
        <w:t>, this long</w:t>
      </w:r>
      <w:r w:rsidR="006121BD">
        <w:rPr>
          <w:lang w:val="en-ZA"/>
        </w:rPr>
        <w:t>-</w:t>
      </w:r>
      <w:r w:rsidR="008F6104" w:rsidRPr="008F6104">
        <w:rPr>
          <w:lang w:val="en-ZA"/>
        </w:rPr>
        <w:t>term environmental stability, and</w:t>
      </w:r>
      <w:r w:rsidR="00142261">
        <w:rPr>
          <w:lang w:val="en-ZA"/>
        </w:rPr>
        <w:t xml:space="preserve"> thus</w:t>
      </w:r>
      <w:r w:rsidR="008F6104" w:rsidRPr="008F6104">
        <w:rPr>
          <w:lang w:val="en-ZA"/>
        </w:rPr>
        <w:t xml:space="preserve"> the stability of </w:t>
      </w:r>
      <w:r w:rsidR="00142261">
        <w:rPr>
          <w:lang w:val="en-ZA"/>
        </w:rPr>
        <w:t xml:space="preserve">spatially-configured heterogeneity </w:t>
      </w:r>
      <w:r w:rsidR="008F6104" w:rsidRPr="008F6104">
        <w:rPr>
          <w:lang w:val="en-ZA"/>
        </w:rPr>
        <w:t xml:space="preserve">through time, </w:t>
      </w:r>
      <w:r w:rsidR="004C1D81">
        <w:rPr>
          <w:lang w:val="en-ZA"/>
        </w:rPr>
        <w:t xml:space="preserve">evidently </w:t>
      </w:r>
      <w:r w:rsidR="008F6104" w:rsidRPr="008F6104">
        <w:rPr>
          <w:lang w:val="en-ZA"/>
        </w:rPr>
        <w:t>contribute</w:t>
      </w:r>
      <w:r w:rsidR="006A1291">
        <w:rPr>
          <w:lang w:val="en-ZA"/>
        </w:rPr>
        <w:t>s</w:t>
      </w:r>
      <w:r w:rsidR="008F6104" w:rsidRPr="008F6104">
        <w:rPr>
          <w:lang w:val="en-ZA"/>
        </w:rPr>
        <w:t xml:space="preserve"> to these regions</w:t>
      </w:r>
      <w:r w:rsidR="006A1291">
        <w:rPr>
          <w:lang w:val="en-ZA"/>
        </w:rPr>
        <w:t>’</w:t>
      </w:r>
      <w:r w:rsidR="008F6104" w:rsidRPr="008F6104">
        <w:rPr>
          <w:lang w:val="en-ZA"/>
        </w:rPr>
        <w:t xml:space="preserve"> biodiversity (</w:t>
      </w:r>
      <w:r w:rsidR="008F6104" w:rsidRPr="002C20EB">
        <w:rPr>
          <w:highlight w:val="green"/>
          <w:lang w:val="en-ZA"/>
        </w:rPr>
        <w:t>Hopper, 1979; Cowling et al., 1996</w:t>
      </w:r>
      <w:r w:rsidR="008F6104" w:rsidRPr="008F6104">
        <w:rPr>
          <w:lang w:val="en-ZA"/>
        </w:rPr>
        <w:t>).</w:t>
      </w:r>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r w:rsidR="003556C4">
        <w:rPr>
          <w:lang w:val="en-ZA"/>
        </w:rPr>
        <w:t xml:space="preserve"> </w:t>
      </w:r>
      <w:r w:rsidR="00657249">
        <w:rPr>
          <w:lang w:val="en-ZA"/>
        </w:rPr>
        <w:t>[</w:t>
      </w:r>
      <w:r w:rsidR="003556C4" w:rsidRPr="002C20EB">
        <w:rPr>
          <w:highlight w:val="yellow"/>
          <w:lang w:val="en-ZA"/>
        </w:rPr>
        <w:t>This feels relevant to this paragraph, and indeed our results agree with this</w:t>
      </w:r>
      <w:r w:rsidR="00E10680">
        <w:rPr>
          <w:highlight w:val="yellow"/>
          <w:lang w:val="en-ZA"/>
        </w:rPr>
        <w:t xml:space="preserve"> to an extent</w:t>
      </w:r>
      <w:r w:rsidR="003556C4" w:rsidRPr="002C20EB">
        <w:rPr>
          <w:highlight w:val="yellow"/>
          <w:lang w:val="en-ZA"/>
        </w:rPr>
        <w:t>, but I’m not 100% sure where to work it in: “</w:t>
      </w:r>
      <w:proofErr w:type="spellStart"/>
      <w:r w:rsidR="004F2756" w:rsidRPr="002C20EB">
        <w:rPr>
          <w:highlight w:val="yellow"/>
          <w:lang w:val="en-ZA"/>
        </w:rPr>
        <w:t>Oligtrophic</w:t>
      </w:r>
      <w:proofErr w:type="spellEnd"/>
      <w:r w:rsidR="004F2756" w:rsidRPr="002C20EB">
        <w:rPr>
          <w:highlight w:val="yellow"/>
          <w:lang w:val="en-ZA"/>
        </w:rPr>
        <w:t xml:space="preserve"> soils can stimulate an increase in functional diversity, through the evolution of diverse nutrient acquisition strategies (</w:t>
      </w:r>
      <w:proofErr w:type="spellStart"/>
      <w:r w:rsidR="004F2756" w:rsidRPr="002C20EB">
        <w:rPr>
          <w:highlight w:val="yellow"/>
          <w:lang w:val="en-ZA"/>
        </w:rPr>
        <w:t>Lambers</w:t>
      </w:r>
      <w:proofErr w:type="spellEnd"/>
      <w:r w:rsidR="004F2756" w:rsidRPr="002C20EB">
        <w:rPr>
          <w:highlight w:val="yellow"/>
          <w:lang w:val="en-ZA"/>
        </w:rPr>
        <w:t xml:space="preserve"> et al., 2010; </w:t>
      </w:r>
      <w:proofErr w:type="spellStart"/>
      <w:r w:rsidR="004F2756" w:rsidRPr="002C20EB">
        <w:rPr>
          <w:highlight w:val="yellow"/>
          <w:lang w:val="en-ZA"/>
        </w:rPr>
        <w:t>Verboom</w:t>
      </w:r>
      <w:proofErr w:type="spellEnd"/>
      <w:r w:rsidR="004F2756" w:rsidRPr="002C20EB">
        <w:rPr>
          <w:highlight w:val="yellow"/>
          <w:lang w:val="en-ZA"/>
        </w:rPr>
        <w:t xml:space="preserve"> et al., 2017)—e.g. </w:t>
      </w:r>
      <w:proofErr w:type="spellStart"/>
      <w:r w:rsidR="004F2756" w:rsidRPr="002C20EB">
        <w:rPr>
          <w:highlight w:val="yellow"/>
          <w:lang w:val="en-ZA"/>
        </w:rPr>
        <w:t>sclerophylly</w:t>
      </w:r>
      <w:proofErr w:type="spellEnd"/>
      <w:r w:rsidR="004F2756" w:rsidRPr="002C20EB">
        <w:rPr>
          <w:highlight w:val="yellow"/>
          <w:lang w:val="en-ZA"/>
        </w:rPr>
        <w:t xml:space="preserve"> (Cramer et al., 2014; Cook et al., 2015).</w:t>
      </w:r>
      <w:r w:rsidR="003556C4" w:rsidRPr="002C20EB">
        <w:rPr>
          <w:highlight w:val="yellow"/>
          <w:lang w:val="en-ZA"/>
        </w:rPr>
        <w:t>”</w:t>
      </w:r>
      <w:r w:rsidR="00D96E40" w:rsidRPr="002C20EB">
        <w:rPr>
          <w:highlight w:val="yellow"/>
          <w:lang w:val="en-ZA"/>
        </w:rPr>
        <w:t>]</w:t>
      </w:r>
      <w:r w:rsidR="0024778C">
        <w:rPr>
          <w:lang w:val="en-ZA"/>
        </w:rPr>
        <w:t xml:space="preserve"> [</w:t>
      </w:r>
      <w:r w:rsidR="0024778C" w:rsidRPr="002C20EB">
        <w:rPr>
          <w:highlight w:val="yellow"/>
          <w:lang w:val="en-ZA"/>
        </w:rPr>
        <w:t xml:space="preserve">Also this: </w:t>
      </w:r>
      <w:r w:rsidR="005E15C9">
        <w:rPr>
          <w:highlight w:val="yellow"/>
          <w:lang w:val="en-ZA"/>
        </w:rPr>
        <w:t>“</w:t>
      </w:r>
      <w:r w:rsidR="0024778C" w:rsidRPr="002C20EB">
        <w:rPr>
          <w:highlight w:val="yellow"/>
          <w:lang w:val="en-ZA"/>
        </w:rPr>
        <w:t>SWAFR richness &gt; than GCFR given heterogeneity (Figure 4)</w:t>
      </w:r>
      <w:r w:rsidR="0024778C">
        <w:rPr>
          <w:lang w:val="en-ZA"/>
        </w:rPr>
        <w:t>.</w:t>
      </w:r>
      <w:r w:rsidR="005E15C9">
        <w:rPr>
          <w:lang w:val="en-ZA"/>
        </w:rPr>
        <w:t>”</w:t>
      </w:r>
      <w:r w:rsidR="0024778C">
        <w:rPr>
          <w:lang w:val="en-ZA"/>
        </w:rPr>
        <w:t>]</w:t>
      </w:r>
    </w:p>
    <w:p w14:paraId="4EBC87E4" w14:textId="31CB6DC7" w:rsidR="00463F72" w:rsidRDefault="00B8053A" w:rsidP="002C20EB">
      <w:pPr>
        <w:pStyle w:val="BodyText"/>
        <w:rPr>
          <w:lang w:val="en-ZA"/>
        </w:rPr>
      </w:pPr>
      <w:r>
        <w:rPr>
          <w:lang w:val="en-ZA"/>
        </w:rPr>
        <w:t xml:space="preserve">The five </w:t>
      </w:r>
      <w:proofErr w:type="spellStart"/>
      <w:r>
        <w:rPr>
          <w:lang w:val="en-ZA"/>
        </w:rPr>
        <w:t>mediterranean</w:t>
      </w:r>
      <w:proofErr w:type="spellEnd"/>
      <w:r>
        <w:rPr>
          <w:lang w:val="en-ZA"/>
        </w:rPr>
        <w:t>-type ecosystems differ with respect to t</w:t>
      </w:r>
      <w:r w:rsidR="00565F05">
        <w:rPr>
          <w:lang w:val="en-ZA"/>
        </w:rPr>
        <w:t xml:space="preserve">he degree to which environmental heterogeneity is an important driver of </w:t>
      </w:r>
      <w:r w:rsidR="00E570EB">
        <w:rPr>
          <w:lang w:val="en-ZA"/>
        </w:rPr>
        <w:t xml:space="preserve">plant </w:t>
      </w:r>
      <w:r w:rsidR="00565F05">
        <w:rPr>
          <w:lang w:val="en-ZA"/>
        </w:rPr>
        <w:t>species richness relative to other environmental factors (</w:t>
      </w:r>
      <w:r>
        <w:rPr>
          <w:lang w:val="en-ZA"/>
        </w:rPr>
        <w:t xml:space="preserve">i.e. productivity, resource availability, stability, disturbance regimes). </w:t>
      </w:r>
      <w:r w:rsidR="002A4AB7">
        <w:rPr>
          <w:lang w:val="en-ZA"/>
        </w:rPr>
        <w:t xml:space="preserve">Additionally, the environmental axes </w:t>
      </w:r>
      <w:r w:rsidR="00AE1C95">
        <w:rPr>
          <w:lang w:val="en-ZA"/>
        </w:rPr>
        <w:t xml:space="preserve">along which </w:t>
      </w:r>
      <w:r w:rsidR="002A4AB7">
        <w:rPr>
          <w:lang w:val="en-ZA"/>
        </w:rPr>
        <w:t xml:space="preserve">heterogeneity </w:t>
      </w:r>
      <w:r w:rsidR="00AE1C95">
        <w:rPr>
          <w:lang w:val="en-ZA"/>
        </w:rPr>
        <w:t xml:space="preserve">is </w:t>
      </w:r>
      <w:r w:rsidR="002A4AB7">
        <w:rPr>
          <w:lang w:val="en-ZA"/>
        </w:rPr>
        <w:t>meaningfully associated with species richness may differ between</w:t>
      </w:r>
      <w:r w:rsidR="009D5041">
        <w:rPr>
          <w:lang w:val="en-ZA"/>
        </w:rPr>
        <w:t xml:space="preserve"> the five</w:t>
      </w:r>
      <w:r w:rsidR="002A4AB7">
        <w:rPr>
          <w:lang w:val="en-ZA"/>
        </w:rPr>
        <w:t xml:space="preserve"> regions</w:t>
      </w:r>
      <w:r w:rsidR="00824571">
        <w:rPr>
          <w:lang w:val="en-ZA"/>
        </w:rPr>
        <w:t>. While we conclude there to be a common</w:t>
      </w:r>
      <w:r w:rsidR="007D7D37">
        <w:rPr>
          <w:lang w:val="en-ZA"/>
        </w:rPr>
        <w:t xml:space="preserve"> </w:t>
      </w:r>
      <w:r w:rsidR="00824571">
        <w:rPr>
          <w:lang w:val="en-ZA"/>
        </w:rPr>
        <w:t>suite of heterogeneity-axes correlated with floristic richness across bo</w:t>
      </w:r>
      <w:r w:rsidR="007D7D37">
        <w:rPr>
          <w:lang w:val="en-ZA"/>
        </w:rPr>
        <w:t>th the GCFR and SWAFR</w:t>
      </w:r>
      <w:r w:rsidR="00824571">
        <w:rPr>
          <w:lang w:val="en-ZA"/>
        </w:rPr>
        <w:t xml:space="preserve">, these </w:t>
      </w:r>
      <w:r w:rsidR="00945168">
        <w:rPr>
          <w:lang w:val="en-ZA"/>
        </w:rPr>
        <w:t>regions</w:t>
      </w:r>
      <w:r w:rsidR="00824571">
        <w:rPr>
          <w:lang w:val="en-ZA"/>
        </w:rPr>
        <w:t xml:space="preserve"> are not without their </w:t>
      </w:r>
      <w:r w:rsidR="00502648">
        <w:rPr>
          <w:lang w:val="en-ZA"/>
        </w:rPr>
        <w:t>idiosyncrasies</w:t>
      </w:r>
      <w:r w:rsidR="00296FD9">
        <w:rPr>
          <w:lang w:val="en-ZA"/>
        </w:rPr>
        <w:t xml:space="preserve"> (Figure 4)</w:t>
      </w:r>
      <w:r w:rsidR="002A4AB7">
        <w:rPr>
          <w:lang w:val="en-ZA"/>
        </w:rPr>
        <w:t>.</w:t>
      </w:r>
      <w:r w:rsidR="00093051">
        <w:rPr>
          <w:lang w:val="en-ZA"/>
        </w:rPr>
        <w:t xml:space="preserve"> [</w:t>
      </w:r>
      <w:r w:rsidR="00093051" w:rsidRPr="002C20EB">
        <w:rPr>
          <w:highlight w:val="yellow"/>
          <w:lang w:val="en-ZA"/>
        </w:rPr>
        <w:t xml:space="preserve">expand on </w:t>
      </w:r>
      <w:proofErr w:type="gramStart"/>
      <w:r w:rsidR="00093051" w:rsidRPr="002C20EB">
        <w:rPr>
          <w:highlight w:val="yellow"/>
          <w:lang w:val="en-ZA"/>
        </w:rPr>
        <w:t>other</w:t>
      </w:r>
      <w:proofErr w:type="gramEnd"/>
      <w:r w:rsidR="00093051" w:rsidRPr="002C20EB">
        <w:rPr>
          <w:highlight w:val="yellow"/>
          <w:lang w:val="en-ZA"/>
        </w:rPr>
        <w:t xml:space="preserve"> MTEs’ heterogeneity</w:t>
      </w:r>
      <w:r w:rsidR="009D66CF">
        <w:rPr>
          <w:lang w:val="en-ZA"/>
        </w:rPr>
        <w:t>?</w:t>
      </w:r>
      <w:r w:rsidR="007D7D37">
        <w:rPr>
          <w:lang w:val="en-ZA"/>
        </w:rPr>
        <w:t>]</w:t>
      </w:r>
      <w:r w:rsidR="008A13D8">
        <w:rPr>
          <w:lang w:val="en-ZA"/>
        </w:rPr>
        <w:t xml:space="preserve"> Moreover, </w:t>
      </w:r>
      <w:r w:rsidR="00EE18BF">
        <w:rPr>
          <w:lang w:val="en-ZA"/>
        </w:rPr>
        <w:t>non-</w:t>
      </w:r>
      <w:proofErr w:type="spellStart"/>
      <w:r w:rsidR="00EE18BF">
        <w:rPr>
          <w:lang w:val="en-ZA"/>
        </w:rPr>
        <w:t>mediterranean</w:t>
      </w:r>
      <w:proofErr w:type="spellEnd"/>
      <w:r w:rsidR="00EE18BF">
        <w:rPr>
          <w:lang w:val="en-ZA"/>
        </w:rPr>
        <w:t>-type systems, and global ecosystems more generally, may</w:t>
      </w:r>
      <w:r w:rsidR="00B756DA">
        <w:rPr>
          <w:lang w:val="en-ZA"/>
        </w:rPr>
        <w:t xml:space="preserve"> or may</w:t>
      </w:r>
      <w:r w:rsidR="00EE18BF">
        <w:rPr>
          <w:lang w:val="en-ZA"/>
        </w:rPr>
        <w:t xml:space="preserve"> not exhibit the</w:t>
      </w:r>
      <w:r w:rsidR="008610F3">
        <w:rPr>
          <w:lang w:val="en-ZA"/>
        </w:rPr>
        <w:t xml:space="preserve"> association between</w:t>
      </w:r>
      <w:r w:rsidR="00EE18BF">
        <w:rPr>
          <w:lang w:val="en-ZA"/>
        </w:rPr>
        <w:t xml:space="preserve"> richness</w:t>
      </w:r>
      <w:r w:rsidR="008610F3">
        <w:rPr>
          <w:lang w:val="en-ZA"/>
        </w:rPr>
        <w:t xml:space="preserve"> and </w:t>
      </w:r>
      <w:r w:rsidR="00EE18BF">
        <w:rPr>
          <w:lang w:val="en-ZA"/>
        </w:rPr>
        <w:t>heterogeneity as strongly</w:t>
      </w:r>
      <w:r w:rsidR="002B028E">
        <w:rPr>
          <w:lang w:val="en-ZA"/>
        </w:rPr>
        <w:t>, regardless of which axes of heterogeneity</w:t>
      </w:r>
      <w:r w:rsidR="00EE18BF">
        <w:rPr>
          <w:lang w:val="en-ZA"/>
        </w:rPr>
        <w:t>.</w:t>
      </w:r>
      <w:r w:rsidR="009F54C5">
        <w:rPr>
          <w:lang w:val="en-ZA"/>
        </w:rPr>
        <w:t xml:space="preserve"> </w:t>
      </w:r>
      <w:r w:rsidR="00EE18BF">
        <w:rPr>
          <w:lang w:val="en-ZA"/>
        </w:rPr>
        <w:t>In fact, when analyses are un</w:t>
      </w:r>
      <w:r w:rsidR="00950491">
        <w:rPr>
          <w:lang w:val="en-ZA"/>
        </w:rPr>
        <w:t xml:space="preserve">constrained </w:t>
      </w:r>
      <w:r w:rsidR="00EE18BF">
        <w:rPr>
          <w:lang w:val="en-ZA"/>
        </w:rPr>
        <w:t>in spatial</w:t>
      </w:r>
      <w:r w:rsidR="00651FD9">
        <w:rPr>
          <w:lang w:val="en-ZA"/>
        </w:rPr>
        <w:t xml:space="preserve"> </w:t>
      </w:r>
      <w:r w:rsidR="00EE18BF">
        <w:rPr>
          <w:lang w:val="en-ZA"/>
        </w:rPr>
        <w:t xml:space="preserve">extent to concern global patterns, </w:t>
      </w:r>
      <w:proofErr w:type="spellStart"/>
      <w:r w:rsidR="00EE18BF">
        <w:rPr>
          <w:lang w:val="en-ZA"/>
        </w:rPr>
        <w:t>mediterranean</w:t>
      </w:r>
      <w:proofErr w:type="spellEnd"/>
      <w:r w:rsidR="00EE18BF">
        <w:rPr>
          <w:lang w:val="en-ZA"/>
        </w:rPr>
        <w:t>-type regions such as the GCFR outlie general patterns [</w:t>
      </w:r>
      <w:r w:rsidR="00EE18BF" w:rsidRPr="002C20EB">
        <w:rPr>
          <w:highlight w:val="yellow"/>
          <w:lang w:val="en-ZA"/>
        </w:rPr>
        <w:t>think energy-water hypotheses</w:t>
      </w:r>
      <w:r w:rsidR="00EE18BF">
        <w:rPr>
          <w:lang w:val="en-ZA"/>
        </w:rPr>
        <w:t>]</w:t>
      </w:r>
      <w:r w:rsidR="00E570EB">
        <w:rPr>
          <w:lang w:val="en-ZA"/>
        </w:rPr>
        <w:t xml:space="preserve"> </w:t>
      </w:r>
      <w:r w:rsidR="00950491" w:rsidRPr="0081010D">
        <w:rPr>
          <w:lang w:val="en-ZA"/>
        </w:rPr>
        <w:t>(</w:t>
      </w:r>
      <w:proofErr w:type="spellStart"/>
      <w:r w:rsidR="00950491" w:rsidRPr="007C1F01">
        <w:rPr>
          <w:highlight w:val="green"/>
          <w:lang w:val="en-ZA"/>
        </w:rPr>
        <w:t>Kreft</w:t>
      </w:r>
      <w:proofErr w:type="spellEnd"/>
      <w:r w:rsidR="00950491" w:rsidRPr="007C1F01">
        <w:rPr>
          <w:highlight w:val="green"/>
          <w:lang w:val="en-ZA"/>
        </w:rPr>
        <w:t xml:space="preserve"> &amp; </w:t>
      </w:r>
      <w:proofErr w:type="spellStart"/>
      <w:r w:rsidR="00950491" w:rsidRPr="007C1F01">
        <w:rPr>
          <w:highlight w:val="green"/>
          <w:lang w:val="en-ZA"/>
        </w:rPr>
        <w:t>Jetz</w:t>
      </w:r>
      <w:proofErr w:type="spellEnd"/>
      <w:r w:rsidR="00950491" w:rsidRPr="007C1F01">
        <w:rPr>
          <w:highlight w:val="green"/>
          <w:lang w:val="en-ZA"/>
        </w:rPr>
        <w:t>, 2007</w:t>
      </w:r>
      <w:r w:rsidR="00950491" w:rsidRPr="0081010D">
        <w:rPr>
          <w:lang w:val="en-ZA"/>
        </w:rPr>
        <w:t>).</w:t>
      </w:r>
      <w:r w:rsidR="00950491">
        <w:rPr>
          <w:lang w:val="en-ZA"/>
        </w:rPr>
        <w:t xml:space="preserve"> </w:t>
      </w:r>
      <w:r w:rsidR="00E570EB">
        <w:rPr>
          <w:lang w:val="en-ZA"/>
        </w:rPr>
        <w:t xml:space="preserve">Though notably, this is also attributable to </w:t>
      </w:r>
      <w:proofErr w:type="spellStart"/>
      <w:r w:rsidR="00EC2EF3" w:rsidRPr="002C20EB">
        <w:rPr>
          <w:highlight w:val="green"/>
          <w:lang w:val="en-ZA"/>
        </w:rPr>
        <w:t>Kreft</w:t>
      </w:r>
      <w:proofErr w:type="spellEnd"/>
      <w:r w:rsidR="00EC2EF3" w:rsidRPr="002C20EB">
        <w:rPr>
          <w:highlight w:val="green"/>
          <w:lang w:val="en-ZA"/>
        </w:rPr>
        <w:t xml:space="preserve"> </w:t>
      </w:r>
      <w:r w:rsidR="00EC2EF3" w:rsidRPr="002C20EB">
        <w:rPr>
          <w:highlight w:val="green"/>
          <w:lang w:val="en-ZA"/>
        </w:rPr>
        <w:lastRenderedPageBreak/>
        <w:t xml:space="preserve">&amp; </w:t>
      </w:r>
      <w:proofErr w:type="spellStart"/>
      <w:r w:rsidR="00EC2EF3" w:rsidRPr="002C20EB">
        <w:rPr>
          <w:highlight w:val="green"/>
          <w:lang w:val="en-ZA"/>
        </w:rPr>
        <w:t>Jetz</w:t>
      </w:r>
      <w:r w:rsidR="00E570EB">
        <w:rPr>
          <w:highlight w:val="green"/>
          <w:lang w:val="en-ZA"/>
        </w:rPr>
        <w:t>’s</w:t>
      </w:r>
      <w:proofErr w:type="spellEnd"/>
      <w:r w:rsidR="00EC2EF3" w:rsidRPr="002C20EB">
        <w:rPr>
          <w:highlight w:val="green"/>
          <w:lang w:val="en-ZA"/>
        </w:rPr>
        <w:t xml:space="preserve"> (2007</w:t>
      </w:r>
      <w:r w:rsidR="00EC2EF3" w:rsidRPr="00E87C83">
        <w:rPr>
          <w:lang w:val="en-ZA"/>
        </w:rPr>
        <w:t>) model</w:t>
      </w:r>
      <w:r w:rsidR="00E570EB">
        <w:rPr>
          <w:lang w:val="en-ZA"/>
        </w:rPr>
        <w:t>s</w:t>
      </w:r>
      <w:r w:rsidR="002F40D7">
        <w:rPr>
          <w:lang w:val="en-ZA"/>
        </w:rPr>
        <w:t>’</w:t>
      </w:r>
      <w:r w:rsidR="00E570EB">
        <w:rPr>
          <w:lang w:val="en-ZA"/>
        </w:rPr>
        <w:t xml:space="preserve"> </w:t>
      </w:r>
      <w:r w:rsidR="00EC2EF3" w:rsidRPr="00E87C83">
        <w:rPr>
          <w:lang w:val="en-ZA"/>
        </w:rPr>
        <w:t xml:space="preserve">using </w:t>
      </w:r>
      <w:r w:rsidR="002F40D7">
        <w:rPr>
          <w:lang w:val="en-ZA"/>
        </w:rPr>
        <w:t xml:space="preserve">primarily </w:t>
      </w:r>
      <w:r w:rsidR="00EC2EF3" w:rsidRPr="00E87C83">
        <w:rPr>
          <w:lang w:val="en-ZA"/>
        </w:rPr>
        <w:t>absolute environmental variables</w:t>
      </w:r>
      <w:r w:rsidR="0049156B">
        <w:rPr>
          <w:lang w:val="en-ZA"/>
        </w:rPr>
        <w:t xml:space="preserve"> leading to an</w:t>
      </w:r>
      <w:r w:rsidR="00EC2EF3" w:rsidRPr="00E87C83">
        <w:rPr>
          <w:lang w:val="en-ZA"/>
        </w:rPr>
        <w:t xml:space="preserve"> underestimated richness of the Cape flora. Though </w:t>
      </w:r>
      <w:proofErr w:type="spellStart"/>
      <w:r w:rsidR="00EC2EF3" w:rsidRPr="002C20EB">
        <w:rPr>
          <w:highlight w:val="green"/>
          <w:lang w:val="en-ZA"/>
        </w:rPr>
        <w:t>Kreft</w:t>
      </w:r>
      <w:proofErr w:type="spellEnd"/>
      <w:r w:rsidR="00EC2EF3" w:rsidRPr="002C20EB">
        <w:rPr>
          <w:highlight w:val="green"/>
          <w:lang w:val="en-ZA"/>
        </w:rPr>
        <w:t xml:space="preserve"> &amp; </w:t>
      </w:r>
      <w:proofErr w:type="spellStart"/>
      <w:r w:rsidR="00EC2EF3" w:rsidRPr="002C20EB">
        <w:rPr>
          <w:highlight w:val="green"/>
          <w:lang w:val="en-ZA"/>
        </w:rPr>
        <w:t>Jetz</w:t>
      </w:r>
      <w:proofErr w:type="spellEnd"/>
      <w:r w:rsidR="00EC2EF3" w:rsidRPr="002C20EB">
        <w:rPr>
          <w:highlight w:val="green"/>
          <w:lang w:val="en-ZA"/>
        </w:rPr>
        <w:t xml:space="preserve"> (2007)</w:t>
      </w:r>
      <w:r w:rsidR="00EC2EF3" w:rsidRPr="00E87C83">
        <w:rPr>
          <w:lang w:val="en-ZA"/>
        </w:rPr>
        <w:t xml:space="preserve"> did include topographic heterogeneity in their predictor set, topography is often a proxy for more biologically meaningful variables (</w:t>
      </w:r>
      <w:r w:rsidR="00EC2EF3" w:rsidRPr="002C20EB">
        <w:rPr>
          <w:highlight w:val="green"/>
          <w:lang w:val="en-ZA"/>
        </w:rPr>
        <w:t xml:space="preserve">Cramer &amp; </w:t>
      </w:r>
      <w:proofErr w:type="spellStart"/>
      <w:r w:rsidR="00EC2EF3" w:rsidRPr="002C20EB">
        <w:rPr>
          <w:highlight w:val="green"/>
          <w:lang w:val="en-ZA"/>
        </w:rPr>
        <w:t>Verboom</w:t>
      </w:r>
      <w:proofErr w:type="spellEnd"/>
      <w:r w:rsidR="00EC2EF3" w:rsidRPr="002C20EB">
        <w:rPr>
          <w:highlight w:val="green"/>
          <w:lang w:val="en-ZA"/>
        </w:rPr>
        <w:t>, 2016</w:t>
      </w:r>
      <w:r w:rsidR="00EC2EF3" w:rsidRPr="00E87C83">
        <w:rPr>
          <w:lang w:val="en-ZA"/>
        </w:rPr>
        <w:t>).</w:t>
      </w:r>
      <w:r w:rsidR="0049156B">
        <w:rPr>
          <w:lang w:val="en-ZA"/>
        </w:rPr>
        <w:t xml:space="preserve"> [</w:t>
      </w:r>
      <w:r w:rsidR="0049156B" w:rsidRPr="002C20EB">
        <w:rPr>
          <w:highlight w:val="yellow"/>
          <w:lang w:val="en-ZA"/>
        </w:rPr>
        <w:t>merge these last 2 sentences better with the sentences before</w:t>
      </w:r>
      <w:r w:rsidR="00647348">
        <w:rPr>
          <w:lang w:val="en-ZA"/>
        </w:rPr>
        <w:t>?</w:t>
      </w:r>
      <w:r w:rsidR="0049156B">
        <w:rPr>
          <w:lang w:val="en-ZA"/>
        </w:rPr>
        <w:t>]</w:t>
      </w:r>
      <w:r w:rsidR="00031A1D">
        <w:rPr>
          <w:lang w:val="en-ZA"/>
        </w:rPr>
        <w:t xml:space="preserve"> </w:t>
      </w:r>
      <w:r w:rsidR="00651FD9">
        <w:rPr>
          <w:lang w:val="en-ZA"/>
        </w:rPr>
        <w:t>I</w:t>
      </w:r>
      <w:r w:rsidR="00031A1D">
        <w:rPr>
          <w:lang w:val="en-ZA"/>
        </w:rPr>
        <w:t xml:space="preserve">n addition to the spatial extent of </w:t>
      </w:r>
      <w:r w:rsidR="00F44B54">
        <w:rPr>
          <w:lang w:val="en-ZA"/>
        </w:rPr>
        <w:t>ecosystems</w:t>
      </w:r>
      <w:r w:rsidR="00031A1D">
        <w:rPr>
          <w:lang w:val="en-ZA"/>
        </w:rPr>
        <w:t>, t</w:t>
      </w:r>
      <w:r w:rsidR="005D59E8" w:rsidRPr="0081010D">
        <w:rPr>
          <w:lang w:val="en-ZA"/>
        </w:rPr>
        <w:t xml:space="preserve">he spatial scale of heterogeneity </w:t>
      </w:r>
      <w:r w:rsidR="00651FD9">
        <w:rPr>
          <w:lang w:val="en-ZA"/>
        </w:rPr>
        <w:t xml:space="preserve">(or </w:t>
      </w:r>
      <w:r w:rsidR="005D59E8" w:rsidRPr="0081010D">
        <w:rPr>
          <w:lang w:val="en-ZA"/>
        </w:rPr>
        <w:t>“grain”</w:t>
      </w:r>
      <w:r w:rsidR="00651FD9">
        <w:rPr>
          <w:lang w:val="en-ZA"/>
        </w:rPr>
        <w:t>)</w:t>
      </w:r>
      <w:r w:rsidR="005D59E8" w:rsidRPr="0081010D">
        <w:rPr>
          <w:lang w:val="en-ZA"/>
        </w:rPr>
        <w:t xml:space="preserve"> </w:t>
      </w:r>
      <w:r w:rsidR="00651FD9">
        <w:rPr>
          <w:lang w:val="en-ZA"/>
        </w:rPr>
        <w:t>has bearing on the generality of richness-heterogeneity relationships</w:t>
      </w:r>
      <w:r w:rsidR="004E312F">
        <w:rPr>
          <w:lang w:val="en-ZA"/>
        </w:rPr>
        <w:t>, as forms of environmental heterogeneity we found to correlate with species richness varied in strength across spatial scales (Figure 3,4)</w:t>
      </w:r>
      <w:r w:rsidR="00367CC6">
        <w:rPr>
          <w:lang w:val="en-ZA"/>
        </w:rPr>
        <w:t xml:space="preserve"> [</w:t>
      </w:r>
      <w:r w:rsidR="00367CC6" w:rsidRPr="007C1F01">
        <w:rPr>
          <w:highlight w:val="yellow"/>
          <w:lang w:val="en-ZA"/>
        </w:rPr>
        <w:t>Re: Greater disparity in topographic and climatic heterogeneity than in edaphic heterogeneity between the regions?]</w:t>
      </w:r>
      <w:r w:rsidR="00651FD9">
        <w:rPr>
          <w:lang w:val="en-ZA"/>
        </w:rPr>
        <w:t>. S</w:t>
      </w:r>
      <w:r w:rsidR="005D59E8" w:rsidRPr="0081010D">
        <w:rPr>
          <w:lang w:val="en-ZA"/>
        </w:rPr>
        <w:t xml:space="preserve">patial scale in absolute environmental conditions has been explored </w:t>
      </w:r>
      <w:r w:rsidR="0010066C">
        <w:rPr>
          <w:lang w:val="en-ZA"/>
        </w:rPr>
        <w:t xml:space="preserve">previously </w:t>
      </w:r>
      <w:r w:rsidR="005D59E8" w:rsidRPr="0081010D">
        <w:rPr>
          <w:lang w:val="en-ZA"/>
        </w:rPr>
        <w:t>(</w:t>
      </w:r>
      <w:r w:rsidR="005D59E8" w:rsidRPr="002C20EB">
        <w:rPr>
          <w:highlight w:val="green"/>
          <w:lang w:val="en-ZA"/>
        </w:rPr>
        <w:t xml:space="preserve">Kerr et al., 2001; </w:t>
      </w:r>
      <w:proofErr w:type="spellStart"/>
      <w:r w:rsidR="005D59E8" w:rsidRPr="002C20EB">
        <w:rPr>
          <w:highlight w:val="green"/>
          <w:lang w:val="en-ZA"/>
        </w:rPr>
        <w:t>Baudena</w:t>
      </w:r>
      <w:proofErr w:type="spellEnd"/>
      <w:r w:rsidR="005D59E8" w:rsidRPr="002C20EB">
        <w:rPr>
          <w:highlight w:val="green"/>
          <w:lang w:val="en-ZA"/>
        </w:rPr>
        <w:t xml:space="preserve"> et al., 2015; </w:t>
      </w:r>
      <w:proofErr w:type="spellStart"/>
      <w:r w:rsidR="005D59E8" w:rsidRPr="002C20EB">
        <w:rPr>
          <w:highlight w:val="green"/>
          <w:lang w:val="en-ZA"/>
        </w:rPr>
        <w:t>Mouchet</w:t>
      </w:r>
      <w:proofErr w:type="spellEnd"/>
      <w:r w:rsidR="005D59E8" w:rsidRPr="002C20EB">
        <w:rPr>
          <w:highlight w:val="green"/>
          <w:lang w:val="en-ZA"/>
        </w:rPr>
        <w:t xml:space="preserve"> et al., 2015</w:t>
      </w:r>
      <w:r w:rsidR="005D59E8" w:rsidRPr="0081010D">
        <w:rPr>
          <w:lang w:val="en-ZA"/>
        </w:rPr>
        <w:t>)</w:t>
      </w:r>
      <w:r w:rsidR="00DC37FC">
        <w:rPr>
          <w:lang w:val="en-ZA"/>
        </w:rPr>
        <w:t>, and s</w:t>
      </w:r>
      <w:r w:rsidR="005D59E8" w:rsidRPr="0081010D">
        <w:rPr>
          <w:lang w:val="en-ZA"/>
        </w:rPr>
        <w:t xml:space="preserve">pecies coexistence and biodiversity maintenance </w:t>
      </w:r>
      <w:r w:rsidR="00672ABA">
        <w:rPr>
          <w:lang w:val="en-ZA"/>
        </w:rPr>
        <w:t>are</w:t>
      </w:r>
      <w:r w:rsidR="005D59E8" w:rsidRPr="0081010D">
        <w:rPr>
          <w:lang w:val="en-ZA"/>
        </w:rPr>
        <w:t xml:space="preserve"> suggested to be scale-dependent (</w:t>
      </w:r>
      <w:r w:rsidR="005D59E8" w:rsidRPr="002C20EB">
        <w:rPr>
          <w:highlight w:val="green"/>
          <w:lang w:val="en-ZA"/>
        </w:rPr>
        <w:t>Hart et al., 2017</w:t>
      </w:r>
      <w:r w:rsidR="005C192F">
        <w:rPr>
          <w:lang w:val="en-ZA"/>
        </w:rPr>
        <w:t>)</w:t>
      </w:r>
      <w:r w:rsidR="005D59E8" w:rsidRPr="0081010D">
        <w:rPr>
          <w:lang w:val="en-ZA"/>
        </w:rPr>
        <w:t>.</w:t>
      </w:r>
      <w:r w:rsidR="00D87EED" w:rsidRPr="00D87EED">
        <w:rPr>
          <w:lang w:val="en-ZA"/>
        </w:rPr>
        <w:t xml:space="preserve"> </w:t>
      </w:r>
      <w:r w:rsidR="005A7B39">
        <w:rPr>
          <w:lang w:val="en-ZA"/>
        </w:rPr>
        <w:t>Thus, the spatial scale of environmental heterogeneity is likely of great utility</w:t>
      </w:r>
      <w:r w:rsidR="000C780A">
        <w:rPr>
          <w:lang w:val="en-ZA"/>
        </w:rPr>
        <w:t>.</w:t>
      </w:r>
    </w:p>
    <w:p w14:paraId="3BF7E977" w14:textId="56EFEAFD" w:rsidR="00230ABA" w:rsidRPr="002C20EB" w:rsidRDefault="00592452" w:rsidP="002C20EB">
      <w:pPr>
        <w:pStyle w:val="BodyText"/>
        <w:rPr>
          <w:highlight w:val="yellow"/>
          <w:lang w:val="en-ZA"/>
        </w:rPr>
      </w:pPr>
      <w:r w:rsidRPr="002C20EB">
        <w:rPr>
          <w:highlight w:val="yellow"/>
          <w:lang w:val="en-ZA"/>
        </w:rPr>
        <w:t>[</w:t>
      </w:r>
      <w:r w:rsidR="006C43C4" w:rsidRPr="002C20EB">
        <w:rPr>
          <w:highlight w:val="yellow"/>
          <w:lang w:val="en-ZA"/>
        </w:rPr>
        <w:t>Paragraph 3: History</w:t>
      </w:r>
      <w:r w:rsidR="0016754C" w:rsidRPr="002C20EB">
        <w:rPr>
          <w:highlight w:val="yellow"/>
          <w:lang w:val="en-ZA"/>
        </w:rPr>
        <w:t>,</w:t>
      </w:r>
      <w:r w:rsidR="006C43C4" w:rsidRPr="002C20EB">
        <w:rPr>
          <w:highlight w:val="yellow"/>
          <w:lang w:val="en-ZA"/>
        </w:rPr>
        <w:t xml:space="preserve"> outliers</w:t>
      </w:r>
      <w:r w:rsidR="0016754C" w:rsidRPr="002C20EB">
        <w:rPr>
          <w:highlight w:val="yellow"/>
          <w:lang w:val="en-ZA"/>
        </w:rPr>
        <w:t xml:space="preserve"> &amp; evolutionary mechanisms</w:t>
      </w:r>
      <w:r w:rsidRPr="002C20EB">
        <w:rPr>
          <w:highlight w:val="yellow"/>
          <w:lang w:val="en-ZA"/>
        </w:rPr>
        <w:t xml:space="preserve">] </w:t>
      </w:r>
      <w:r w:rsidR="0081010D" w:rsidRPr="002C20EB">
        <w:rPr>
          <w:highlight w:val="yellow"/>
          <w:lang w:val="en-ZA"/>
        </w:rPr>
        <w:t>Just as biodiversity hotspots such as the GCFR and SWAFR</w:t>
      </w:r>
      <w:r w:rsidR="004F2756" w:rsidRPr="002C20EB">
        <w:rPr>
          <w:highlight w:val="yellow"/>
          <w:lang w:val="en-ZA"/>
        </w:rPr>
        <w:t xml:space="preserve">, and indeed </w:t>
      </w:r>
      <w:proofErr w:type="spellStart"/>
      <w:r w:rsidR="000D014B" w:rsidRPr="002C20EB">
        <w:rPr>
          <w:highlight w:val="yellow"/>
          <w:lang w:val="en-ZA"/>
        </w:rPr>
        <w:t>m</w:t>
      </w:r>
      <w:r w:rsidR="004F2756" w:rsidRPr="002C20EB">
        <w:rPr>
          <w:highlight w:val="yellow"/>
          <w:lang w:val="en-ZA"/>
        </w:rPr>
        <w:t>editerranean</w:t>
      </w:r>
      <w:proofErr w:type="spellEnd"/>
      <w:r w:rsidR="004F2756" w:rsidRPr="002C20EB">
        <w:rPr>
          <w:highlight w:val="yellow"/>
          <w:lang w:val="en-ZA"/>
        </w:rPr>
        <w:t>-type flora more generally, are often outliers in global-scale comparisons of species richness and environmental conditions, within our focussed analysis of the GCFR and SWAFR we also found areas that are themselves outliers to the general patterns. […] (Figure 5) […]</w:t>
      </w:r>
    </w:p>
    <w:p w14:paraId="5641BC73" w14:textId="5E90EBA9" w:rsidR="00230ABA" w:rsidRPr="002C20EB" w:rsidRDefault="00230ABA" w:rsidP="00230ABA">
      <w:pPr>
        <w:pStyle w:val="BodyText"/>
        <w:tabs>
          <w:tab w:val="left" w:pos="6189"/>
        </w:tabs>
        <w:rPr>
          <w:highlight w:val="yellow"/>
          <w:lang w:val="en-ZA"/>
        </w:rPr>
      </w:pPr>
      <w:r w:rsidRPr="002C20EB">
        <w:rPr>
          <w:highlight w:val="yellow"/>
          <w:lang w:val="en-ZA"/>
        </w:rPr>
        <w:t>Heterogeneity-determinism-unexplained richness = history</w:t>
      </w:r>
    </w:p>
    <w:p w14:paraId="32E760B8" w14:textId="6F3AF4C0" w:rsidR="00230ABA" w:rsidRPr="002C20EB" w:rsidRDefault="00230ABA" w:rsidP="00230ABA">
      <w:pPr>
        <w:pStyle w:val="BodyText"/>
        <w:numPr>
          <w:ilvl w:val="0"/>
          <w:numId w:val="25"/>
        </w:numPr>
        <w:tabs>
          <w:tab w:val="left" w:pos="6189"/>
        </w:tabs>
        <w:rPr>
          <w:highlight w:val="yellow"/>
          <w:lang w:val="en-ZA"/>
        </w:rPr>
      </w:pPr>
      <w:r w:rsidRPr="002C20EB">
        <w:rPr>
          <w:highlight w:val="yellow"/>
          <w:lang w:val="en-ZA"/>
        </w:rPr>
        <w:t>Cf. absolute environmental conditions (map?)</w:t>
      </w:r>
    </w:p>
    <w:p w14:paraId="43CC5A98" w14:textId="3D372E23" w:rsidR="000C4BE0" w:rsidRPr="002C20EB" w:rsidRDefault="000C4BE0" w:rsidP="00230ABA">
      <w:pPr>
        <w:pStyle w:val="BodyText"/>
        <w:numPr>
          <w:ilvl w:val="0"/>
          <w:numId w:val="25"/>
        </w:numPr>
        <w:tabs>
          <w:tab w:val="left" w:pos="6189"/>
        </w:tabs>
        <w:rPr>
          <w:highlight w:val="yellow"/>
          <w:lang w:val="en-ZA"/>
        </w:rPr>
      </w:pPr>
      <w:r w:rsidRPr="002C20EB">
        <w:rPr>
          <w:highlight w:val="yellow"/>
          <w:lang w:val="en-ZA"/>
        </w:rPr>
        <w:t>Cf. Outliers in the residuals!</w:t>
      </w:r>
    </w:p>
    <w:p w14:paraId="71763D9F"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drought refugia?</w:t>
      </w:r>
    </w:p>
    <w:p w14:paraId="6026E13D"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 xml:space="preserve">Re: Linder 2009 </w:t>
      </w:r>
      <w:proofErr w:type="spellStart"/>
      <w:r w:rsidRPr="002C20EB">
        <w:rPr>
          <w:highlight w:val="yellow"/>
          <w:lang w:val="en-ZA"/>
        </w:rPr>
        <w:t>Restionaceae</w:t>
      </w:r>
      <w:proofErr w:type="spellEnd"/>
      <w:r w:rsidRPr="002C20EB">
        <w:rPr>
          <w:highlight w:val="yellow"/>
          <w:lang w:val="en-ZA"/>
        </w:rPr>
        <w:t xml:space="preserve"> paper</w:t>
      </w:r>
    </w:p>
    <w:p w14:paraId="4E9BD154" w14:textId="77777777" w:rsidR="00230ABA" w:rsidRPr="002C20EB" w:rsidRDefault="00230ABA" w:rsidP="002C20EB">
      <w:pPr>
        <w:pStyle w:val="BodyText"/>
        <w:numPr>
          <w:ilvl w:val="2"/>
          <w:numId w:val="25"/>
        </w:numPr>
        <w:tabs>
          <w:tab w:val="left" w:pos="6189"/>
        </w:tabs>
        <w:rPr>
          <w:highlight w:val="yellow"/>
          <w:lang w:val="en-ZA"/>
        </w:rPr>
      </w:pPr>
      <w:r w:rsidRPr="002C20EB">
        <w:rPr>
          <w:highlight w:val="yellow"/>
          <w:lang w:val="en-ZA"/>
        </w:rPr>
        <w:t xml:space="preserve">Distance from the </w:t>
      </w:r>
      <w:proofErr w:type="spellStart"/>
      <w:r w:rsidRPr="002C20EB">
        <w:rPr>
          <w:highlight w:val="yellow"/>
          <w:lang w:val="en-ZA"/>
        </w:rPr>
        <w:t>Kogelberg</w:t>
      </w:r>
      <w:proofErr w:type="spellEnd"/>
    </w:p>
    <w:p w14:paraId="4ABA5A22" w14:textId="77777777" w:rsidR="00230ABA" w:rsidRPr="002C20EB" w:rsidRDefault="00230ABA" w:rsidP="002C20EB">
      <w:pPr>
        <w:pStyle w:val="BodyText"/>
        <w:numPr>
          <w:ilvl w:val="3"/>
          <w:numId w:val="25"/>
        </w:numPr>
        <w:tabs>
          <w:tab w:val="left" w:pos="6189"/>
        </w:tabs>
        <w:rPr>
          <w:highlight w:val="yellow"/>
          <w:lang w:val="en-ZA"/>
        </w:rPr>
      </w:pPr>
      <w:r w:rsidRPr="002C20EB">
        <w:rPr>
          <w:highlight w:val="yellow"/>
          <w:lang w:val="en-ZA"/>
        </w:rPr>
        <w:t>S ~ DK vs Res</w:t>
      </w:r>
      <w:r w:rsidRPr="002C20EB">
        <w:rPr>
          <w:highlight w:val="yellow"/>
          <w:vertAlign w:val="subscript"/>
          <w:lang w:val="en-ZA"/>
        </w:rPr>
        <w:t>PC1</w:t>
      </w:r>
      <w:r w:rsidRPr="002C20EB">
        <w:rPr>
          <w:highlight w:val="yellow"/>
          <w:lang w:val="en-ZA"/>
        </w:rPr>
        <w:t xml:space="preserve"> ~ DK</w:t>
      </w:r>
    </w:p>
    <w:p w14:paraId="692F0388" w14:textId="369398A4" w:rsidR="00C964C6" w:rsidRPr="002C20EB" w:rsidRDefault="00230ABA" w:rsidP="002C20EB">
      <w:pPr>
        <w:pStyle w:val="BodyText"/>
        <w:numPr>
          <w:ilvl w:val="2"/>
          <w:numId w:val="25"/>
        </w:numPr>
        <w:tabs>
          <w:tab w:val="left" w:pos="6189"/>
        </w:tabs>
        <w:rPr>
          <w:highlight w:val="yellow"/>
          <w:lang w:val="en-ZA"/>
        </w:rPr>
      </w:pPr>
      <w:r w:rsidRPr="002C20EB">
        <w:rPr>
          <w:highlight w:val="yellow"/>
          <w:lang w:val="en-ZA"/>
        </w:rPr>
        <w:t>Is there a SWAFR equivalent? Likely</w:t>
      </w:r>
      <w:r w:rsidR="000C4BE0" w:rsidRPr="002C20EB">
        <w:rPr>
          <w:highlight w:val="yellow"/>
          <w:lang w:val="en-ZA"/>
        </w:rPr>
        <w:t xml:space="preserve"> </w:t>
      </w:r>
      <w:r w:rsidRPr="002C20EB">
        <w:rPr>
          <w:highlight w:val="yellow"/>
          <w:lang w:val="en-ZA"/>
        </w:rPr>
        <w:t>not…</w:t>
      </w:r>
    </w:p>
    <w:p w14:paraId="5EAA6459" w14:textId="5667AEC6" w:rsidR="000C4BE0" w:rsidRPr="002C20EB" w:rsidRDefault="000C4BE0" w:rsidP="000C4BE0">
      <w:pPr>
        <w:pStyle w:val="BodyText"/>
        <w:numPr>
          <w:ilvl w:val="0"/>
          <w:numId w:val="25"/>
        </w:numPr>
        <w:tabs>
          <w:tab w:val="left" w:pos="6189"/>
        </w:tabs>
        <w:rPr>
          <w:highlight w:val="yellow"/>
          <w:lang w:val="en-ZA"/>
        </w:rPr>
      </w:pPr>
      <w:r w:rsidRPr="002C20EB">
        <w:rPr>
          <w:highlight w:val="yellow"/>
        </w:rPr>
        <w:t>Phylogenetic diversity (as a response variable in a similar type of study) as an innings to studying heterogeneity’s evolutionary component?</w:t>
      </w:r>
    </w:p>
    <w:p w14:paraId="62A8BF10" w14:textId="5D661425" w:rsidR="003B6813" w:rsidRPr="002C20EB" w:rsidRDefault="003B6813" w:rsidP="003B6813">
      <w:pPr>
        <w:pStyle w:val="BodyText"/>
        <w:numPr>
          <w:ilvl w:val="1"/>
          <w:numId w:val="25"/>
        </w:numPr>
        <w:tabs>
          <w:tab w:val="left" w:pos="6189"/>
        </w:tabs>
        <w:rPr>
          <w:highlight w:val="yellow"/>
          <w:lang w:val="en-ZA"/>
        </w:rPr>
      </w:pPr>
      <w:r w:rsidRPr="002C20EB">
        <w:rPr>
          <w:highlight w:val="yellow"/>
        </w:rPr>
        <w:t xml:space="preserve">Community-weighted measures of biodiversity (e.g. Shannon’s </w:t>
      </w:r>
      <w:r w:rsidRPr="002C20EB">
        <w:rPr>
          <w:i/>
          <w:highlight w:val="yellow"/>
        </w:rPr>
        <w:t>H</w:t>
      </w:r>
      <w:r w:rsidRPr="002C20EB">
        <w:rPr>
          <w:highlight w:val="yellow"/>
        </w:rPr>
        <w:t>) might even be useful, a.o.t. straight richness?</w:t>
      </w:r>
    </w:p>
    <w:p w14:paraId="301FC694" w14:textId="5E4FD43D" w:rsidR="003B6813" w:rsidRPr="002C20EB" w:rsidRDefault="003B6813" w:rsidP="002C20EB">
      <w:pPr>
        <w:pStyle w:val="BodyText"/>
        <w:numPr>
          <w:ilvl w:val="2"/>
          <w:numId w:val="25"/>
        </w:numPr>
        <w:tabs>
          <w:tab w:val="left" w:pos="6189"/>
        </w:tabs>
        <w:rPr>
          <w:highlight w:val="yellow"/>
          <w:lang w:val="en-ZA"/>
        </w:rPr>
      </w:pPr>
      <w:r w:rsidRPr="002C20EB">
        <w:rPr>
          <w:highlight w:val="yellow"/>
        </w:rPr>
        <w:t xml:space="preserve">(Thankfully) our data </w:t>
      </w:r>
      <w:r w:rsidR="005F60C1" w:rsidRPr="002C20EB">
        <w:rPr>
          <w:highlight w:val="yellow"/>
        </w:rPr>
        <w:t>not s</w:t>
      </w:r>
      <w:r w:rsidRPr="002C20EB">
        <w:rPr>
          <w:highlight w:val="yellow"/>
        </w:rPr>
        <w:t xml:space="preserve">uitable </w:t>
      </w:r>
      <w:r w:rsidR="00334811" w:rsidRPr="002C20EB">
        <w:rPr>
          <w:highlight w:val="yellow"/>
        </w:rPr>
        <w:t>for</w:t>
      </w:r>
      <w:r w:rsidRPr="002C20EB">
        <w:rPr>
          <w:highlight w:val="yellow"/>
        </w:rPr>
        <w:t xml:space="preserve"> this</w:t>
      </w:r>
    </w:p>
    <w:p w14:paraId="52296AF3" w14:textId="4A1375D7" w:rsidR="000C4BE0" w:rsidRPr="002C20EB" w:rsidRDefault="000C4BE0" w:rsidP="000C4BE0">
      <w:pPr>
        <w:pStyle w:val="BodyText"/>
        <w:numPr>
          <w:ilvl w:val="0"/>
          <w:numId w:val="25"/>
        </w:numPr>
        <w:tabs>
          <w:tab w:val="left" w:pos="6189"/>
        </w:tabs>
        <w:rPr>
          <w:highlight w:val="yellow"/>
          <w:lang w:val="en-ZA"/>
        </w:rPr>
      </w:pPr>
      <w:r w:rsidRPr="002C20EB">
        <w:rPr>
          <w:highlight w:val="yellow"/>
        </w:rPr>
        <w:t>Expanding on</w:t>
      </w:r>
      <w:r w:rsidR="005C1FC1" w:rsidRPr="002C20EB">
        <w:rPr>
          <w:highlight w:val="yellow"/>
        </w:rPr>
        <w:t xml:space="preserve"> the importance of</w:t>
      </w:r>
      <w:r w:rsidRPr="002C20EB">
        <w:rPr>
          <w:highlight w:val="yellow"/>
        </w:rPr>
        <w:t xml:space="preserve"> temporally</w:t>
      </w:r>
      <w:r w:rsidR="005C1FC1" w:rsidRPr="002C20EB">
        <w:rPr>
          <w:highlight w:val="yellow"/>
        </w:rPr>
        <w:t>-</w:t>
      </w:r>
      <w:r w:rsidRPr="002C20EB">
        <w:rPr>
          <w:highlight w:val="yellow"/>
        </w:rPr>
        <w:t>stable heterogeneity?</w:t>
      </w:r>
    </w:p>
    <w:p w14:paraId="73EE69CB" w14:textId="62C027B7" w:rsidR="004B3DF5" w:rsidRPr="002C20EB" w:rsidRDefault="00B31850" w:rsidP="002C20EB">
      <w:pPr>
        <w:pStyle w:val="BodyText"/>
        <w:numPr>
          <w:ilvl w:val="1"/>
          <w:numId w:val="25"/>
        </w:numPr>
        <w:tabs>
          <w:tab w:val="left" w:pos="6189"/>
        </w:tabs>
      </w:pPr>
      <w:r w:rsidRPr="002C20EB">
        <w:rPr>
          <w:highlight w:val="yellow"/>
        </w:rPr>
        <w:t>Re: Cook et al. accumulation hypothesis?</w:t>
      </w:r>
      <w:r w:rsidR="004B3DF5">
        <w:br w:type="page"/>
      </w:r>
    </w:p>
    <w:p w14:paraId="18D025C9" w14:textId="77777777" w:rsidR="00DD7CD4" w:rsidRDefault="00D04776">
      <w:pPr>
        <w:pStyle w:val="Heading1"/>
      </w:pPr>
      <w:r w:rsidRPr="008A4E97">
        <w:lastRenderedPageBreak/>
        <w:t>Tables</w:t>
      </w:r>
      <w:bookmarkEnd w:id="1042"/>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Change w:id="1841" w:author="GAV" w:date="2019-11-19T14:57:00Z">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PrChange>
      </w:tblPr>
      <w:tblGrid>
        <w:gridCol w:w="1134"/>
        <w:gridCol w:w="2268"/>
        <w:gridCol w:w="1418"/>
        <w:gridCol w:w="712"/>
        <w:gridCol w:w="705"/>
        <w:gridCol w:w="1276"/>
        <w:gridCol w:w="851"/>
        <w:gridCol w:w="1278"/>
        <w:gridCol w:w="701"/>
        <w:tblGridChange w:id="1842">
          <w:tblGrid>
            <w:gridCol w:w="1255"/>
            <w:gridCol w:w="2318"/>
            <w:gridCol w:w="1276"/>
            <w:gridCol w:w="683"/>
            <w:gridCol w:w="708"/>
            <w:gridCol w:w="852"/>
            <w:gridCol w:w="849"/>
            <w:gridCol w:w="1701"/>
            <w:gridCol w:w="701"/>
          </w:tblGrid>
        </w:tblGridChange>
      </w:tblGrid>
      <w:tr w:rsidR="00750943" w:rsidRPr="00AE51EB" w14:paraId="68C1A1ED" w14:textId="426C9F16" w:rsidTr="00AE51EB">
        <w:tc>
          <w:tcPr>
            <w:tcW w:w="1134" w:type="dxa"/>
            <w:tcBorders>
              <w:top w:val="single" w:sz="4" w:space="0" w:color="auto"/>
              <w:bottom w:val="single" w:sz="2" w:space="0" w:color="auto"/>
            </w:tcBorders>
            <w:vAlign w:val="bottom"/>
            <w:tcPrChange w:id="1843" w:author="GAV" w:date="2019-11-19T14:57:00Z">
              <w:tcPr>
                <w:tcW w:w="1255" w:type="dxa"/>
                <w:tcBorders>
                  <w:top w:val="single" w:sz="4" w:space="0" w:color="auto"/>
                  <w:bottom w:val="single" w:sz="2" w:space="0" w:color="auto"/>
                </w:tcBorders>
                <w:vAlign w:val="bottom"/>
              </w:tcPr>
            </w:tcPrChange>
          </w:tcPr>
          <w:p w14:paraId="62EBEFAF" w14:textId="77777777" w:rsidR="00750943" w:rsidRPr="00AE51EB" w:rsidRDefault="00750943" w:rsidP="0018462C">
            <w:pPr>
              <w:pStyle w:val="Compact"/>
              <w:rPr>
                <w:rFonts w:ascii="Times New Roman" w:hAnsi="Times New Roman" w:cs="Times New Roman"/>
                <w:sz w:val="22"/>
                <w:szCs w:val="22"/>
                <w:rPrChange w:id="1844" w:author="GAV" w:date="2019-11-19T14:53:00Z">
                  <w:rPr>
                    <w:rFonts w:ascii="Times New Roman" w:hAnsi="Times New Roman" w:cs="Times New Roman"/>
                  </w:rPr>
                </w:rPrChange>
              </w:rPr>
            </w:pPr>
            <w:r w:rsidRPr="00AE51EB">
              <w:rPr>
                <w:rFonts w:ascii="Times New Roman" w:hAnsi="Times New Roman" w:cs="Times New Roman"/>
                <w:sz w:val="22"/>
                <w:szCs w:val="22"/>
                <w:rPrChange w:id="1845" w:author="GAV" w:date="2019-11-19T14:53:00Z">
                  <w:rPr>
                    <w:rFonts w:ascii="Times New Roman" w:hAnsi="Times New Roman" w:cs="Times New Roman"/>
                  </w:rPr>
                </w:rPrChange>
              </w:rPr>
              <w:t>Response</w:t>
            </w:r>
          </w:p>
        </w:tc>
        <w:tc>
          <w:tcPr>
            <w:tcW w:w="2268" w:type="dxa"/>
            <w:tcBorders>
              <w:top w:val="single" w:sz="4" w:space="0" w:color="auto"/>
              <w:bottom w:val="single" w:sz="2" w:space="0" w:color="auto"/>
            </w:tcBorders>
            <w:vAlign w:val="bottom"/>
            <w:tcPrChange w:id="1846" w:author="GAV" w:date="2019-11-19T14:57:00Z">
              <w:tcPr>
                <w:tcW w:w="2318" w:type="dxa"/>
                <w:tcBorders>
                  <w:top w:val="single" w:sz="4" w:space="0" w:color="auto"/>
                  <w:bottom w:val="single" w:sz="2" w:space="0" w:color="auto"/>
                </w:tcBorders>
                <w:vAlign w:val="bottom"/>
              </w:tcPr>
            </w:tcPrChange>
          </w:tcPr>
          <w:p w14:paraId="1057092F" w14:textId="77777777" w:rsidR="00750943" w:rsidRPr="00AE51EB" w:rsidRDefault="00750943" w:rsidP="0018462C">
            <w:pPr>
              <w:pStyle w:val="Compact"/>
              <w:rPr>
                <w:rFonts w:ascii="Times New Roman" w:hAnsi="Times New Roman" w:cs="Times New Roman"/>
                <w:sz w:val="22"/>
                <w:szCs w:val="22"/>
                <w:rPrChange w:id="1847" w:author="GAV" w:date="2019-11-19T14:53:00Z">
                  <w:rPr>
                    <w:rFonts w:ascii="Times New Roman" w:hAnsi="Times New Roman" w:cs="Times New Roman"/>
                  </w:rPr>
                </w:rPrChange>
              </w:rPr>
            </w:pPr>
            <w:r w:rsidRPr="00AE51EB">
              <w:rPr>
                <w:rFonts w:ascii="Times New Roman" w:hAnsi="Times New Roman" w:cs="Times New Roman"/>
                <w:sz w:val="22"/>
                <w:szCs w:val="22"/>
                <w:rPrChange w:id="1848" w:author="GAV" w:date="2019-11-19T14:53:00Z">
                  <w:rPr>
                    <w:rFonts w:ascii="Times New Roman" w:hAnsi="Times New Roman" w:cs="Times New Roman"/>
                  </w:rPr>
                </w:rPrChange>
              </w:rPr>
              <w:t>Model type</w:t>
            </w:r>
          </w:p>
        </w:tc>
        <w:tc>
          <w:tcPr>
            <w:tcW w:w="1418" w:type="dxa"/>
            <w:tcBorders>
              <w:top w:val="single" w:sz="4" w:space="0" w:color="auto"/>
              <w:bottom w:val="single" w:sz="2" w:space="0" w:color="auto"/>
            </w:tcBorders>
            <w:vAlign w:val="bottom"/>
            <w:tcPrChange w:id="1849" w:author="GAV" w:date="2019-11-19T14:57:00Z">
              <w:tcPr>
                <w:tcW w:w="1276" w:type="dxa"/>
                <w:tcBorders>
                  <w:top w:val="single" w:sz="4" w:space="0" w:color="auto"/>
                  <w:bottom w:val="single" w:sz="2" w:space="0" w:color="auto"/>
                </w:tcBorders>
                <w:vAlign w:val="bottom"/>
              </w:tcPr>
            </w:tcPrChange>
          </w:tcPr>
          <w:p w14:paraId="7608062B" w14:textId="23B856CA" w:rsidR="00750943" w:rsidRPr="00AE51EB" w:rsidRDefault="00750943" w:rsidP="0018462C">
            <w:pPr>
              <w:pStyle w:val="Compact"/>
              <w:rPr>
                <w:rFonts w:ascii="Times New Roman" w:hAnsi="Times New Roman" w:cs="Times New Roman"/>
                <w:sz w:val="22"/>
                <w:szCs w:val="22"/>
                <w:rPrChange w:id="1850" w:author="GAV" w:date="2019-11-19T14:53:00Z">
                  <w:rPr>
                    <w:rFonts w:ascii="Times New Roman" w:hAnsi="Times New Roman" w:cs="Times New Roman"/>
                  </w:rPr>
                </w:rPrChange>
              </w:rPr>
            </w:pPr>
            <w:r w:rsidRPr="00AE51EB">
              <w:rPr>
                <w:rFonts w:ascii="Times New Roman" w:hAnsi="Times New Roman" w:cs="Times New Roman"/>
                <w:sz w:val="22"/>
                <w:szCs w:val="22"/>
                <w:rPrChange w:id="1851" w:author="GAV" w:date="2019-11-19T14:53:00Z">
                  <w:rPr>
                    <w:rFonts w:ascii="Times New Roman" w:hAnsi="Times New Roman" w:cs="Times New Roman"/>
                  </w:rPr>
                </w:rPrChange>
              </w:rPr>
              <w:t>Predictor</w:t>
            </w:r>
          </w:p>
        </w:tc>
        <w:tc>
          <w:tcPr>
            <w:tcW w:w="1417" w:type="dxa"/>
            <w:gridSpan w:val="2"/>
            <w:tcBorders>
              <w:top w:val="single" w:sz="4" w:space="0" w:color="auto"/>
              <w:bottom w:val="single" w:sz="2" w:space="0" w:color="auto"/>
            </w:tcBorders>
            <w:vAlign w:val="bottom"/>
            <w:tcPrChange w:id="1852" w:author="GAV" w:date="2019-11-19T14:57:00Z">
              <w:tcPr>
                <w:tcW w:w="1391" w:type="dxa"/>
                <w:gridSpan w:val="2"/>
                <w:tcBorders>
                  <w:top w:val="single" w:sz="4" w:space="0" w:color="auto"/>
                  <w:bottom w:val="single" w:sz="2" w:space="0" w:color="auto"/>
                </w:tcBorders>
                <w:vAlign w:val="bottom"/>
              </w:tcPr>
            </w:tcPrChange>
          </w:tcPr>
          <w:p w14:paraId="6791E9D4" w14:textId="2864D8E1" w:rsidR="00750943" w:rsidRPr="00AE51EB" w:rsidRDefault="00750943" w:rsidP="008041FB">
            <w:pPr>
              <w:pStyle w:val="Compact"/>
              <w:jc w:val="center"/>
              <w:rPr>
                <w:rFonts w:ascii="Times New Roman" w:hAnsi="Times New Roman" w:cs="Times New Roman"/>
                <w:sz w:val="22"/>
                <w:szCs w:val="22"/>
                <w:rPrChange w:id="1853" w:author="GAV" w:date="2019-11-19T14:53:00Z">
                  <w:rPr>
                    <w:rFonts w:ascii="Times New Roman" w:hAnsi="Times New Roman" w:cs="Times New Roman"/>
                  </w:rPr>
                </w:rPrChange>
              </w:rPr>
            </w:pPr>
            <w:r w:rsidRPr="00AE51EB">
              <w:rPr>
                <w:rFonts w:ascii="Times New Roman" w:hAnsi="Times New Roman" w:cs="Times New Roman"/>
                <w:sz w:val="22"/>
                <w:szCs w:val="22"/>
                <w:rPrChange w:id="1854" w:author="GAV" w:date="2019-11-19T14:53:00Z">
                  <w:rPr>
                    <w:rFonts w:ascii="Times New Roman" w:hAnsi="Times New Roman" w:cs="Times New Roman"/>
                  </w:rPr>
                </w:rPrChange>
              </w:rPr>
              <w:t>Main effect</w:t>
            </w:r>
          </w:p>
        </w:tc>
        <w:tc>
          <w:tcPr>
            <w:tcW w:w="2127" w:type="dxa"/>
            <w:gridSpan w:val="2"/>
            <w:tcBorders>
              <w:top w:val="single" w:sz="4" w:space="0" w:color="auto"/>
              <w:bottom w:val="single" w:sz="2" w:space="0" w:color="auto"/>
            </w:tcBorders>
            <w:vAlign w:val="bottom"/>
            <w:tcPrChange w:id="1855" w:author="GAV" w:date="2019-11-19T14:57:00Z">
              <w:tcPr>
                <w:tcW w:w="1701" w:type="dxa"/>
                <w:gridSpan w:val="2"/>
                <w:tcBorders>
                  <w:top w:val="single" w:sz="4" w:space="0" w:color="auto"/>
                  <w:bottom w:val="single" w:sz="2" w:space="0" w:color="auto"/>
                </w:tcBorders>
                <w:vAlign w:val="bottom"/>
              </w:tcPr>
            </w:tcPrChange>
          </w:tcPr>
          <w:p w14:paraId="7CB0CB9D" w14:textId="6549483C" w:rsidR="00750943" w:rsidRPr="00AE51EB" w:rsidRDefault="00750943" w:rsidP="008041FB">
            <w:pPr>
              <w:pStyle w:val="Compact"/>
              <w:jc w:val="center"/>
              <w:rPr>
                <w:rFonts w:ascii="Times New Roman" w:hAnsi="Times New Roman" w:cs="Times New Roman"/>
                <w:sz w:val="22"/>
                <w:szCs w:val="22"/>
                <w:rPrChange w:id="1856" w:author="GAV" w:date="2019-11-19T14:53:00Z">
                  <w:rPr>
                    <w:rFonts w:ascii="Times New Roman" w:hAnsi="Times New Roman" w:cs="Times New Roman"/>
                  </w:rPr>
                </w:rPrChange>
              </w:rPr>
            </w:pPr>
            <w:r w:rsidRPr="00AE51EB">
              <w:rPr>
                <w:rFonts w:ascii="Times New Roman" w:hAnsi="Times New Roman" w:cs="Times New Roman"/>
                <w:sz w:val="22"/>
                <w:szCs w:val="22"/>
                <w:rPrChange w:id="1857" w:author="GAV" w:date="2019-11-19T14:53:00Z">
                  <w:rPr>
                    <w:rFonts w:ascii="Times New Roman" w:hAnsi="Times New Roman" w:cs="Times New Roman"/>
                  </w:rPr>
                </w:rPrChange>
              </w:rPr>
              <w:t>SWAFR effect</w:t>
            </w:r>
          </w:p>
        </w:tc>
        <w:tc>
          <w:tcPr>
            <w:tcW w:w="1979" w:type="dxa"/>
            <w:gridSpan w:val="2"/>
            <w:tcBorders>
              <w:top w:val="single" w:sz="4" w:space="0" w:color="auto"/>
              <w:bottom w:val="single" w:sz="2" w:space="0" w:color="auto"/>
            </w:tcBorders>
            <w:tcPrChange w:id="1858" w:author="GAV" w:date="2019-11-19T14:57:00Z">
              <w:tcPr>
                <w:tcW w:w="2402" w:type="dxa"/>
                <w:gridSpan w:val="2"/>
                <w:tcBorders>
                  <w:top w:val="single" w:sz="4" w:space="0" w:color="auto"/>
                  <w:bottom w:val="single" w:sz="2" w:space="0" w:color="auto"/>
                </w:tcBorders>
              </w:tcPr>
            </w:tcPrChange>
          </w:tcPr>
          <w:p w14:paraId="5C1FEF33" w14:textId="0F98C276" w:rsidR="00750943" w:rsidRPr="00AE51EB" w:rsidRDefault="00750943" w:rsidP="00750943">
            <w:pPr>
              <w:pStyle w:val="Compact"/>
              <w:jc w:val="center"/>
              <w:rPr>
                <w:rFonts w:ascii="Times New Roman" w:hAnsi="Times New Roman" w:cs="Times New Roman"/>
                <w:sz w:val="22"/>
                <w:szCs w:val="22"/>
                <w:rPrChange w:id="1859" w:author="GAV" w:date="2019-11-19T14:53:00Z">
                  <w:rPr>
                    <w:rFonts w:ascii="Times New Roman" w:hAnsi="Times New Roman" w:cs="Times New Roman"/>
                  </w:rPr>
                </w:rPrChange>
              </w:rPr>
            </w:pPr>
            <w:r w:rsidRPr="00AE51EB">
              <w:rPr>
                <w:rFonts w:ascii="Times New Roman" w:hAnsi="Times New Roman" w:cs="Times New Roman"/>
                <w:sz w:val="22"/>
                <w:szCs w:val="22"/>
                <w:rPrChange w:id="1860" w:author="GAV" w:date="2019-11-19T14:53:00Z">
                  <w:rPr>
                    <w:rFonts w:ascii="Times New Roman" w:hAnsi="Times New Roman" w:cs="Times New Roman"/>
                  </w:rPr>
                </w:rPrChange>
              </w:rPr>
              <w:t>SWAFR interaction</w:t>
            </w:r>
          </w:p>
        </w:tc>
      </w:tr>
      <w:tr w:rsidR="00D51F88" w:rsidRPr="00AE51EB" w14:paraId="5E236C3F" w14:textId="50285A0F" w:rsidTr="00AE51EB">
        <w:tc>
          <w:tcPr>
            <w:tcW w:w="1134" w:type="dxa"/>
            <w:tcBorders>
              <w:top w:val="single" w:sz="4" w:space="0" w:color="auto"/>
            </w:tcBorders>
            <w:tcPrChange w:id="1861" w:author="GAV" w:date="2019-11-19T14:57:00Z">
              <w:tcPr>
                <w:tcW w:w="1255" w:type="dxa"/>
                <w:tcBorders>
                  <w:top w:val="single" w:sz="4" w:space="0" w:color="auto"/>
                </w:tcBorders>
              </w:tcPr>
            </w:tcPrChange>
          </w:tcPr>
          <w:p w14:paraId="7FDF71C7" w14:textId="65BB2C33" w:rsidR="00D51F88" w:rsidRPr="00AE51EB" w:rsidRDefault="00D51F88" w:rsidP="00D51F88">
            <w:pPr>
              <w:pStyle w:val="Compact"/>
              <w:rPr>
                <w:rFonts w:ascii="Times New Roman" w:hAnsi="Times New Roman" w:cs="Times New Roman"/>
                <w:sz w:val="22"/>
                <w:szCs w:val="22"/>
                <w:rPrChange w:id="1862" w:author="GAV" w:date="2019-11-19T14:53:00Z">
                  <w:rPr>
                    <w:rFonts w:ascii="Times New Roman" w:hAnsi="Times New Roman" w:cs="Times New Roman"/>
                  </w:rPr>
                </w:rPrChange>
              </w:rPr>
            </w:pPr>
            <w:r w:rsidRPr="00AE51EB">
              <w:rPr>
                <w:rFonts w:ascii="Times New Roman" w:hAnsi="Times New Roman" w:cs="Times New Roman"/>
                <w:sz w:val="22"/>
                <w:szCs w:val="22"/>
                <w:rPrChange w:id="1863" w:author="GAV" w:date="2019-11-19T14:53:00Z">
                  <w:rPr>
                    <w:rFonts w:ascii="Times New Roman" w:hAnsi="Times New Roman" w:cs="Times New Roman"/>
                  </w:rPr>
                </w:rPrChange>
              </w:rPr>
              <w:t xml:space="preserve">(a) </w:t>
            </w:r>
            <w:r w:rsidRPr="00AE51EB">
              <w:rPr>
                <w:rFonts w:ascii="Times New Roman" w:hAnsi="Times New Roman" w:cs="Times New Roman"/>
                <w:i/>
                <w:sz w:val="22"/>
                <w:szCs w:val="22"/>
                <w:rPrChange w:id="1864"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1865" w:author="GAV" w:date="2019-11-19T14:53:00Z">
                  <w:rPr>
                    <w:rFonts w:ascii="Times New Roman" w:hAnsi="Times New Roman" w:cs="Times New Roman"/>
                    <w:vertAlign w:val="subscript"/>
                  </w:rPr>
                </w:rPrChange>
              </w:rPr>
              <w:t>QDS</w:t>
            </w:r>
          </w:p>
        </w:tc>
        <w:tc>
          <w:tcPr>
            <w:tcW w:w="2268" w:type="dxa"/>
            <w:tcBorders>
              <w:top w:val="single" w:sz="4" w:space="0" w:color="auto"/>
            </w:tcBorders>
            <w:tcPrChange w:id="1866" w:author="GAV" w:date="2019-11-19T14:57:00Z">
              <w:tcPr>
                <w:tcW w:w="2318" w:type="dxa"/>
                <w:tcBorders>
                  <w:top w:val="single" w:sz="4" w:space="0" w:color="auto"/>
                </w:tcBorders>
              </w:tcPr>
            </w:tcPrChange>
          </w:tcPr>
          <w:p w14:paraId="3A1CD0A9" w14:textId="53405389" w:rsidR="00D51F88" w:rsidRPr="00AE51EB" w:rsidRDefault="00D51F88" w:rsidP="00D51F88">
            <w:pPr>
              <w:pStyle w:val="Compact"/>
              <w:rPr>
                <w:rFonts w:ascii="Times New Roman" w:hAnsi="Times New Roman" w:cs="Times New Roman"/>
                <w:sz w:val="22"/>
                <w:szCs w:val="22"/>
                <w:rPrChange w:id="1867" w:author="GAV" w:date="2019-11-19T14:53:00Z">
                  <w:rPr>
                    <w:rFonts w:ascii="Times New Roman" w:hAnsi="Times New Roman" w:cs="Times New Roman"/>
                  </w:rPr>
                </w:rPrChange>
              </w:rPr>
            </w:pPr>
            <w:r w:rsidRPr="00AE51EB">
              <w:rPr>
                <w:sz w:val="22"/>
                <w:szCs w:val="22"/>
                <w:rPrChange w:id="1868" w:author="GAV" w:date="2019-11-19T14:53:00Z">
                  <w:rPr/>
                </w:rPrChange>
              </w:rPr>
              <w:t xml:space="preserve">Main effect </w:t>
            </w:r>
            <w:r w:rsidR="00A46338" w:rsidRPr="00AE51EB">
              <w:rPr>
                <w:rFonts w:cstheme="majorBidi"/>
                <w:sz w:val="22"/>
                <w:szCs w:val="22"/>
                <w:rPrChange w:id="1869" w:author="GAV" w:date="2019-11-19T14:53:00Z">
                  <w:rPr>
                    <w:rFonts w:cstheme="majorBidi"/>
                  </w:rPr>
                </w:rPrChange>
              </w:rPr>
              <w:t>×</w:t>
            </w:r>
            <w:r w:rsidRPr="00AE51EB">
              <w:rPr>
                <w:sz w:val="22"/>
                <w:szCs w:val="22"/>
                <w:rPrChange w:id="1870" w:author="GAV" w:date="2019-11-19T14:53:00Z">
                  <w:rPr/>
                </w:rPrChange>
              </w:rPr>
              <w:t xml:space="preserve"> region</w:t>
            </w:r>
          </w:p>
        </w:tc>
        <w:tc>
          <w:tcPr>
            <w:tcW w:w="1418" w:type="dxa"/>
            <w:tcBorders>
              <w:top w:val="single" w:sz="4" w:space="0" w:color="auto"/>
            </w:tcBorders>
            <w:tcPrChange w:id="1871" w:author="GAV" w:date="2019-11-19T14:57:00Z">
              <w:tcPr>
                <w:tcW w:w="1276" w:type="dxa"/>
                <w:tcBorders>
                  <w:top w:val="single" w:sz="4" w:space="0" w:color="auto"/>
                </w:tcBorders>
              </w:tcPr>
            </w:tcPrChange>
          </w:tcPr>
          <w:p w14:paraId="7E7DB67D" w14:textId="2547FEF0" w:rsidR="00D51F88" w:rsidRPr="00AE51EB" w:rsidRDefault="00D51F88" w:rsidP="00D51F88">
            <w:pPr>
              <w:pStyle w:val="Compact"/>
              <w:rPr>
                <w:rFonts w:ascii="Times New Roman" w:hAnsi="Times New Roman" w:cs="Times New Roman"/>
                <w:sz w:val="22"/>
                <w:szCs w:val="22"/>
                <w:rPrChange w:id="1872" w:author="GAV" w:date="2019-11-19T14:53:00Z">
                  <w:rPr>
                    <w:rFonts w:ascii="Times New Roman" w:hAnsi="Times New Roman" w:cs="Times New Roman"/>
                  </w:rPr>
                </w:rPrChange>
              </w:rPr>
            </w:pPr>
            <w:r w:rsidRPr="00AE51EB">
              <w:rPr>
                <w:sz w:val="22"/>
                <w:szCs w:val="22"/>
                <w:rPrChange w:id="1873" w:author="GAV" w:date="2019-11-19T14:53:00Z">
                  <w:rPr/>
                </w:rPrChange>
              </w:rPr>
              <w:t>MAP</w:t>
            </w:r>
          </w:p>
        </w:tc>
        <w:tc>
          <w:tcPr>
            <w:tcW w:w="712" w:type="dxa"/>
            <w:tcBorders>
              <w:top w:val="single" w:sz="4" w:space="0" w:color="auto"/>
            </w:tcBorders>
            <w:tcPrChange w:id="1874" w:author="GAV" w:date="2019-11-19T14:57:00Z">
              <w:tcPr>
                <w:tcW w:w="683" w:type="dxa"/>
                <w:tcBorders>
                  <w:top w:val="single" w:sz="4" w:space="0" w:color="auto"/>
                </w:tcBorders>
              </w:tcPr>
            </w:tcPrChange>
          </w:tcPr>
          <w:p w14:paraId="37CEC41C" w14:textId="2B1E5960" w:rsidR="00D51F88" w:rsidRPr="00AE51EB" w:rsidRDefault="00D51F88">
            <w:pPr>
              <w:pStyle w:val="Compact"/>
              <w:jc w:val="right"/>
              <w:rPr>
                <w:rFonts w:ascii="Times New Roman" w:hAnsi="Times New Roman" w:cs="Times New Roman"/>
                <w:sz w:val="22"/>
                <w:szCs w:val="22"/>
                <w:rPrChange w:id="1875" w:author="GAV" w:date="2019-11-19T14:53:00Z">
                  <w:rPr>
                    <w:rFonts w:ascii="Times New Roman" w:hAnsi="Times New Roman" w:cs="Times New Roman"/>
                  </w:rPr>
                </w:rPrChange>
              </w:rPr>
            </w:pPr>
            <w:del w:id="1876" w:author="GAV" w:date="2019-11-19T14:53:00Z">
              <w:r w:rsidRPr="00AE51EB" w:rsidDel="00AE51EB">
                <w:rPr>
                  <w:sz w:val="22"/>
                  <w:szCs w:val="22"/>
                  <w:rPrChange w:id="1877" w:author="GAV" w:date="2019-11-19T14:53:00Z">
                    <w:rPr/>
                  </w:rPrChange>
                </w:rPr>
                <w:delText>+</w:delText>
              </w:r>
            </w:del>
            <w:ins w:id="1878" w:author="GAV" w:date="2019-11-19T14:52:00Z">
              <w:r w:rsidR="00AE51EB" w:rsidRPr="00AE51EB">
                <w:rPr>
                  <w:sz w:val="22"/>
                  <w:szCs w:val="22"/>
                  <w:rPrChange w:id="1879" w:author="GAV" w:date="2019-11-19T14:53:00Z">
                    <w:rPr/>
                  </w:rPrChange>
                </w:rPr>
                <w:t>192</w:t>
              </w:r>
            </w:ins>
            <w:ins w:id="1880" w:author="GAV" w:date="2019-11-19T14:53:00Z">
              <w:r w:rsidR="00AE51EB" w:rsidRPr="00AE51EB">
                <w:rPr>
                  <w:sz w:val="22"/>
                  <w:szCs w:val="22"/>
                  <w:rPrChange w:id="1881" w:author="GAV" w:date="2019-11-19T14:53:00Z">
                    <w:rPr/>
                  </w:rPrChange>
                </w:rPr>
                <w:t>.1</w:t>
              </w:r>
            </w:ins>
          </w:p>
        </w:tc>
        <w:tc>
          <w:tcPr>
            <w:tcW w:w="705" w:type="dxa"/>
            <w:tcBorders>
              <w:top w:val="single" w:sz="4" w:space="0" w:color="auto"/>
            </w:tcBorders>
            <w:tcPrChange w:id="1882" w:author="GAV" w:date="2019-11-19T14:57:00Z">
              <w:tcPr>
                <w:tcW w:w="708" w:type="dxa"/>
                <w:tcBorders>
                  <w:top w:val="single" w:sz="4" w:space="0" w:color="auto"/>
                </w:tcBorders>
              </w:tcPr>
            </w:tcPrChange>
          </w:tcPr>
          <w:p w14:paraId="124632D4" w14:textId="61F0FA12" w:rsidR="00D51F88" w:rsidRPr="00AE51EB" w:rsidRDefault="00D51F88" w:rsidP="00D51F88">
            <w:pPr>
              <w:pStyle w:val="Compact"/>
              <w:rPr>
                <w:rFonts w:ascii="Times New Roman" w:hAnsi="Times New Roman" w:cs="Times New Roman"/>
                <w:sz w:val="22"/>
                <w:szCs w:val="22"/>
                <w:rPrChange w:id="1883" w:author="GAV" w:date="2019-11-19T14:53:00Z">
                  <w:rPr>
                    <w:rFonts w:ascii="Times New Roman" w:hAnsi="Times New Roman" w:cs="Times New Roman"/>
                  </w:rPr>
                </w:rPrChange>
              </w:rPr>
            </w:pPr>
            <w:r w:rsidRPr="00AE51EB">
              <w:rPr>
                <w:sz w:val="22"/>
                <w:szCs w:val="22"/>
                <w:rPrChange w:id="1884" w:author="GAV" w:date="2019-11-19T14:53:00Z">
                  <w:rPr/>
                </w:rPrChange>
              </w:rPr>
              <w:t>***</w:t>
            </w:r>
          </w:p>
        </w:tc>
        <w:tc>
          <w:tcPr>
            <w:tcW w:w="1276" w:type="dxa"/>
            <w:tcBorders>
              <w:top w:val="single" w:sz="4" w:space="0" w:color="auto"/>
            </w:tcBorders>
            <w:tcPrChange w:id="1885" w:author="GAV" w:date="2019-11-19T14:57:00Z">
              <w:tcPr>
                <w:tcW w:w="852" w:type="dxa"/>
                <w:tcBorders>
                  <w:top w:val="single" w:sz="4" w:space="0" w:color="auto"/>
                </w:tcBorders>
              </w:tcPr>
            </w:tcPrChange>
          </w:tcPr>
          <w:p w14:paraId="2A189B86" w14:textId="0774858D" w:rsidR="00D51F88" w:rsidRPr="00AE51EB" w:rsidRDefault="00D51F88" w:rsidP="00D51F88">
            <w:pPr>
              <w:pStyle w:val="Compact"/>
              <w:jc w:val="right"/>
              <w:rPr>
                <w:rFonts w:ascii="Times New Roman" w:hAnsi="Times New Roman" w:cs="Times New Roman"/>
                <w:sz w:val="22"/>
                <w:szCs w:val="22"/>
                <w:rPrChange w:id="1886" w:author="GAV" w:date="2019-11-19T14:53:00Z">
                  <w:rPr>
                    <w:rFonts w:ascii="Times New Roman" w:hAnsi="Times New Roman" w:cs="Times New Roman"/>
                  </w:rPr>
                </w:rPrChange>
              </w:rPr>
            </w:pPr>
            <w:del w:id="1887" w:author="GAV" w:date="2019-11-19T14:54:00Z">
              <w:r w:rsidRPr="00AE51EB" w:rsidDel="00AE51EB">
                <w:rPr>
                  <w:sz w:val="22"/>
                  <w:szCs w:val="22"/>
                  <w:rPrChange w:id="1888" w:author="GAV" w:date="2019-11-19T14:53:00Z">
                    <w:rPr/>
                  </w:rPrChange>
                </w:rPr>
                <w:delText>+</w:delText>
              </w:r>
            </w:del>
            <w:ins w:id="1889" w:author="GAV" w:date="2019-11-19T14:54:00Z">
              <w:r w:rsidR="00AE51EB">
                <w:rPr>
                  <w:sz w:val="22"/>
                  <w:szCs w:val="22"/>
                </w:rPr>
                <w:t>66.4</w:t>
              </w:r>
            </w:ins>
          </w:p>
        </w:tc>
        <w:tc>
          <w:tcPr>
            <w:tcW w:w="851" w:type="dxa"/>
            <w:tcBorders>
              <w:top w:val="single" w:sz="4" w:space="0" w:color="auto"/>
            </w:tcBorders>
            <w:tcPrChange w:id="1890" w:author="GAV" w:date="2019-11-19T14:57:00Z">
              <w:tcPr>
                <w:tcW w:w="849" w:type="dxa"/>
                <w:tcBorders>
                  <w:top w:val="single" w:sz="4" w:space="0" w:color="auto"/>
                </w:tcBorders>
              </w:tcPr>
            </w:tcPrChange>
          </w:tcPr>
          <w:p w14:paraId="0D13397A" w14:textId="479067FE" w:rsidR="00D51F88" w:rsidRPr="00AE51EB" w:rsidRDefault="00D51F88" w:rsidP="00D51F88">
            <w:pPr>
              <w:pStyle w:val="Compact"/>
              <w:rPr>
                <w:rFonts w:ascii="Times New Roman" w:hAnsi="Times New Roman" w:cs="Times New Roman"/>
                <w:sz w:val="22"/>
                <w:szCs w:val="22"/>
                <w:rPrChange w:id="1891" w:author="GAV" w:date="2019-11-19T14:53:00Z">
                  <w:rPr>
                    <w:rFonts w:ascii="Times New Roman" w:hAnsi="Times New Roman" w:cs="Times New Roman"/>
                  </w:rPr>
                </w:rPrChange>
              </w:rPr>
            </w:pPr>
            <w:r w:rsidRPr="00AE51EB">
              <w:rPr>
                <w:sz w:val="22"/>
                <w:szCs w:val="22"/>
                <w:rPrChange w:id="1892" w:author="GAV" w:date="2019-11-19T14:53:00Z">
                  <w:rPr/>
                </w:rPrChange>
              </w:rPr>
              <w:t>**</w:t>
            </w:r>
          </w:p>
        </w:tc>
        <w:tc>
          <w:tcPr>
            <w:tcW w:w="1278" w:type="dxa"/>
            <w:tcBorders>
              <w:top w:val="single" w:sz="4" w:space="0" w:color="auto"/>
            </w:tcBorders>
            <w:tcPrChange w:id="1893" w:author="GAV" w:date="2019-11-19T14:57:00Z">
              <w:tcPr>
                <w:tcW w:w="1701" w:type="dxa"/>
                <w:tcBorders>
                  <w:top w:val="single" w:sz="4" w:space="0" w:color="auto"/>
                </w:tcBorders>
              </w:tcPr>
            </w:tcPrChange>
          </w:tcPr>
          <w:p w14:paraId="1933196D" w14:textId="633B2CA3" w:rsidR="00D51F88" w:rsidRPr="00AE51EB" w:rsidRDefault="00D51F88" w:rsidP="00D51F88">
            <w:pPr>
              <w:pStyle w:val="Compact"/>
              <w:jc w:val="right"/>
              <w:rPr>
                <w:rFonts w:ascii="Times New Roman" w:hAnsi="Times New Roman" w:cs="Times New Roman"/>
                <w:sz w:val="22"/>
                <w:szCs w:val="22"/>
                <w:rPrChange w:id="1894" w:author="GAV" w:date="2019-11-19T14:53:00Z">
                  <w:rPr>
                    <w:rFonts w:ascii="Times New Roman" w:hAnsi="Times New Roman" w:cs="Times New Roman"/>
                  </w:rPr>
                </w:rPrChange>
              </w:rPr>
            </w:pPr>
            <w:del w:id="1895" w:author="GAV" w:date="2019-11-19T14:55:00Z">
              <w:r w:rsidRPr="00AE51EB" w:rsidDel="00AE51EB">
                <w:rPr>
                  <w:sz w:val="22"/>
                  <w:szCs w:val="22"/>
                  <w:rPrChange w:id="1896" w:author="GAV" w:date="2019-11-19T14:53:00Z">
                    <w:rPr/>
                  </w:rPrChange>
                </w:rPr>
                <w:delText>−</w:delText>
              </w:r>
            </w:del>
            <w:ins w:id="1897" w:author="GAV" w:date="2019-11-19T14:55:00Z">
              <w:r w:rsidR="00AE51EB">
                <w:rPr>
                  <w:sz w:val="22"/>
                  <w:szCs w:val="22"/>
                </w:rPr>
                <w:t>-74.0</w:t>
              </w:r>
            </w:ins>
          </w:p>
        </w:tc>
        <w:tc>
          <w:tcPr>
            <w:tcW w:w="701" w:type="dxa"/>
            <w:tcBorders>
              <w:top w:val="single" w:sz="4" w:space="0" w:color="auto"/>
            </w:tcBorders>
            <w:tcPrChange w:id="1898" w:author="GAV" w:date="2019-11-19T14:57:00Z">
              <w:tcPr>
                <w:tcW w:w="701" w:type="dxa"/>
                <w:tcBorders>
                  <w:top w:val="single" w:sz="4" w:space="0" w:color="auto"/>
                </w:tcBorders>
              </w:tcPr>
            </w:tcPrChange>
          </w:tcPr>
          <w:p w14:paraId="3713C5D2" w14:textId="312B0609" w:rsidR="00D51F88" w:rsidRPr="00AE51EB" w:rsidRDefault="00D51F88" w:rsidP="00D51F88">
            <w:pPr>
              <w:pStyle w:val="Compact"/>
              <w:rPr>
                <w:rFonts w:ascii="Times New Roman" w:hAnsi="Times New Roman" w:cs="Times New Roman"/>
                <w:sz w:val="22"/>
                <w:szCs w:val="22"/>
                <w:rPrChange w:id="1899" w:author="GAV" w:date="2019-11-19T14:53:00Z">
                  <w:rPr>
                    <w:rFonts w:ascii="Times New Roman" w:hAnsi="Times New Roman" w:cs="Times New Roman"/>
                  </w:rPr>
                </w:rPrChange>
              </w:rPr>
            </w:pPr>
            <w:r w:rsidRPr="00AE51EB">
              <w:rPr>
                <w:sz w:val="22"/>
                <w:szCs w:val="22"/>
                <w:rPrChange w:id="1900" w:author="GAV" w:date="2019-11-19T14:53:00Z">
                  <w:rPr/>
                </w:rPrChange>
              </w:rPr>
              <w:t>***</w:t>
            </w:r>
          </w:p>
        </w:tc>
      </w:tr>
      <w:tr w:rsidR="00D51F88" w:rsidRPr="00AE51EB" w14:paraId="7933C511" w14:textId="0C98D100" w:rsidTr="00AE51EB">
        <w:tc>
          <w:tcPr>
            <w:tcW w:w="1134" w:type="dxa"/>
            <w:tcPrChange w:id="1901" w:author="GAV" w:date="2019-11-19T14:57:00Z">
              <w:tcPr>
                <w:tcW w:w="1255" w:type="dxa"/>
              </w:tcPr>
            </w:tcPrChange>
          </w:tcPr>
          <w:p w14:paraId="0FFC9D5B" w14:textId="77777777" w:rsidR="00D51F88" w:rsidRPr="00AE51EB" w:rsidRDefault="00D51F88" w:rsidP="00D51F88">
            <w:pPr>
              <w:pStyle w:val="Compact"/>
              <w:rPr>
                <w:rFonts w:ascii="Times New Roman" w:hAnsi="Times New Roman" w:cs="Times New Roman"/>
                <w:sz w:val="22"/>
                <w:szCs w:val="22"/>
                <w:rPrChange w:id="1902" w:author="GAV" w:date="2019-11-19T14:53:00Z">
                  <w:rPr>
                    <w:rFonts w:ascii="Times New Roman" w:hAnsi="Times New Roman" w:cs="Times New Roman"/>
                  </w:rPr>
                </w:rPrChange>
              </w:rPr>
            </w:pPr>
          </w:p>
        </w:tc>
        <w:tc>
          <w:tcPr>
            <w:tcW w:w="2268" w:type="dxa"/>
            <w:tcPrChange w:id="1903" w:author="GAV" w:date="2019-11-19T14:57:00Z">
              <w:tcPr>
                <w:tcW w:w="2318" w:type="dxa"/>
              </w:tcPr>
            </w:tcPrChange>
          </w:tcPr>
          <w:p w14:paraId="692D782F" w14:textId="5A935545" w:rsidR="00D51F88" w:rsidRPr="00AE51EB" w:rsidRDefault="00D51F88" w:rsidP="00D51F88">
            <w:pPr>
              <w:pStyle w:val="Compact"/>
              <w:rPr>
                <w:rFonts w:ascii="Times New Roman" w:hAnsi="Times New Roman" w:cs="Times New Roman"/>
                <w:sz w:val="22"/>
                <w:szCs w:val="22"/>
                <w:rPrChange w:id="1904" w:author="GAV" w:date="2019-11-19T14:53:00Z">
                  <w:rPr>
                    <w:rFonts w:ascii="Times New Roman" w:hAnsi="Times New Roman" w:cs="Times New Roman"/>
                  </w:rPr>
                </w:rPrChange>
              </w:rPr>
            </w:pPr>
            <w:r w:rsidRPr="00AE51EB">
              <w:rPr>
                <w:sz w:val="22"/>
                <w:szCs w:val="22"/>
                <w:rPrChange w:id="1905" w:author="GAV" w:date="2019-11-19T14:53:00Z">
                  <w:rPr/>
                </w:rPrChange>
              </w:rPr>
              <w:t xml:space="preserve"> </w:t>
            </w:r>
          </w:p>
        </w:tc>
        <w:tc>
          <w:tcPr>
            <w:tcW w:w="1418" w:type="dxa"/>
            <w:tcPrChange w:id="1906" w:author="GAV" w:date="2019-11-19T14:57:00Z">
              <w:tcPr>
                <w:tcW w:w="1276" w:type="dxa"/>
              </w:tcPr>
            </w:tcPrChange>
          </w:tcPr>
          <w:p w14:paraId="106891E5" w14:textId="32AC1D22" w:rsidR="00D51F88" w:rsidRPr="00AE51EB" w:rsidRDefault="00D51F88" w:rsidP="00D51F88">
            <w:pPr>
              <w:pStyle w:val="Compact"/>
              <w:rPr>
                <w:rFonts w:ascii="Times New Roman" w:hAnsi="Times New Roman" w:cs="Times New Roman"/>
                <w:sz w:val="22"/>
                <w:szCs w:val="22"/>
                <w:rPrChange w:id="1907" w:author="GAV" w:date="2019-11-19T14:53:00Z">
                  <w:rPr>
                    <w:rFonts w:ascii="Times New Roman" w:hAnsi="Times New Roman" w:cs="Times New Roman"/>
                  </w:rPr>
                </w:rPrChange>
              </w:rPr>
            </w:pPr>
            <w:r w:rsidRPr="00AE51EB">
              <w:rPr>
                <w:sz w:val="22"/>
                <w:szCs w:val="22"/>
                <w:rPrChange w:id="1908" w:author="GAV" w:date="2019-11-19T14:53:00Z">
                  <w:rPr/>
                </w:rPrChange>
              </w:rPr>
              <w:t>NDVI</w:t>
            </w:r>
          </w:p>
        </w:tc>
        <w:tc>
          <w:tcPr>
            <w:tcW w:w="712" w:type="dxa"/>
            <w:tcPrChange w:id="1909" w:author="GAV" w:date="2019-11-19T14:57:00Z">
              <w:tcPr>
                <w:tcW w:w="683" w:type="dxa"/>
              </w:tcPr>
            </w:tcPrChange>
          </w:tcPr>
          <w:p w14:paraId="16B1CA79" w14:textId="293CDFF3" w:rsidR="00D51F88" w:rsidRPr="00AE51EB" w:rsidRDefault="00D51F88" w:rsidP="00D51F88">
            <w:pPr>
              <w:pStyle w:val="Compact"/>
              <w:jc w:val="right"/>
              <w:rPr>
                <w:rFonts w:ascii="Times New Roman" w:hAnsi="Times New Roman" w:cs="Times New Roman"/>
                <w:sz w:val="22"/>
                <w:szCs w:val="22"/>
                <w:rPrChange w:id="1910" w:author="GAV" w:date="2019-11-19T14:53:00Z">
                  <w:rPr>
                    <w:rFonts w:ascii="Times New Roman" w:hAnsi="Times New Roman" w:cs="Times New Roman"/>
                  </w:rPr>
                </w:rPrChange>
              </w:rPr>
            </w:pPr>
            <w:del w:id="1911" w:author="GAV" w:date="2019-11-19T14:54:00Z">
              <w:r w:rsidRPr="00AE51EB" w:rsidDel="00AE51EB">
                <w:rPr>
                  <w:sz w:val="22"/>
                  <w:szCs w:val="22"/>
                  <w:rPrChange w:id="1912" w:author="GAV" w:date="2019-11-19T14:53:00Z">
                    <w:rPr/>
                  </w:rPrChange>
                </w:rPr>
                <w:delText>+</w:delText>
              </w:r>
            </w:del>
            <w:ins w:id="1913" w:author="GAV" w:date="2019-11-19T14:54:00Z">
              <w:r w:rsidR="00AE51EB">
                <w:rPr>
                  <w:sz w:val="22"/>
                  <w:szCs w:val="22"/>
                </w:rPr>
                <w:t>137.5</w:t>
              </w:r>
            </w:ins>
          </w:p>
        </w:tc>
        <w:tc>
          <w:tcPr>
            <w:tcW w:w="705" w:type="dxa"/>
            <w:tcPrChange w:id="1914" w:author="GAV" w:date="2019-11-19T14:57:00Z">
              <w:tcPr>
                <w:tcW w:w="708" w:type="dxa"/>
              </w:tcPr>
            </w:tcPrChange>
          </w:tcPr>
          <w:p w14:paraId="3DB133FD" w14:textId="0FDBAB94" w:rsidR="00D51F88" w:rsidRPr="00AE51EB" w:rsidRDefault="00D51F88" w:rsidP="00D51F88">
            <w:pPr>
              <w:pStyle w:val="Compact"/>
              <w:rPr>
                <w:rFonts w:ascii="Times New Roman" w:hAnsi="Times New Roman" w:cs="Times New Roman"/>
                <w:sz w:val="22"/>
                <w:szCs w:val="22"/>
                <w:rPrChange w:id="1915" w:author="GAV" w:date="2019-11-19T14:53:00Z">
                  <w:rPr>
                    <w:rFonts w:ascii="Times New Roman" w:hAnsi="Times New Roman" w:cs="Times New Roman"/>
                  </w:rPr>
                </w:rPrChange>
              </w:rPr>
            </w:pPr>
            <w:r w:rsidRPr="00AE51EB">
              <w:rPr>
                <w:sz w:val="22"/>
                <w:szCs w:val="22"/>
                <w:rPrChange w:id="1916" w:author="GAV" w:date="2019-11-19T14:53:00Z">
                  <w:rPr/>
                </w:rPrChange>
              </w:rPr>
              <w:t>***</w:t>
            </w:r>
          </w:p>
        </w:tc>
        <w:tc>
          <w:tcPr>
            <w:tcW w:w="1276" w:type="dxa"/>
            <w:tcPrChange w:id="1917" w:author="GAV" w:date="2019-11-19T14:57:00Z">
              <w:tcPr>
                <w:tcW w:w="852" w:type="dxa"/>
              </w:tcPr>
            </w:tcPrChange>
          </w:tcPr>
          <w:p w14:paraId="522434F2" w14:textId="4992509B" w:rsidR="00D51F88" w:rsidRPr="00AE51EB" w:rsidRDefault="00D51F88" w:rsidP="00D51F88">
            <w:pPr>
              <w:pStyle w:val="Compact"/>
              <w:jc w:val="right"/>
              <w:rPr>
                <w:rFonts w:ascii="Times New Roman" w:hAnsi="Times New Roman" w:cs="Times New Roman"/>
                <w:sz w:val="22"/>
                <w:szCs w:val="22"/>
                <w:rPrChange w:id="1918" w:author="GAV" w:date="2019-11-19T14:53:00Z">
                  <w:rPr>
                    <w:rFonts w:ascii="Times New Roman" w:hAnsi="Times New Roman" w:cs="Times New Roman"/>
                  </w:rPr>
                </w:rPrChange>
              </w:rPr>
            </w:pPr>
            <w:del w:id="1919" w:author="GAV" w:date="2019-11-19T14:54:00Z">
              <w:r w:rsidRPr="00AE51EB" w:rsidDel="00AE51EB">
                <w:rPr>
                  <w:sz w:val="22"/>
                  <w:szCs w:val="22"/>
                  <w:rPrChange w:id="1920" w:author="GAV" w:date="2019-11-19T14:53:00Z">
                    <w:rPr/>
                  </w:rPrChange>
                </w:rPr>
                <w:delText>−</w:delText>
              </w:r>
            </w:del>
            <w:ins w:id="1921" w:author="GAV" w:date="2019-11-19T14:54:00Z">
              <w:r w:rsidR="00AE51EB">
                <w:rPr>
                  <w:sz w:val="22"/>
                  <w:szCs w:val="22"/>
                </w:rPr>
                <w:t>-42.1</w:t>
              </w:r>
            </w:ins>
          </w:p>
        </w:tc>
        <w:tc>
          <w:tcPr>
            <w:tcW w:w="851" w:type="dxa"/>
            <w:tcPrChange w:id="1922" w:author="GAV" w:date="2019-11-19T14:57:00Z">
              <w:tcPr>
                <w:tcW w:w="849" w:type="dxa"/>
              </w:tcPr>
            </w:tcPrChange>
          </w:tcPr>
          <w:p w14:paraId="520FFF0E" w14:textId="6335A438" w:rsidR="00D51F88" w:rsidRPr="00AE51EB" w:rsidRDefault="00D51F88" w:rsidP="00D51F88">
            <w:pPr>
              <w:pStyle w:val="Compact"/>
              <w:rPr>
                <w:rFonts w:ascii="Times New Roman" w:hAnsi="Times New Roman" w:cs="Times New Roman"/>
                <w:sz w:val="22"/>
                <w:szCs w:val="22"/>
                <w:rPrChange w:id="1923" w:author="GAV" w:date="2019-11-19T14:53:00Z">
                  <w:rPr>
                    <w:rFonts w:ascii="Times New Roman" w:hAnsi="Times New Roman" w:cs="Times New Roman"/>
                  </w:rPr>
                </w:rPrChange>
              </w:rPr>
            </w:pPr>
            <w:r w:rsidRPr="00AE51EB">
              <w:rPr>
                <w:sz w:val="22"/>
                <w:szCs w:val="22"/>
                <w:rPrChange w:id="1924" w:author="GAV" w:date="2019-11-19T14:53:00Z">
                  <w:rPr/>
                </w:rPrChange>
              </w:rPr>
              <w:t>*</w:t>
            </w:r>
          </w:p>
        </w:tc>
        <w:tc>
          <w:tcPr>
            <w:tcW w:w="1278" w:type="dxa"/>
            <w:tcPrChange w:id="1925" w:author="GAV" w:date="2019-11-19T14:57:00Z">
              <w:tcPr>
                <w:tcW w:w="1701" w:type="dxa"/>
              </w:tcPr>
            </w:tcPrChange>
          </w:tcPr>
          <w:p w14:paraId="6D0CD601" w14:textId="1BA68CFB" w:rsidR="00D51F88" w:rsidRPr="00AE51EB" w:rsidRDefault="00D51F88" w:rsidP="00D51F88">
            <w:pPr>
              <w:pStyle w:val="Compact"/>
              <w:jc w:val="right"/>
              <w:rPr>
                <w:rFonts w:ascii="Times New Roman" w:hAnsi="Times New Roman" w:cs="Times New Roman"/>
                <w:sz w:val="22"/>
                <w:szCs w:val="22"/>
                <w:rPrChange w:id="1926" w:author="GAV" w:date="2019-11-19T14:53:00Z">
                  <w:rPr>
                    <w:rFonts w:ascii="Times New Roman" w:hAnsi="Times New Roman" w:cs="Times New Roman"/>
                  </w:rPr>
                </w:rPrChange>
              </w:rPr>
            </w:pPr>
            <w:del w:id="1927" w:author="GAV" w:date="2019-11-19T14:55:00Z">
              <w:r w:rsidRPr="00AE51EB" w:rsidDel="00AE51EB">
                <w:rPr>
                  <w:sz w:val="22"/>
                  <w:szCs w:val="22"/>
                  <w:rPrChange w:id="1928" w:author="GAV" w:date="2019-11-19T14:53:00Z">
                    <w:rPr/>
                  </w:rPrChange>
                </w:rPr>
                <w:delText>−</w:delText>
              </w:r>
            </w:del>
            <w:ins w:id="1929" w:author="GAV" w:date="2019-11-19T14:55:00Z">
              <w:r w:rsidR="00AE51EB">
                <w:rPr>
                  <w:sz w:val="22"/>
                  <w:szCs w:val="22"/>
                </w:rPr>
                <w:t>-89.4</w:t>
              </w:r>
            </w:ins>
          </w:p>
        </w:tc>
        <w:tc>
          <w:tcPr>
            <w:tcW w:w="701" w:type="dxa"/>
            <w:tcPrChange w:id="1930" w:author="GAV" w:date="2019-11-19T14:57:00Z">
              <w:tcPr>
                <w:tcW w:w="701" w:type="dxa"/>
              </w:tcPr>
            </w:tcPrChange>
          </w:tcPr>
          <w:p w14:paraId="5D9699F5" w14:textId="77C8FD5C" w:rsidR="00D51F88" w:rsidRPr="00AE51EB" w:rsidRDefault="00D51F88" w:rsidP="00D51F88">
            <w:pPr>
              <w:pStyle w:val="Compact"/>
              <w:rPr>
                <w:rFonts w:ascii="Times New Roman" w:hAnsi="Times New Roman" w:cs="Times New Roman"/>
                <w:sz w:val="22"/>
                <w:szCs w:val="22"/>
                <w:rPrChange w:id="1931" w:author="GAV" w:date="2019-11-19T14:53:00Z">
                  <w:rPr>
                    <w:rFonts w:ascii="Times New Roman" w:hAnsi="Times New Roman" w:cs="Times New Roman"/>
                  </w:rPr>
                </w:rPrChange>
              </w:rPr>
            </w:pPr>
            <w:r w:rsidRPr="00AE51EB">
              <w:rPr>
                <w:sz w:val="22"/>
                <w:szCs w:val="22"/>
                <w:rPrChange w:id="1932" w:author="GAV" w:date="2019-11-19T14:53:00Z">
                  <w:rPr/>
                </w:rPrChange>
              </w:rPr>
              <w:t>***</w:t>
            </w:r>
          </w:p>
        </w:tc>
      </w:tr>
      <w:tr w:rsidR="00D51F88" w:rsidRPr="00AE51EB" w14:paraId="791B7B7E" w14:textId="759D253E" w:rsidTr="00AE51EB">
        <w:tc>
          <w:tcPr>
            <w:tcW w:w="1134" w:type="dxa"/>
            <w:tcPrChange w:id="1933" w:author="GAV" w:date="2019-11-19T14:57:00Z">
              <w:tcPr>
                <w:tcW w:w="1255" w:type="dxa"/>
              </w:tcPr>
            </w:tcPrChange>
          </w:tcPr>
          <w:p w14:paraId="521C1AFB" w14:textId="77777777" w:rsidR="00D51F88" w:rsidRPr="00AE51EB" w:rsidRDefault="00D51F88" w:rsidP="00D51F88">
            <w:pPr>
              <w:pStyle w:val="Compact"/>
              <w:rPr>
                <w:rFonts w:ascii="Times New Roman" w:hAnsi="Times New Roman" w:cs="Times New Roman"/>
                <w:sz w:val="22"/>
                <w:szCs w:val="22"/>
                <w:rPrChange w:id="1934" w:author="GAV" w:date="2019-11-19T14:53:00Z">
                  <w:rPr>
                    <w:rFonts w:ascii="Times New Roman" w:hAnsi="Times New Roman" w:cs="Times New Roman"/>
                  </w:rPr>
                </w:rPrChange>
              </w:rPr>
            </w:pPr>
          </w:p>
        </w:tc>
        <w:tc>
          <w:tcPr>
            <w:tcW w:w="2268" w:type="dxa"/>
            <w:tcPrChange w:id="1935" w:author="GAV" w:date="2019-11-19T14:57:00Z">
              <w:tcPr>
                <w:tcW w:w="2318" w:type="dxa"/>
              </w:tcPr>
            </w:tcPrChange>
          </w:tcPr>
          <w:p w14:paraId="1B43E820" w14:textId="1E144F7B" w:rsidR="00D51F88" w:rsidRPr="00AE51EB" w:rsidRDefault="00D51F88" w:rsidP="00D51F88">
            <w:pPr>
              <w:pStyle w:val="Compact"/>
              <w:rPr>
                <w:rFonts w:ascii="Times New Roman" w:hAnsi="Times New Roman" w:cs="Times New Roman"/>
                <w:sz w:val="22"/>
                <w:szCs w:val="22"/>
                <w:rPrChange w:id="1936" w:author="GAV" w:date="2019-11-19T14:53:00Z">
                  <w:rPr>
                    <w:rFonts w:ascii="Times New Roman" w:hAnsi="Times New Roman" w:cs="Times New Roman"/>
                  </w:rPr>
                </w:rPrChange>
              </w:rPr>
            </w:pPr>
            <w:r w:rsidRPr="00AE51EB">
              <w:rPr>
                <w:sz w:val="22"/>
                <w:szCs w:val="22"/>
                <w:rPrChange w:id="1937" w:author="GAV" w:date="2019-11-19T14:53:00Z">
                  <w:rPr/>
                </w:rPrChange>
              </w:rPr>
              <w:t xml:space="preserve"> </w:t>
            </w:r>
          </w:p>
        </w:tc>
        <w:tc>
          <w:tcPr>
            <w:tcW w:w="1418" w:type="dxa"/>
            <w:tcPrChange w:id="1938" w:author="GAV" w:date="2019-11-19T14:57:00Z">
              <w:tcPr>
                <w:tcW w:w="1276" w:type="dxa"/>
              </w:tcPr>
            </w:tcPrChange>
          </w:tcPr>
          <w:p w14:paraId="172CDE68" w14:textId="243CFA57" w:rsidR="00D51F88" w:rsidRPr="00AE51EB" w:rsidRDefault="00D51F88" w:rsidP="00D51F88">
            <w:pPr>
              <w:pStyle w:val="Compact"/>
              <w:rPr>
                <w:rFonts w:ascii="Times New Roman" w:hAnsi="Times New Roman" w:cs="Times New Roman"/>
                <w:sz w:val="22"/>
                <w:szCs w:val="22"/>
                <w:rPrChange w:id="1939" w:author="GAV" w:date="2019-11-19T14:53:00Z">
                  <w:rPr>
                    <w:rFonts w:ascii="Times New Roman" w:hAnsi="Times New Roman" w:cs="Times New Roman"/>
                  </w:rPr>
                </w:rPrChange>
              </w:rPr>
            </w:pPr>
            <w:r w:rsidRPr="00AE51EB">
              <w:rPr>
                <w:sz w:val="22"/>
                <w:szCs w:val="22"/>
                <w:rPrChange w:id="1940" w:author="GAV" w:date="2019-11-19T14:53:00Z">
                  <w:rPr/>
                </w:rPrChange>
              </w:rPr>
              <w:t>Soil C</w:t>
            </w:r>
          </w:p>
        </w:tc>
        <w:tc>
          <w:tcPr>
            <w:tcW w:w="712" w:type="dxa"/>
            <w:tcPrChange w:id="1941" w:author="GAV" w:date="2019-11-19T14:57:00Z">
              <w:tcPr>
                <w:tcW w:w="683" w:type="dxa"/>
              </w:tcPr>
            </w:tcPrChange>
          </w:tcPr>
          <w:p w14:paraId="2F5CF9E6" w14:textId="7F74AAA1" w:rsidR="00D51F88" w:rsidRPr="00AE51EB" w:rsidRDefault="00D51F88" w:rsidP="00D51F88">
            <w:pPr>
              <w:pStyle w:val="Compact"/>
              <w:jc w:val="right"/>
              <w:rPr>
                <w:rFonts w:ascii="Times New Roman" w:hAnsi="Times New Roman" w:cs="Times New Roman"/>
                <w:sz w:val="22"/>
                <w:szCs w:val="22"/>
                <w:rPrChange w:id="1942" w:author="GAV" w:date="2019-11-19T14:53:00Z">
                  <w:rPr>
                    <w:rFonts w:ascii="Times New Roman" w:hAnsi="Times New Roman" w:cs="Times New Roman"/>
                  </w:rPr>
                </w:rPrChange>
              </w:rPr>
            </w:pPr>
            <w:del w:id="1943" w:author="GAV" w:date="2019-11-19T14:54:00Z">
              <w:r w:rsidRPr="00AE51EB" w:rsidDel="00AE51EB">
                <w:rPr>
                  <w:sz w:val="22"/>
                  <w:szCs w:val="22"/>
                  <w:rPrChange w:id="1944" w:author="GAV" w:date="2019-11-19T14:53:00Z">
                    <w:rPr/>
                  </w:rPrChange>
                </w:rPr>
                <w:delText>+</w:delText>
              </w:r>
            </w:del>
            <w:ins w:id="1945" w:author="GAV" w:date="2019-11-19T14:54:00Z">
              <w:r w:rsidR="00AE51EB">
                <w:rPr>
                  <w:sz w:val="22"/>
                  <w:szCs w:val="22"/>
                </w:rPr>
                <w:t>113.9</w:t>
              </w:r>
            </w:ins>
          </w:p>
        </w:tc>
        <w:tc>
          <w:tcPr>
            <w:tcW w:w="705" w:type="dxa"/>
            <w:tcPrChange w:id="1946" w:author="GAV" w:date="2019-11-19T14:57:00Z">
              <w:tcPr>
                <w:tcW w:w="708" w:type="dxa"/>
              </w:tcPr>
            </w:tcPrChange>
          </w:tcPr>
          <w:p w14:paraId="1CEBB649" w14:textId="5C9578D1" w:rsidR="00D51F88" w:rsidRPr="00AE51EB" w:rsidRDefault="00D51F88" w:rsidP="00D51F88">
            <w:pPr>
              <w:pStyle w:val="Compact"/>
              <w:rPr>
                <w:rFonts w:ascii="Times New Roman" w:hAnsi="Times New Roman" w:cs="Times New Roman"/>
                <w:sz w:val="22"/>
                <w:szCs w:val="22"/>
                <w:rPrChange w:id="1947" w:author="GAV" w:date="2019-11-19T14:53:00Z">
                  <w:rPr>
                    <w:rFonts w:ascii="Times New Roman" w:hAnsi="Times New Roman" w:cs="Times New Roman"/>
                  </w:rPr>
                </w:rPrChange>
              </w:rPr>
            </w:pPr>
            <w:r w:rsidRPr="00AE51EB">
              <w:rPr>
                <w:sz w:val="22"/>
                <w:szCs w:val="22"/>
                <w:rPrChange w:id="1948" w:author="GAV" w:date="2019-11-19T14:53:00Z">
                  <w:rPr/>
                </w:rPrChange>
              </w:rPr>
              <w:t>***</w:t>
            </w:r>
          </w:p>
        </w:tc>
        <w:tc>
          <w:tcPr>
            <w:tcW w:w="1276" w:type="dxa"/>
            <w:tcPrChange w:id="1949" w:author="GAV" w:date="2019-11-19T14:57:00Z">
              <w:tcPr>
                <w:tcW w:w="852" w:type="dxa"/>
              </w:tcPr>
            </w:tcPrChange>
          </w:tcPr>
          <w:p w14:paraId="19BCDE2C" w14:textId="310D7A62" w:rsidR="00D51F88" w:rsidRPr="00AE51EB" w:rsidRDefault="00D51F88" w:rsidP="00D51F88">
            <w:pPr>
              <w:pStyle w:val="Compact"/>
              <w:jc w:val="right"/>
              <w:rPr>
                <w:rFonts w:ascii="Times New Roman" w:hAnsi="Times New Roman" w:cs="Times New Roman"/>
                <w:sz w:val="22"/>
                <w:szCs w:val="22"/>
                <w:rPrChange w:id="1950" w:author="GAV" w:date="2019-11-19T14:53:00Z">
                  <w:rPr>
                    <w:rFonts w:ascii="Times New Roman" w:hAnsi="Times New Roman" w:cs="Times New Roman"/>
                  </w:rPr>
                </w:rPrChange>
              </w:rPr>
            </w:pPr>
            <w:del w:id="1951" w:author="GAV" w:date="2019-11-19T14:54:00Z">
              <w:r w:rsidRPr="00AE51EB" w:rsidDel="00AE51EB">
                <w:rPr>
                  <w:sz w:val="22"/>
                  <w:szCs w:val="22"/>
                  <w:rPrChange w:id="1952" w:author="GAV" w:date="2019-11-19T14:53:00Z">
                    <w:rPr/>
                  </w:rPrChange>
                </w:rPr>
                <w:delText>−</w:delText>
              </w:r>
            </w:del>
            <w:ins w:id="1953" w:author="GAV" w:date="2019-11-19T14:54:00Z">
              <w:r w:rsidR="00AE51EB">
                <w:rPr>
                  <w:sz w:val="22"/>
                  <w:szCs w:val="22"/>
                </w:rPr>
                <w:t>-4.2</w:t>
              </w:r>
            </w:ins>
          </w:p>
        </w:tc>
        <w:tc>
          <w:tcPr>
            <w:tcW w:w="851" w:type="dxa"/>
            <w:tcPrChange w:id="1954" w:author="GAV" w:date="2019-11-19T14:57:00Z">
              <w:tcPr>
                <w:tcW w:w="849" w:type="dxa"/>
              </w:tcPr>
            </w:tcPrChange>
          </w:tcPr>
          <w:p w14:paraId="7DA3F4AE" w14:textId="1CCCF965" w:rsidR="00D51F88" w:rsidRPr="00AE51EB" w:rsidRDefault="00D51F88" w:rsidP="00D51F88">
            <w:pPr>
              <w:pStyle w:val="Compact"/>
              <w:rPr>
                <w:rFonts w:ascii="Times New Roman" w:hAnsi="Times New Roman" w:cs="Times New Roman"/>
                <w:sz w:val="22"/>
                <w:szCs w:val="22"/>
                <w:rPrChange w:id="1955" w:author="GAV" w:date="2019-11-19T14:53:00Z">
                  <w:rPr>
                    <w:rFonts w:ascii="Times New Roman" w:hAnsi="Times New Roman" w:cs="Times New Roman"/>
                  </w:rPr>
                </w:rPrChange>
              </w:rPr>
            </w:pPr>
            <w:r w:rsidRPr="00AE51EB">
              <w:rPr>
                <w:sz w:val="22"/>
                <w:szCs w:val="22"/>
                <w:rPrChange w:id="1956" w:author="GAV" w:date="2019-11-19T14:53:00Z">
                  <w:rPr/>
                </w:rPrChange>
              </w:rPr>
              <w:t xml:space="preserve"> </w:t>
            </w:r>
          </w:p>
        </w:tc>
        <w:tc>
          <w:tcPr>
            <w:tcW w:w="1278" w:type="dxa"/>
            <w:tcPrChange w:id="1957" w:author="GAV" w:date="2019-11-19T14:57:00Z">
              <w:tcPr>
                <w:tcW w:w="1701" w:type="dxa"/>
              </w:tcPr>
            </w:tcPrChange>
          </w:tcPr>
          <w:p w14:paraId="22BF8188" w14:textId="55D7A325" w:rsidR="00D51F88" w:rsidRPr="00AE51EB" w:rsidRDefault="00D51F88" w:rsidP="00D51F88">
            <w:pPr>
              <w:pStyle w:val="Compact"/>
              <w:jc w:val="right"/>
              <w:rPr>
                <w:rFonts w:ascii="Times New Roman" w:hAnsi="Times New Roman" w:cs="Times New Roman"/>
                <w:sz w:val="22"/>
                <w:szCs w:val="22"/>
                <w:rPrChange w:id="1958" w:author="GAV" w:date="2019-11-19T14:53:00Z">
                  <w:rPr>
                    <w:rFonts w:ascii="Times New Roman" w:hAnsi="Times New Roman" w:cs="Times New Roman"/>
                  </w:rPr>
                </w:rPrChange>
              </w:rPr>
            </w:pPr>
            <w:del w:id="1959" w:author="GAV" w:date="2019-11-19T14:55:00Z">
              <w:r w:rsidRPr="00AE51EB" w:rsidDel="00AE51EB">
                <w:rPr>
                  <w:sz w:val="22"/>
                  <w:szCs w:val="22"/>
                  <w:rPrChange w:id="1960" w:author="GAV" w:date="2019-11-19T14:53:00Z">
                    <w:rPr/>
                  </w:rPrChange>
                </w:rPr>
                <w:delText>−</w:delText>
              </w:r>
            </w:del>
            <w:ins w:id="1961" w:author="GAV" w:date="2019-11-19T14:55:00Z">
              <w:r w:rsidR="00AE51EB">
                <w:rPr>
                  <w:sz w:val="22"/>
                  <w:szCs w:val="22"/>
                </w:rPr>
                <w:t>-72.4</w:t>
              </w:r>
            </w:ins>
          </w:p>
        </w:tc>
        <w:tc>
          <w:tcPr>
            <w:tcW w:w="701" w:type="dxa"/>
            <w:tcPrChange w:id="1962" w:author="GAV" w:date="2019-11-19T14:57:00Z">
              <w:tcPr>
                <w:tcW w:w="701" w:type="dxa"/>
              </w:tcPr>
            </w:tcPrChange>
          </w:tcPr>
          <w:p w14:paraId="28AAA22D" w14:textId="4D7F04E1" w:rsidR="00D51F88" w:rsidRPr="00AE51EB" w:rsidRDefault="00D51F88" w:rsidP="00D51F88">
            <w:pPr>
              <w:pStyle w:val="Compact"/>
              <w:rPr>
                <w:rFonts w:ascii="Times New Roman" w:hAnsi="Times New Roman" w:cs="Times New Roman"/>
                <w:sz w:val="22"/>
                <w:szCs w:val="22"/>
                <w:rPrChange w:id="1963" w:author="GAV" w:date="2019-11-19T14:53:00Z">
                  <w:rPr>
                    <w:rFonts w:ascii="Times New Roman" w:hAnsi="Times New Roman" w:cs="Times New Roman"/>
                  </w:rPr>
                </w:rPrChange>
              </w:rPr>
            </w:pPr>
            <w:r w:rsidRPr="00AE51EB">
              <w:rPr>
                <w:sz w:val="22"/>
                <w:szCs w:val="22"/>
                <w:rPrChange w:id="1964" w:author="GAV" w:date="2019-11-19T14:53:00Z">
                  <w:rPr/>
                </w:rPrChange>
              </w:rPr>
              <w:t>**</w:t>
            </w:r>
          </w:p>
        </w:tc>
      </w:tr>
      <w:tr w:rsidR="00D51F88" w:rsidRPr="00AE51EB" w14:paraId="3395C1A3" w14:textId="351C6C7E" w:rsidTr="00AE51EB">
        <w:tc>
          <w:tcPr>
            <w:tcW w:w="1134" w:type="dxa"/>
            <w:tcPrChange w:id="1965" w:author="GAV" w:date="2019-11-19T14:57:00Z">
              <w:tcPr>
                <w:tcW w:w="1255" w:type="dxa"/>
              </w:tcPr>
            </w:tcPrChange>
          </w:tcPr>
          <w:p w14:paraId="2E5D80CB" w14:textId="77777777" w:rsidR="00D51F88" w:rsidRPr="00AE51EB" w:rsidRDefault="00D51F88" w:rsidP="00D51F88">
            <w:pPr>
              <w:pStyle w:val="Compact"/>
              <w:rPr>
                <w:rFonts w:ascii="Times New Roman" w:hAnsi="Times New Roman" w:cs="Times New Roman"/>
                <w:sz w:val="22"/>
                <w:szCs w:val="22"/>
                <w:rPrChange w:id="1966" w:author="GAV" w:date="2019-11-19T14:53:00Z">
                  <w:rPr>
                    <w:rFonts w:ascii="Times New Roman" w:hAnsi="Times New Roman" w:cs="Times New Roman"/>
                  </w:rPr>
                </w:rPrChange>
              </w:rPr>
            </w:pPr>
          </w:p>
        </w:tc>
        <w:tc>
          <w:tcPr>
            <w:tcW w:w="2268" w:type="dxa"/>
            <w:tcBorders>
              <w:bottom w:val="dashSmallGap" w:sz="4" w:space="0" w:color="auto"/>
            </w:tcBorders>
            <w:tcPrChange w:id="1967" w:author="GAV" w:date="2019-11-19T14:57:00Z">
              <w:tcPr>
                <w:tcW w:w="2318" w:type="dxa"/>
                <w:tcBorders>
                  <w:bottom w:val="dashSmallGap" w:sz="4" w:space="0" w:color="auto"/>
                </w:tcBorders>
              </w:tcPr>
            </w:tcPrChange>
          </w:tcPr>
          <w:p w14:paraId="5422B480" w14:textId="1CEB0AF9" w:rsidR="00D51F88" w:rsidRPr="00AE51EB" w:rsidRDefault="00D51F88" w:rsidP="00D51F88">
            <w:pPr>
              <w:pStyle w:val="Compact"/>
              <w:rPr>
                <w:rFonts w:ascii="Times New Roman" w:hAnsi="Times New Roman" w:cs="Times New Roman"/>
                <w:sz w:val="22"/>
                <w:szCs w:val="22"/>
                <w:rPrChange w:id="1968" w:author="GAV" w:date="2019-11-19T14:53:00Z">
                  <w:rPr>
                    <w:rFonts w:ascii="Times New Roman" w:hAnsi="Times New Roman" w:cs="Times New Roman"/>
                  </w:rPr>
                </w:rPrChange>
              </w:rPr>
            </w:pPr>
            <w:r w:rsidRPr="00AE51EB">
              <w:rPr>
                <w:sz w:val="22"/>
                <w:szCs w:val="22"/>
                <w:rPrChange w:id="1969" w:author="GAV" w:date="2019-11-19T14:53:00Z">
                  <w:rPr/>
                </w:rPrChange>
              </w:rPr>
              <w:t xml:space="preserve"> </w:t>
            </w:r>
          </w:p>
        </w:tc>
        <w:tc>
          <w:tcPr>
            <w:tcW w:w="1418" w:type="dxa"/>
            <w:tcBorders>
              <w:bottom w:val="dashSmallGap" w:sz="4" w:space="0" w:color="auto"/>
            </w:tcBorders>
            <w:tcPrChange w:id="1970" w:author="GAV" w:date="2019-11-19T14:57:00Z">
              <w:tcPr>
                <w:tcW w:w="1276" w:type="dxa"/>
                <w:tcBorders>
                  <w:bottom w:val="dashSmallGap" w:sz="4" w:space="0" w:color="auto"/>
                </w:tcBorders>
              </w:tcPr>
            </w:tcPrChange>
          </w:tcPr>
          <w:p w14:paraId="52737AA6" w14:textId="1EB3FA35" w:rsidR="00D51F88" w:rsidRPr="00AE51EB" w:rsidRDefault="00D51F88" w:rsidP="00D51F88">
            <w:pPr>
              <w:pStyle w:val="Compact"/>
              <w:rPr>
                <w:rFonts w:ascii="Times New Roman" w:hAnsi="Times New Roman" w:cs="Times New Roman"/>
                <w:sz w:val="22"/>
                <w:szCs w:val="22"/>
                <w:rPrChange w:id="1971" w:author="GAV" w:date="2019-11-19T14:53:00Z">
                  <w:rPr>
                    <w:rFonts w:ascii="Times New Roman" w:hAnsi="Times New Roman" w:cs="Times New Roman"/>
                  </w:rPr>
                </w:rPrChange>
              </w:rPr>
            </w:pPr>
            <w:r w:rsidRPr="00AE51EB">
              <w:rPr>
                <w:sz w:val="22"/>
                <w:szCs w:val="22"/>
                <w:rPrChange w:id="1972" w:author="GAV" w:date="2019-11-19T14:53:00Z">
                  <w:rPr/>
                </w:rPrChange>
              </w:rPr>
              <w:t>PC1</w:t>
            </w:r>
          </w:p>
        </w:tc>
        <w:tc>
          <w:tcPr>
            <w:tcW w:w="712" w:type="dxa"/>
            <w:tcBorders>
              <w:bottom w:val="dashSmallGap" w:sz="4" w:space="0" w:color="auto"/>
            </w:tcBorders>
            <w:tcPrChange w:id="1973" w:author="GAV" w:date="2019-11-19T14:57:00Z">
              <w:tcPr>
                <w:tcW w:w="683" w:type="dxa"/>
                <w:tcBorders>
                  <w:bottom w:val="dashSmallGap" w:sz="4" w:space="0" w:color="auto"/>
                </w:tcBorders>
              </w:tcPr>
            </w:tcPrChange>
          </w:tcPr>
          <w:p w14:paraId="33351E94" w14:textId="738E7D34" w:rsidR="00D51F88" w:rsidRPr="00AE51EB" w:rsidRDefault="00D51F88" w:rsidP="00D51F88">
            <w:pPr>
              <w:pStyle w:val="Compact"/>
              <w:jc w:val="right"/>
              <w:rPr>
                <w:rFonts w:ascii="Times New Roman" w:hAnsi="Times New Roman" w:cs="Times New Roman"/>
                <w:sz w:val="22"/>
                <w:szCs w:val="22"/>
                <w:rPrChange w:id="1974" w:author="GAV" w:date="2019-11-19T14:53:00Z">
                  <w:rPr>
                    <w:rFonts w:ascii="Times New Roman" w:hAnsi="Times New Roman" w:cs="Times New Roman"/>
                  </w:rPr>
                </w:rPrChange>
              </w:rPr>
            </w:pPr>
            <w:del w:id="1975" w:author="GAV" w:date="2019-11-19T14:54:00Z">
              <w:r w:rsidRPr="00AE51EB" w:rsidDel="00AE51EB">
                <w:rPr>
                  <w:sz w:val="22"/>
                  <w:szCs w:val="22"/>
                  <w:rPrChange w:id="1976" w:author="GAV" w:date="2019-11-19T14:53:00Z">
                    <w:rPr/>
                  </w:rPrChange>
                </w:rPr>
                <w:delText>+</w:delText>
              </w:r>
            </w:del>
            <w:ins w:id="1977" w:author="GAV" w:date="2019-11-19T14:54:00Z">
              <w:r w:rsidR="00AE51EB">
                <w:rPr>
                  <w:sz w:val="22"/>
                  <w:szCs w:val="22"/>
                </w:rPr>
                <w:t>79.4</w:t>
              </w:r>
            </w:ins>
          </w:p>
        </w:tc>
        <w:tc>
          <w:tcPr>
            <w:tcW w:w="705" w:type="dxa"/>
            <w:tcBorders>
              <w:bottom w:val="dashSmallGap" w:sz="4" w:space="0" w:color="auto"/>
            </w:tcBorders>
            <w:tcPrChange w:id="1978" w:author="GAV" w:date="2019-11-19T14:57:00Z">
              <w:tcPr>
                <w:tcW w:w="708" w:type="dxa"/>
                <w:tcBorders>
                  <w:bottom w:val="dashSmallGap" w:sz="4" w:space="0" w:color="auto"/>
                </w:tcBorders>
              </w:tcPr>
            </w:tcPrChange>
          </w:tcPr>
          <w:p w14:paraId="17E2D94D" w14:textId="4D1B06CA" w:rsidR="00D51F88" w:rsidRPr="00AE51EB" w:rsidRDefault="00D51F88" w:rsidP="00D51F88">
            <w:pPr>
              <w:pStyle w:val="Compact"/>
              <w:rPr>
                <w:rFonts w:ascii="Times New Roman" w:hAnsi="Times New Roman" w:cs="Times New Roman"/>
                <w:sz w:val="22"/>
                <w:szCs w:val="22"/>
                <w:rPrChange w:id="1979" w:author="GAV" w:date="2019-11-19T14:53:00Z">
                  <w:rPr>
                    <w:rFonts w:ascii="Times New Roman" w:hAnsi="Times New Roman" w:cs="Times New Roman"/>
                  </w:rPr>
                </w:rPrChange>
              </w:rPr>
            </w:pPr>
            <w:r w:rsidRPr="00AE51EB">
              <w:rPr>
                <w:sz w:val="22"/>
                <w:szCs w:val="22"/>
                <w:rPrChange w:id="1980" w:author="GAV" w:date="2019-11-19T14:53:00Z">
                  <w:rPr/>
                </w:rPrChange>
              </w:rPr>
              <w:t>***</w:t>
            </w:r>
          </w:p>
        </w:tc>
        <w:tc>
          <w:tcPr>
            <w:tcW w:w="1276" w:type="dxa"/>
            <w:tcBorders>
              <w:bottom w:val="dashSmallGap" w:sz="4" w:space="0" w:color="auto"/>
            </w:tcBorders>
            <w:tcPrChange w:id="1981" w:author="GAV" w:date="2019-11-19T14:57:00Z">
              <w:tcPr>
                <w:tcW w:w="852" w:type="dxa"/>
                <w:tcBorders>
                  <w:bottom w:val="dashSmallGap" w:sz="4" w:space="0" w:color="auto"/>
                </w:tcBorders>
              </w:tcPr>
            </w:tcPrChange>
          </w:tcPr>
          <w:p w14:paraId="74B72806" w14:textId="168C8F62" w:rsidR="00D51F88" w:rsidRPr="00AE51EB" w:rsidRDefault="00D51F88" w:rsidP="00D51F88">
            <w:pPr>
              <w:pStyle w:val="Compact"/>
              <w:jc w:val="right"/>
              <w:rPr>
                <w:rFonts w:ascii="Times New Roman" w:hAnsi="Times New Roman" w:cs="Times New Roman"/>
                <w:sz w:val="22"/>
                <w:szCs w:val="22"/>
                <w:rPrChange w:id="1982" w:author="GAV" w:date="2019-11-19T14:53:00Z">
                  <w:rPr>
                    <w:rFonts w:ascii="Times New Roman" w:hAnsi="Times New Roman" w:cs="Times New Roman"/>
                  </w:rPr>
                </w:rPrChange>
              </w:rPr>
            </w:pPr>
            <w:del w:id="1983" w:author="GAV" w:date="2019-11-19T14:54:00Z">
              <w:r w:rsidRPr="00AE51EB" w:rsidDel="00AE51EB">
                <w:rPr>
                  <w:sz w:val="22"/>
                  <w:szCs w:val="22"/>
                  <w:rPrChange w:id="1984" w:author="GAV" w:date="2019-11-19T14:53:00Z">
                    <w:rPr/>
                  </w:rPrChange>
                </w:rPr>
                <w:delText>+</w:delText>
              </w:r>
            </w:del>
            <w:ins w:id="1985" w:author="GAV" w:date="2019-11-19T14:54:00Z">
              <w:r w:rsidR="00AE51EB">
                <w:rPr>
                  <w:sz w:val="22"/>
                  <w:szCs w:val="22"/>
                </w:rPr>
                <w:t>89.6</w:t>
              </w:r>
            </w:ins>
          </w:p>
        </w:tc>
        <w:tc>
          <w:tcPr>
            <w:tcW w:w="851" w:type="dxa"/>
            <w:tcBorders>
              <w:bottom w:val="dashSmallGap" w:sz="4" w:space="0" w:color="auto"/>
            </w:tcBorders>
            <w:tcPrChange w:id="1986" w:author="GAV" w:date="2019-11-19T14:57:00Z">
              <w:tcPr>
                <w:tcW w:w="849" w:type="dxa"/>
                <w:tcBorders>
                  <w:bottom w:val="dashSmallGap" w:sz="4" w:space="0" w:color="auto"/>
                </w:tcBorders>
              </w:tcPr>
            </w:tcPrChange>
          </w:tcPr>
          <w:p w14:paraId="31877234" w14:textId="5AC8354E" w:rsidR="00D51F88" w:rsidRPr="00AE51EB" w:rsidRDefault="00D51F88" w:rsidP="00D51F88">
            <w:pPr>
              <w:pStyle w:val="Compact"/>
              <w:rPr>
                <w:rFonts w:ascii="Times New Roman" w:hAnsi="Times New Roman" w:cs="Times New Roman"/>
                <w:sz w:val="22"/>
                <w:szCs w:val="22"/>
                <w:rPrChange w:id="1987" w:author="GAV" w:date="2019-11-19T14:53:00Z">
                  <w:rPr>
                    <w:rFonts w:ascii="Times New Roman" w:hAnsi="Times New Roman" w:cs="Times New Roman"/>
                  </w:rPr>
                </w:rPrChange>
              </w:rPr>
            </w:pPr>
            <w:r w:rsidRPr="00AE51EB">
              <w:rPr>
                <w:sz w:val="22"/>
                <w:szCs w:val="22"/>
                <w:rPrChange w:id="1988" w:author="GAV" w:date="2019-11-19T14:53:00Z">
                  <w:rPr/>
                </w:rPrChange>
              </w:rPr>
              <w:t>***</w:t>
            </w:r>
          </w:p>
        </w:tc>
        <w:tc>
          <w:tcPr>
            <w:tcW w:w="1278" w:type="dxa"/>
            <w:tcBorders>
              <w:bottom w:val="dashSmallGap" w:sz="4" w:space="0" w:color="auto"/>
            </w:tcBorders>
            <w:tcPrChange w:id="1989" w:author="GAV" w:date="2019-11-19T14:57:00Z">
              <w:tcPr>
                <w:tcW w:w="1701" w:type="dxa"/>
                <w:tcBorders>
                  <w:bottom w:val="dashSmallGap" w:sz="4" w:space="0" w:color="auto"/>
                </w:tcBorders>
              </w:tcPr>
            </w:tcPrChange>
          </w:tcPr>
          <w:p w14:paraId="4C9E306A" w14:textId="4482C817" w:rsidR="00D51F88" w:rsidRPr="00AE51EB" w:rsidRDefault="00D51F88" w:rsidP="00D51F88">
            <w:pPr>
              <w:pStyle w:val="Compact"/>
              <w:jc w:val="right"/>
              <w:rPr>
                <w:rFonts w:ascii="Times New Roman" w:hAnsi="Times New Roman" w:cs="Times New Roman"/>
                <w:sz w:val="22"/>
                <w:szCs w:val="22"/>
                <w:rPrChange w:id="1990" w:author="GAV" w:date="2019-11-19T14:53:00Z">
                  <w:rPr>
                    <w:rFonts w:ascii="Times New Roman" w:hAnsi="Times New Roman" w:cs="Times New Roman"/>
                  </w:rPr>
                </w:rPrChange>
              </w:rPr>
            </w:pPr>
            <w:del w:id="1991" w:author="GAV" w:date="2019-11-19T14:55:00Z">
              <w:r w:rsidRPr="00AE51EB" w:rsidDel="00AE51EB">
                <w:rPr>
                  <w:sz w:val="22"/>
                  <w:szCs w:val="22"/>
                  <w:rPrChange w:id="1992" w:author="GAV" w:date="2019-11-19T14:53:00Z">
                    <w:rPr/>
                  </w:rPrChange>
                </w:rPr>
                <w:delText>−</w:delText>
              </w:r>
            </w:del>
            <w:ins w:id="1993" w:author="GAV" w:date="2019-11-19T14:55:00Z">
              <w:r w:rsidR="00AE51EB">
                <w:rPr>
                  <w:sz w:val="22"/>
                  <w:szCs w:val="22"/>
                </w:rPr>
                <w:t>-24.6</w:t>
              </w:r>
            </w:ins>
          </w:p>
        </w:tc>
        <w:tc>
          <w:tcPr>
            <w:tcW w:w="701" w:type="dxa"/>
            <w:tcBorders>
              <w:bottom w:val="dashSmallGap" w:sz="4" w:space="0" w:color="auto"/>
            </w:tcBorders>
            <w:tcPrChange w:id="1994" w:author="GAV" w:date="2019-11-19T14:57:00Z">
              <w:tcPr>
                <w:tcW w:w="701" w:type="dxa"/>
                <w:tcBorders>
                  <w:bottom w:val="dashSmallGap" w:sz="4" w:space="0" w:color="auto"/>
                </w:tcBorders>
              </w:tcPr>
            </w:tcPrChange>
          </w:tcPr>
          <w:p w14:paraId="1E7AF6F1" w14:textId="3ACBF800" w:rsidR="00D51F88" w:rsidRPr="00AE51EB" w:rsidRDefault="00D51F88" w:rsidP="00D51F88">
            <w:pPr>
              <w:pStyle w:val="Compact"/>
              <w:rPr>
                <w:rFonts w:ascii="Times New Roman" w:hAnsi="Times New Roman" w:cs="Times New Roman"/>
                <w:sz w:val="22"/>
                <w:szCs w:val="22"/>
                <w:rPrChange w:id="1995" w:author="GAV" w:date="2019-11-19T14:53:00Z">
                  <w:rPr>
                    <w:rFonts w:ascii="Times New Roman" w:hAnsi="Times New Roman" w:cs="Times New Roman"/>
                  </w:rPr>
                </w:rPrChange>
              </w:rPr>
            </w:pPr>
            <w:r w:rsidRPr="00AE51EB">
              <w:rPr>
                <w:sz w:val="22"/>
                <w:szCs w:val="22"/>
                <w:rPrChange w:id="1996" w:author="GAV" w:date="2019-11-19T14:53:00Z">
                  <w:rPr/>
                </w:rPrChange>
              </w:rPr>
              <w:t>*</w:t>
            </w:r>
          </w:p>
        </w:tc>
      </w:tr>
      <w:tr w:rsidR="00750943" w:rsidRPr="00AE51EB" w14:paraId="4503C606" w14:textId="6E6034DE" w:rsidTr="00AE51EB">
        <w:tc>
          <w:tcPr>
            <w:tcW w:w="1134" w:type="dxa"/>
            <w:tcPrChange w:id="1997" w:author="GAV" w:date="2019-11-19T14:57:00Z">
              <w:tcPr>
                <w:tcW w:w="1255" w:type="dxa"/>
              </w:tcPr>
            </w:tcPrChange>
          </w:tcPr>
          <w:p w14:paraId="13326302" w14:textId="77777777" w:rsidR="00750943" w:rsidRPr="00AE51EB" w:rsidRDefault="00750943" w:rsidP="00750943">
            <w:pPr>
              <w:pStyle w:val="Compact"/>
              <w:rPr>
                <w:rFonts w:ascii="Times New Roman" w:hAnsi="Times New Roman" w:cs="Times New Roman"/>
                <w:sz w:val="22"/>
                <w:szCs w:val="22"/>
                <w:rPrChange w:id="1998" w:author="GAV" w:date="2019-11-19T14:53:00Z">
                  <w:rPr>
                    <w:rFonts w:ascii="Times New Roman" w:hAnsi="Times New Roman" w:cs="Times New Roman"/>
                  </w:rPr>
                </w:rPrChange>
              </w:rPr>
            </w:pPr>
          </w:p>
        </w:tc>
        <w:tc>
          <w:tcPr>
            <w:tcW w:w="2268" w:type="dxa"/>
            <w:tcBorders>
              <w:top w:val="dashSmallGap" w:sz="4" w:space="0" w:color="auto"/>
            </w:tcBorders>
            <w:tcPrChange w:id="1999" w:author="GAV" w:date="2019-11-19T14:57:00Z">
              <w:tcPr>
                <w:tcW w:w="2318" w:type="dxa"/>
                <w:tcBorders>
                  <w:top w:val="dashSmallGap" w:sz="4" w:space="0" w:color="auto"/>
                </w:tcBorders>
              </w:tcPr>
            </w:tcPrChange>
          </w:tcPr>
          <w:p w14:paraId="0F0D0092" w14:textId="3DF5ECBF" w:rsidR="00750943" w:rsidRPr="00AE51EB" w:rsidRDefault="00750943" w:rsidP="00750943">
            <w:pPr>
              <w:pStyle w:val="Compact"/>
              <w:rPr>
                <w:rFonts w:ascii="Times New Roman" w:hAnsi="Times New Roman" w:cs="Times New Roman"/>
                <w:sz w:val="22"/>
                <w:szCs w:val="22"/>
                <w:rPrChange w:id="2000" w:author="GAV" w:date="2019-11-19T14:53:00Z">
                  <w:rPr>
                    <w:rFonts w:ascii="Times New Roman" w:hAnsi="Times New Roman" w:cs="Times New Roman"/>
                  </w:rPr>
                </w:rPrChange>
              </w:rPr>
            </w:pPr>
            <w:r w:rsidRPr="00AE51EB">
              <w:rPr>
                <w:sz w:val="22"/>
                <w:szCs w:val="22"/>
                <w:rPrChange w:id="2001" w:author="GAV" w:date="2019-11-19T14:53:00Z">
                  <w:rPr/>
                </w:rPrChange>
              </w:rPr>
              <w:t>Main effect + region</w:t>
            </w:r>
          </w:p>
        </w:tc>
        <w:tc>
          <w:tcPr>
            <w:tcW w:w="1418" w:type="dxa"/>
            <w:tcBorders>
              <w:top w:val="dashSmallGap" w:sz="4" w:space="0" w:color="auto"/>
            </w:tcBorders>
            <w:tcPrChange w:id="2002" w:author="GAV" w:date="2019-11-19T14:57:00Z">
              <w:tcPr>
                <w:tcW w:w="1276" w:type="dxa"/>
                <w:tcBorders>
                  <w:top w:val="dashSmallGap" w:sz="4" w:space="0" w:color="auto"/>
                </w:tcBorders>
              </w:tcPr>
            </w:tcPrChange>
          </w:tcPr>
          <w:p w14:paraId="00DBA767" w14:textId="6730091E" w:rsidR="00750943" w:rsidRPr="00AE51EB" w:rsidRDefault="00750943" w:rsidP="00750943">
            <w:pPr>
              <w:pStyle w:val="Compact"/>
              <w:rPr>
                <w:rFonts w:ascii="Times New Roman" w:hAnsi="Times New Roman" w:cs="Times New Roman"/>
                <w:sz w:val="22"/>
                <w:szCs w:val="22"/>
                <w:rPrChange w:id="2003" w:author="GAV" w:date="2019-11-19T14:53:00Z">
                  <w:rPr>
                    <w:rFonts w:ascii="Times New Roman" w:hAnsi="Times New Roman" w:cs="Times New Roman"/>
                  </w:rPr>
                </w:rPrChange>
              </w:rPr>
            </w:pPr>
            <w:r w:rsidRPr="00AE51EB">
              <w:rPr>
                <w:sz w:val="22"/>
                <w:szCs w:val="22"/>
                <w:rPrChange w:id="2004" w:author="GAV" w:date="2019-11-19T14:53:00Z">
                  <w:rPr/>
                </w:rPrChange>
              </w:rPr>
              <w:t>Elevation</w:t>
            </w:r>
          </w:p>
        </w:tc>
        <w:tc>
          <w:tcPr>
            <w:tcW w:w="712" w:type="dxa"/>
            <w:tcBorders>
              <w:top w:val="dashSmallGap" w:sz="4" w:space="0" w:color="auto"/>
            </w:tcBorders>
            <w:tcPrChange w:id="2005" w:author="GAV" w:date="2019-11-19T14:57:00Z">
              <w:tcPr>
                <w:tcW w:w="683" w:type="dxa"/>
                <w:tcBorders>
                  <w:top w:val="dashSmallGap" w:sz="4" w:space="0" w:color="auto"/>
                </w:tcBorders>
              </w:tcPr>
            </w:tcPrChange>
          </w:tcPr>
          <w:p w14:paraId="05B1BD0A" w14:textId="2788E02F" w:rsidR="00750943" w:rsidRPr="00AE51EB" w:rsidRDefault="00750943" w:rsidP="00750943">
            <w:pPr>
              <w:pStyle w:val="Compact"/>
              <w:jc w:val="right"/>
              <w:rPr>
                <w:rFonts w:ascii="Times New Roman" w:hAnsi="Times New Roman" w:cs="Times New Roman"/>
                <w:sz w:val="22"/>
                <w:szCs w:val="22"/>
                <w:rPrChange w:id="2006" w:author="GAV" w:date="2019-11-19T14:53:00Z">
                  <w:rPr>
                    <w:rFonts w:ascii="Times New Roman" w:hAnsi="Times New Roman" w:cs="Times New Roman"/>
                  </w:rPr>
                </w:rPrChange>
              </w:rPr>
            </w:pPr>
            <w:del w:id="2007" w:author="GAV" w:date="2019-11-19T14:55:00Z">
              <w:r w:rsidRPr="00AE51EB" w:rsidDel="00AE51EB">
                <w:rPr>
                  <w:sz w:val="22"/>
                  <w:szCs w:val="22"/>
                  <w:rPrChange w:id="2008" w:author="GAV" w:date="2019-11-19T14:53:00Z">
                    <w:rPr/>
                  </w:rPrChange>
                </w:rPr>
                <w:delText>+</w:delText>
              </w:r>
            </w:del>
            <w:ins w:id="2009" w:author="GAV" w:date="2019-11-19T14:55:00Z">
              <w:r w:rsidR="00AE51EB">
                <w:rPr>
                  <w:sz w:val="22"/>
                  <w:szCs w:val="22"/>
                </w:rPr>
                <w:t>96.9</w:t>
              </w:r>
            </w:ins>
          </w:p>
        </w:tc>
        <w:tc>
          <w:tcPr>
            <w:tcW w:w="705" w:type="dxa"/>
            <w:tcBorders>
              <w:top w:val="dashSmallGap" w:sz="4" w:space="0" w:color="auto"/>
            </w:tcBorders>
            <w:tcPrChange w:id="2010" w:author="GAV" w:date="2019-11-19T14:57:00Z">
              <w:tcPr>
                <w:tcW w:w="708" w:type="dxa"/>
                <w:tcBorders>
                  <w:top w:val="dashSmallGap" w:sz="4" w:space="0" w:color="auto"/>
                </w:tcBorders>
              </w:tcPr>
            </w:tcPrChange>
          </w:tcPr>
          <w:p w14:paraId="0EADD8F7" w14:textId="54864BBD" w:rsidR="00750943" w:rsidRPr="00AE51EB" w:rsidRDefault="00750943" w:rsidP="00750943">
            <w:pPr>
              <w:pStyle w:val="Compact"/>
              <w:rPr>
                <w:rFonts w:ascii="Times New Roman" w:hAnsi="Times New Roman" w:cs="Times New Roman"/>
                <w:sz w:val="22"/>
                <w:szCs w:val="22"/>
                <w:rPrChange w:id="2011" w:author="GAV" w:date="2019-11-19T14:53:00Z">
                  <w:rPr>
                    <w:rFonts w:ascii="Times New Roman" w:hAnsi="Times New Roman" w:cs="Times New Roman"/>
                  </w:rPr>
                </w:rPrChange>
              </w:rPr>
            </w:pPr>
            <w:r w:rsidRPr="00AE51EB">
              <w:rPr>
                <w:sz w:val="22"/>
                <w:szCs w:val="22"/>
                <w:rPrChange w:id="2012" w:author="GAV" w:date="2019-11-19T14:53:00Z">
                  <w:rPr/>
                </w:rPrChange>
              </w:rPr>
              <w:t>***</w:t>
            </w:r>
          </w:p>
        </w:tc>
        <w:tc>
          <w:tcPr>
            <w:tcW w:w="1276" w:type="dxa"/>
            <w:tcBorders>
              <w:top w:val="dashSmallGap" w:sz="4" w:space="0" w:color="auto"/>
            </w:tcBorders>
            <w:tcPrChange w:id="2013" w:author="GAV" w:date="2019-11-19T14:57:00Z">
              <w:tcPr>
                <w:tcW w:w="852" w:type="dxa"/>
                <w:tcBorders>
                  <w:top w:val="dashSmallGap" w:sz="4" w:space="0" w:color="auto"/>
                </w:tcBorders>
              </w:tcPr>
            </w:tcPrChange>
          </w:tcPr>
          <w:p w14:paraId="3E6940C6" w14:textId="5ED70BBE" w:rsidR="00750943" w:rsidRPr="00AE51EB" w:rsidRDefault="00750943" w:rsidP="00750943">
            <w:pPr>
              <w:pStyle w:val="Compact"/>
              <w:jc w:val="right"/>
              <w:rPr>
                <w:rFonts w:ascii="Times New Roman" w:hAnsi="Times New Roman" w:cs="Times New Roman"/>
                <w:sz w:val="22"/>
                <w:szCs w:val="22"/>
                <w:rPrChange w:id="2014" w:author="GAV" w:date="2019-11-19T14:53:00Z">
                  <w:rPr>
                    <w:rFonts w:ascii="Times New Roman" w:hAnsi="Times New Roman" w:cs="Times New Roman"/>
                  </w:rPr>
                </w:rPrChange>
              </w:rPr>
            </w:pPr>
            <w:del w:id="2015" w:author="GAV" w:date="2019-11-19T14:56:00Z">
              <w:r w:rsidRPr="00AE51EB" w:rsidDel="00AE51EB">
                <w:rPr>
                  <w:sz w:val="22"/>
                  <w:szCs w:val="22"/>
                  <w:rPrChange w:id="2016" w:author="GAV" w:date="2019-11-19T14:53:00Z">
                    <w:rPr/>
                  </w:rPrChange>
                </w:rPr>
                <w:delText>+</w:delText>
              </w:r>
            </w:del>
            <w:ins w:id="2017" w:author="GAV" w:date="2019-11-19T14:56:00Z">
              <w:r w:rsidR="00AE51EB">
                <w:rPr>
                  <w:sz w:val="22"/>
                  <w:szCs w:val="22"/>
                </w:rPr>
                <w:t>72.6</w:t>
              </w:r>
            </w:ins>
          </w:p>
        </w:tc>
        <w:tc>
          <w:tcPr>
            <w:tcW w:w="851" w:type="dxa"/>
            <w:tcBorders>
              <w:top w:val="dashSmallGap" w:sz="4" w:space="0" w:color="auto"/>
            </w:tcBorders>
            <w:tcPrChange w:id="2018" w:author="GAV" w:date="2019-11-19T14:57:00Z">
              <w:tcPr>
                <w:tcW w:w="849" w:type="dxa"/>
                <w:tcBorders>
                  <w:top w:val="dashSmallGap" w:sz="4" w:space="0" w:color="auto"/>
                </w:tcBorders>
              </w:tcPr>
            </w:tcPrChange>
          </w:tcPr>
          <w:p w14:paraId="66E6B99C" w14:textId="0DD73A64" w:rsidR="00750943" w:rsidRPr="00AE51EB" w:rsidRDefault="00750943" w:rsidP="00750943">
            <w:pPr>
              <w:pStyle w:val="Compact"/>
              <w:rPr>
                <w:rFonts w:ascii="Times New Roman" w:hAnsi="Times New Roman" w:cs="Times New Roman"/>
                <w:sz w:val="22"/>
                <w:szCs w:val="22"/>
                <w:rPrChange w:id="2019" w:author="GAV" w:date="2019-11-19T14:53:00Z">
                  <w:rPr>
                    <w:rFonts w:ascii="Times New Roman" w:hAnsi="Times New Roman" w:cs="Times New Roman"/>
                  </w:rPr>
                </w:rPrChange>
              </w:rPr>
            </w:pPr>
            <w:r w:rsidRPr="00AE51EB">
              <w:rPr>
                <w:sz w:val="22"/>
                <w:szCs w:val="22"/>
                <w:rPrChange w:id="2020" w:author="GAV" w:date="2019-11-19T14:53:00Z">
                  <w:rPr/>
                </w:rPrChange>
              </w:rPr>
              <w:t>**</w:t>
            </w:r>
          </w:p>
        </w:tc>
        <w:tc>
          <w:tcPr>
            <w:tcW w:w="1278" w:type="dxa"/>
            <w:tcBorders>
              <w:top w:val="dashSmallGap" w:sz="4" w:space="0" w:color="auto"/>
            </w:tcBorders>
            <w:tcPrChange w:id="2021" w:author="GAV" w:date="2019-11-19T14:57:00Z">
              <w:tcPr>
                <w:tcW w:w="1701" w:type="dxa"/>
                <w:tcBorders>
                  <w:top w:val="dashSmallGap" w:sz="4" w:space="0" w:color="auto"/>
                </w:tcBorders>
              </w:tcPr>
            </w:tcPrChange>
          </w:tcPr>
          <w:p w14:paraId="7AE7FA8F" w14:textId="5D55B9DA" w:rsidR="00750943" w:rsidRPr="00AE51EB" w:rsidRDefault="00750943" w:rsidP="00750943">
            <w:pPr>
              <w:pStyle w:val="Compact"/>
              <w:jc w:val="right"/>
              <w:rPr>
                <w:rFonts w:ascii="Times New Roman" w:hAnsi="Times New Roman" w:cs="Times New Roman"/>
                <w:sz w:val="22"/>
                <w:szCs w:val="22"/>
                <w:rPrChange w:id="2022" w:author="GAV" w:date="2019-11-19T14:53:00Z">
                  <w:rPr>
                    <w:rFonts w:ascii="Times New Roman" w:hAnsi="Times New Roman" w:cs="Times New Roman"/>
                  </w:rPr>
                </w:rPrChange>
              </w:rPr>
            </w:pPr>
          </w:p>
        </w:tc>
        <w:tc>
          <w:tcPr>
            <w:tcW w:w="701" w:type="dxa"/>
            <w:tcBorders>
              <w:top w:val="dashSmallGap" w:sz="4" w:space="0" w:color="auto"/>
            </w:tcBorders>
            <w:tcPrChange w:id="2023" w:author="GAV" w:date="2019-11-19T14:57:00Z">
              <w:tcPr>
                <w:tcW w:w="701" w:type="dxa"/>
                <w:tcBorders>
                  <w:top w:val="dashSmallGap" w:sz="4" w:space="0" w:color="auto"/>
                </w:tcBorders>
              </w:tcPr>
            </w:tcPrChange>
          </w:tcPr>
          <w:p w14:paraId="7BD92720" w14:textId="3CC7D6F5" w:rsidR="00750943" w:rsidRPr="00AE51EB" w:rsidRDefault="00750943" w:rsidP="00750943">
            <w:pPr>
              <w:pStyle w:val="Compact"/>
              <w:rPr>
                <w:rFonts w:ascii="Times New Roman" w:hAnsi="Times New Roman" w:cs="Times New Roman"/>
                <w:sz w:val="22"/>
                <w:szCs w:val="22"/>
                <w:rPrChange w:id="2024" w:author="GAV" w:date="2019-11-19T14:53:00Z">
                  <w:rPr>
                    <w:rFonts w:ascii="Times New Roman" w:hAnsi="Times New Roman" w:cs="Times New Roman"/>
                  </w:rPr>
                </w:rPrChange>
              </w:rPr>
            </w:pPr>
          </w:p>
        </w:tc>
      </w:tr>
      <w:tr w:rsidR="00750943" w:rsidRPr="00AE51EB" w14:paraId="2061C68C" w14:textId="54BEE7D7" w:rsidTr="00AE51EB">
        <w:tc>
          <w:tcPr>
            <w:tcW w:w="1134" w:type="dxa"/>
            <w:tcPrChange w:id="2025" w:author="GAV" w:date="2019-11-19T14:57:00Z">
              <w:tcPr>
                <w:tcW w:w="1255" w:type="dxa"/>
              </w:tcPr>
            </w:tcPrChange>
          </w:tcPr>
          <w:p w14:paraId="3CD09BF6" w14:textId="77777777" w:rsidR="00750943" w:rsidRPr="00AE51EB" w:rsidRDefault="00750943" w:rsidP="00750943">
            <w:pPr>
              <w:pStyle w:val="Compact"/>
              <w:rPr>
                <w:rFonts w:ascii="Times New Roman" w:hAnsi="Times New Roman" w:cs="Times New Roman"/>
                <w:sz w:val="22"/>
                <w:szCs w:val="22"/>
                <w:rPrChange w:id="2026" w:author="GAV" w:date="2019-11-19T14:53:00Z">
                  <w:rPr>
                    <w:rFonts w:ascii="Times New Roman" w:hAnsi="Times New Roman" w:cs="Times New Roman"/>
                  </w:rPr>
                </w:rPrChange>
              </w:rPr>
            </w:pPr>
          </w:p>
        </w:tc>
        <w:tc>
          <w:tcPr>
            <w:tcW w:w="2268" w:type="dxa"/>
            <w:tcPrChange w:id="2027" w:author="GAV" w:date="2019-11-19T14:57:00Z">
              <w:tcPr>
                <w:tcW w:w="2318" w:type="dxa"/>
              </w:tcPr>
            </w:tcPrChange>
          </w:tcPr>
          <w:p w14:paraId="29FC06A8" w14:textId="7C7FB2D9" w:rsidR="00750943" w:rsidRPr="00AE51EB" w:rsidRDefault="00750943" w:rsidP="00750943">
            <w:pPr>
              <w:pStyle w:val="Compact"/>
              <w:rPr>
                <w:rFonts w:ascii="Times New Roman" w:hAnsi="Times New Roman" w:cs="Times New Roman"/>
                <w:sz w:val="22"/>
                <w:szCs w:val="22"/>
                <w:rPrChange w:id="2028" w:author="GAV" w:date="2019-11-19T14:53:00Z">
                  <w:rPr>
                    <w:rFonts w:ascii="Times New Roman" w:hAnsi="Times New Roman" w:cs="Times New Roman"/>
                  </w:rPr>
                </w:rPrChange>
              </w:rPr>
            </w:pPr>
            <w:r w:rsidRPr="00AE51EB">
              <w:rPr>
                <w:sz w:val="22"/>
                <w:szCs w:val="22"/>
                <w:rPrChange w:id="2029" w:author="GAV" w:date="2019-11-19T14:53:00Z">
                  <w:rPr/>
                </w:rPrChange>
              </w:rPr>
              <w:t xml:space="preserve"> </w:t>
            </w:r>
          </w:p>
        </w:tc>
        <w:tc>
          <w:tcPr>
            <w:tcW w:w="1418" w:type="dxa"/>
            <w:tcPrChange w:id="2030" w:author="GAV" w:date="2019-11-19T14:57:00Z">
              <w:tcPr>
                <w:tcW w:w="1276" w:type="dxa"/>
              </w:tcPr>
            </w:tcPrChange>
          </w:tcPr>
          <w:p w14:paraId="44983026" w14:textId="0FA94D8A" w:rsidR="00750943" w:rsidRPr="00AE51EB" w:rsidRDefault="00750943" w:rsidP="00750943">
            <w:pPr>
              <w:pStyle w:val="Compact"/>
              <w:rPr>
                <w:rFonts w:ascii="Times New Roman" w:hAnsi="Times New Roman" w:cs="Times New Roman"/>
                <w:sz w:val="22"/>
                <w:szCs w:val="22"/>
                <w:rPrChange w:id="2031" w:author="GAV" w:date="2019-11-19T14:53:00Z">
                  <w:rPr>
                    <w:rFonts w:ascii="Times New Roman" w:hAnsi="Times New Roman" w:cs="Times New Roman"/>
                  </w:rPr>
                </w:rPrChange>
              </w:rPr>
            </w:pPr>
            <w:r w:rsidRPr="00AE51EB">
              <w:rPr>
                <w:sz w:val="22"/>
                <w:szCs w:val="22"/>
                <w:rPrChange w:id="2032" w:author="GAV" w:date="2019-11-19T14:53:00Z">
                  <w:rPr/>
                </w:rPrChange>
              </w:rPr>
              <w:t>PDQ</w:t>
            </w:r>
          </w:p>
        </w:tc>
        <w:tc>
          <w:tcPr>
            <w:tcW w:w="712" w:type="dxa"/>
            <w:tcPrChange w:id="2033" w:author="GAV" w:date="2019-11-19T14:57:00Z">
              <w:tcPr>
                <w:tcW w:w="683" w:type="dxa"/>
              </w:tcPr>
            </w:tcPrChange>
          </w:tcPr>
          <w:p w14:paraId="1D7C08D5" w14:textId="0EB34C16" w:rsidR="00750943" w:rsidRPr="00AE51EB" w:rsidRDefault="00750943" w:rsidP="00750943">
            <w:pPr>
              <w:pStyle w:val="Compact"/>
              <w:jc w:val="right"/>
              <w:rPr>
                <w:rFonts w:ascii="Times New Roman" w:hAnsi="Times New Roman" w:cs="Times New Roman"/>
                <w:sz w:val="22"/>
                <w:szCs w:val="22"/>
                <w:rPrChange w:id="2034" w:author="GAV" w:date="2019-11-19T14:53:00Z">
                  <w:rPr>
                    <w:rFonts w:ascii="Times New Roman" w:hAnsi="Times New Roman" w:cs="Times New Roman"/>
                  </w:rPr>
                </w:rPrChange>
              </w:rPr>
            </w:pPr>
            <w:del w:id="2035" w:author="GAV" w:date="2019-11-19T14:55:00Z">
              <w:r w:rsidRPr="00AE51EB" w:rsidDel="00AE51EB">
                <w:rPr>
                  <w:sz w:val="22"/>
                  <w:szCs w:val="22"/>
                  <w:rPrChange w:id="2036" w:author="GAV" w:date="2019-11-19T14:53:00Z">
                    <w:rPr/>
                  </w:rPrChange>
                </w:rPr>
                <w:delText>+</w:delText>
              </w:r>
            </w:del>
            <w:ins w:id="2037" w:author="GAV" w:date="2019-11-19T14:55:00Z">
              <w:r w:rsidR="00AE51EB">
                <w:rPr>
                  <w:sz w:val="22"/>
                  <w:szCs w:val="22"/>
                </w:rPr>
                <w:t>112.1</w:t>
              </w:r>
            </w:ins>
          </w:p>
        </w:tc>
        <w:tc>
          <w:tcPr>
            <w:tcW w:w="705" w:type="dxa"/>
            <w:tcPrChange w:id="2038" w:author="GAV" w:date="2019-11-19T14:57:00Z">
              <w:tcPr>
                <w:tcW w:w="708" w:type="dxa"/>
              </w:tcPr>
            </w:tcPrChange>
          </w:tcPr>
          <w:p w14:paraId="3A6BA3DA" w14:textId="231D76CE" w:rsidR="00750943" w:rsidRPr="00AE51EB" w:rsidRDefault="00750943" w:rsidP="00750943">
            <w:pPr>
              <w:pStyle w:val="Compact"/>
              <w:rPr>
                <w:rFonts w:ascii="Times New Roman" w:hAnsi="Times New Roman" w:cs="Times New Roman"/>
                <w:sz w:val="22"/>
                <w:szCs w:val="22"/>
                <w:rPrChange w:id="2039" w:author="GAV" w:date="2019-11-19T14:53:00Z">
                  <w:rPr>
                    <w:rFonts w:ascii="Times New Roman" w:hAnsi="Times New Roman" w:cs="Times New Roman"/>
                  </w:rPr>
                </w:rPrChange>
              </w:rPr>
            </w:pPr>
            <w:r w:rsidRPr="00AE51EB">
              <w:rPr>
                <w:sz w:val="22"/>
                <w:szCs w:val="22"/>
                <w:rPrChange w:id="2040" w:author="GAV" w:date="2019-11-19T14:53:00Z">
                  <w:rPr/>
                </w:rPrChange>
              </w:rPr>
              <w:t>***</w:t>
            </w:r>
          </w:p>
        </w:tc>
        <w:tc>
          <w:tcPr>
            <w:tcW w:w="1276" w:type="dxa"/>
            <w:tcPrChange w:id="2041" w:author="GAV" w:date="2019-11-19T14:57:00Z">
              <w:tcPr>
                <w:tcW w:w="852" w:type="dxa"/>
              </w:tcPr>
            </w:tcPrChange>
          </w:tcPr>
          <w:p w14:paraId="4E79BF2E" w14:textId="11DE1BAC" w:rsidR="00750943" w:rsidRPr="00AE51EB" w:rsidRDefault="00750943" w:rsidP="00750943">
            <w:pPr>
              <w:pStyle w:val="Compact"/>
              <w:jc w:val="right"/>
              <w:rPr>
                <w:rFonts w:ascii="Times New Roman" w:hAnsi="Times New Roman" w:cs="Times New Roman"/>
                <w:sz w:val="22"/>
                <w:szCs w:val="22"/>
                <w:rPrChange w:id="2042" w:author="GAV" w:date="2019-11-19T14:53:00Z">
                  <w:rPr>
                    <w:rFonts w:ascii="Times New Roman" w:hAnsi="Times New Roman" w:cs="Times New Roman"/>
                  </w:rPr>
                </w:rPrChange>
              </w:rPr>
            </w:pPr>
            <w:del w:id="2043" w:author="GAV" w:date="2019-11-19T14:56:00Z">
              <w:r w:rsidRPr="00AE51EB" w:rsidDel="00AE51EB">
                <w:rPr>
                  <w:sz w:val="22"/>
                  <w:szCs w:val="22"/>
                  <w:rPrChange w:id="2044" w:author="GAV" w:date="2019-11-19T14:53:00Z">
                    <w:rPr/>
                  </w:rPrChange>
                </w:rPr>
                <w:delText>+</w:delText>
              </w:r>
            </w:del>
            <w:ins w:id="2045" w:author="GAV" w:date="2019-11-19T14:56:00Z">
              <w:r w:rsidR="00AE51EB">
                <w:rPr>
                  <w:sz w:val="22"/>
                  <w:szCs w:val="22"/>
                </w:rPr>
                <w:t>57.6</w:t>
              </w:r>
            </w:ins>
          </w:p>
        </w:tc>
        <w:tc>
          <w:tcPr>
            <w:tcW w:w="851" w:type="dxa"/>
            <w:tcPrChange w:id="2046" w:author="GAV" w:date="2019-11-19T14:57:00Z">
              <w:tcPr>
                <w:tcW w:w="849" w:type="dxa"/>
              </w:tcPr>
            </w:tcPrChange>
          </w:tcPr>
          <w:p w14:paraId="2FA83183" w14:textId="51C0D1BA" w:rsidR="00750943" w:rsidRPr="00AE51EB" w:rsidRDefault="00750943" w:rsidP="00750943">
            <w:pPr>
              <w:pStyle w:val="Compact"/>
              <w:rPr>
                <w:rFonts w:ascii="Times New Roman" w:hAnsi="Times New Roman" w:cs="Times New Roman"/>
                <w:sz w:val="22"/>
                <w:szCs w:val="22"/>
                <w:rPrChange w:id="2047" w:author="GAV" w:date="2019-11-19T14:53:00Z">
                  <w:rPr>
                    <w:rFonts w:ascii="Times New Roman" w:hAnsi="Times New Roman" w:cs="Times New Roman"/>
                  </w:rPr>
                </w:rPrChange>
              </w:rPr>
            </w:pPr>
            <w:r w:rsidRPr="00AE51EB">
              <w:rPr>
                <w:sz w:val="22"/>
                <w:szCs w:val="22"/>
                <w:rPrChange w:id="2048" w:author="GAV" w:date="2019-11-19T14:53:00Z">
                  <w:rPr/>
                </w:rPrChange>
              </w:rPr>
              <w:t>*</w:t>
            </w:r>
          </w:p>
        </w:tc>
        <w:tc>
          <w:tcPr>
            <w:tcW w:w="1278" w:type="dxa"/>
            <w:tcPrChange w:id="2049" w:author="GAV" w:date="2019-11-19T14:57:00Z">
              <w:tcPr>
                <w:tcW w:w="1701" w:type="dxa"/>
              </w:tcPr>
            </w:tcPrChange>
          </w:tcPr>
          <w:p w14:paraId="5D786016" w14:textId="598E4B05" w:rsidR="00750943" w:rsidRPr="00AE51EB" w:rsidRDefault="00750943" w:rsidP="00750943">
            <w:pPr>
              <w:pStyle w:val="Compact"/>
              <w:jc w:val="right"/>
              <w:rPr>
                <w:rFonts w:ascii="Times New Roman" w:hAnsi="Times New Roman" w:cs="Times New Roman"/>
                <w:sz w:val="22"/>
                <w:szCs w:val="22"/>
                <w:rPrChange w:id="2050" w:author="GAV" w:date="2019-11-19T14:53:00Z">
                  <w:rPr>
                    <w:rFonts w:ascii="Times New Roman" w:hAnsi="Times New Roman" w:cs="Times New Roman"/>
                  </w:rPr>
                </w:rPrChange>
              </w:rPr>
            </w:pPr>
          </w:p>
        </w:tc>
        <w:tc>
          <w:tcPr>
            <w:tcW w:w="701" w:type="dxa"/>
            <w:tcPrChange w:id="2051" w:author="GAV" w:date="2019-11-19T14:57:00Z">
              <w:tcPr>
                <w:tcW w:w="701" w:type="dxa"/>
              </w:tcPr>
            </w:tcPrChange>
          </w:tcPr>
          <w:p w14:paraId="3AD10EA1" w14:textId="42E0ECBD" w:rsidR="00750943" w:rsidRPr="00AE51EB" w:rsidRDefault="00750943" w:rsidP="00750943">
            <w:pPr>
              <w:pStyle w:val="Compact"/>
              <w:rPr>
                <w:rFonts w:ascii="Times New Roman" w:hAnsi="Times New Roman" w:cs="Times New Roman"/>
                <w:sz w:val="22"/>
                <w:szCs w:val="22"/>
                <w:rPrChange w:id="2052" w:author="GAV" w:date="2019-11-19T14:53:00Z">
                  <w:rPr>
                    <w:rFonts w:ascii="Times New Roman" w:hAnsi="Times New Roman" w:cs="Times New Roman"/>
                  </w:rPr>
                </w:rPrChange>
              </w:rPr>
            </w:pPr>
          </w:p>
        </w:tc>
      </w:tr>
      <w:tr w:rsidR="00D51F88" w:rsidRPr="00AE51EB" w14:paraId="61021E01" w14:textId="012B0312" w:rsidTr="00AE51EB">
        <w:tc>
          <w:tcPr>
            <w:tcW w:w="1134" w:type="dxa"/>
            <w:tcPrChange w:id="2053" w:author="GAV" w:date="2019-11-19T14:57:00Z">
              <w:tcPr>
                <w:tcW w:w="1255" w:type="dxa"/>
              </w:tcPr>
            </w:tcPrChange>
          </w:tcPr>
          <w:p w14:paraId="620A9F7B" w14:textId="77777777" w:rsidR="00D51F88" w:rsidRPr="00AE51EB" w:rsidRDefault="00D51F88" w:rsidP="00D51F88">
            <w:pPr>
              <w:pStyle w:val="Compact"/>
              <w:rPr>
                <w:rFonts w:ascii="Times New Roman" w:hAnsi="Times New Roman" w:cs="Times New Roman"/>
                <w:sz w:val="22"/>
                <w:szCs w:val="22"/>
                <w:rPrChange w:id="2054" w:author="GAV" w:date="2019-11-19T14:53:00Z">
                  <w:rPr>
                    <w:rFonts w:ascii="Times New Roman" w:hAnsi="Times New Roman" w:cs="Times New Roman"/>
                  </w:rPr>
                </w:rPrChange>
              </w:rPr>
            </w:pPr>
          </w:p>
        </w:tc>
        <w:tc>
          <w:tcPr>
            <w:tcW w:w="2268" w:type="dxa"/>
            <w:tcPrChange w:id="2055" w:author="GAV" w:date="2019-11-19T14:57:00Z">
              <w:tcPr>
                <w:tcW w:w="2318" w:type="dxa"/>
              </w:tcPr>
            </w:tcPrChange>
          </w:tcPr>
          <w:p w14:paraId="4C951B7B" w14:textId="2457F46C" w:rsidR="00D51F88" w:rsidRPr="00AE51EB" w:rsidRDefault="00D51F88" w:rsidP="00D51F88">
            <w:pPr>
              <w:pStyle w:val="Compact"/>
              <w:rPr>
                <w:rFonts w:ascii="Times New Roman" w:hAnsi="Times New Roman" w:cs="Times New Roman"/>
                <w:sz w:val="22"/>
                <w:szCs w:val="22"/>
                <w:rPrChange w:id="2056" w:author="GAV" w:date="2019-11-19T14:53:00Z">
                  <w:rPr>
                    <w:rFonts w:ascii="Times New Roman" w:hAnsi="Times New Roman" w:cs="Times New Roman"/>
                  </w:rPr>
                </w:rPrChange>
              </w:rPr>
            </w:pPr>
            <w:r w:rsidRPr="00AE51EB">
              <w:rPr>
                <w:sz w:val="22"/>
                <w:szCs w:val="22"/>
                <w:rPrChange w:id="2057" w:author="GAV" w:date="2019-11-19T14:53:00Z">
                  <w:rPr/>
                </w:rPrChange>
              </w:rPr>
              <w:t xml:space="preserve"> </w:t>
            </w:r>
          </w:p>
        </w:tc>
        <w:tc>
          <w:tcPr>
            <w:tcW w:w="1418" w:type="dxa"/>
            <w:tcPrChange w:id="2058" w:author="GAV" w:date="2019-11-19T14:57:00Z">
              <w:tcPr>
                <w:tcW w:w="1276" w:type="dxa"/>
              </w:tcPr>
            </w:tcPrChange>
          </w:tcPr>
          <w:p w14:paraId="0F4C29CF" w14:textId="468F4150" w:rsidR="00D51F88" w:rsidRPr="00AE51EB" w:rsidRDefault="00D51F88" w:rsidP="00D51F88">
            <w:pPr>
              <w:pStyle w:val="Compact"/>
              <w:rPr>
                <w:rFonts w:ascii="Times New Roman" w:hAnsi="Times New Roman" w:cs="Times New Roman"/>
                <w:sz w:val="22"/>
                <w:szCs w:val="22"/>
                <w:rPrChange w:id="2059" w:author="GAV" w:date="2019-11-19T14:53:00Z">
                  <w:rPr>
                    <w:rFonts w:ascii="Times New Roman" w:hAnsi="Times New Roman" w:cs="Times New Roman"/>
                  </w:rPr>
                </w:rPrChange>
              </w:rPr>
            </w:pPr>
            <w:r w:rsidRPr="00AE51EB">
              <w:rPr>
                <w:sz w:val="22"/>
                <w:szCs w:val="22"/>
                <w:rPrChange w:id="2060" w:author="GAV" w:date="2019-11-19T14:53:00Z">
                  <w:rPr/>
                </w:rPrChange>
              </w:rPr>
              <w:t>CEC</w:t>
            </w:r>
          </w:p>
        </w:tc>
        <w:tc>
          <w:tcPr>
            <w:tcW w:w="712" w:type="dxa"/>
            <w:tcPrChange w:id="2061" w:author="GAV" w:date="2019-11-19T14:57:00Z">
              <w:tcPr>
                <w:tcW w:w="683" w:type="dxa"/>
              </w:tcPr>
            </w:tcPrChange>
          </w:tcPr>
          <w:p w14:paraId="77ECA1CB" w14:textId="2DBED060" w:rsidR="00D51F88" w:rsidRPr="00AE51EB" w:rsidRDefault="00D51F88" w:rsidP="00D51F88">
            <w:pPr>
              <w:pStyle w:val="Compact"/>
              <w:jc w:val="right"/>
              <w:rPr>
                <w:rFonts w:ascii="Times New Roman" w:hAnsi="Times New Roman" w:cs="Times New Roman"/>
                <w:sz w:val="22"/>
                <w:szCs w:val="22"/>
                <w:rPrChange w:id="2062" w:author="GAV" w:date="2019-11-19T14:53:00Z">
                  <w:rPr>
                    <w:rFonts w:ascii="Times New Roman" w:hAnsi="Times New Roman" w:cs="Times New Roman"/>
                  </w:rPr>
                </w:rPrChange>
              </w:rPr>
            </w:pPr>
            <w:del w:id="2063" w:author="GAV" w:date="2019-11-19T14:55:00Z">
              <w:r w:rsidRPr="00AE51EB" w:rsidDel="00AE51EB">
                <w:rPr>
                  <w:sz w:val="22"/>
                  <w:szCs w:val="22"/>
                  <w:rPrChange w:id="2064" w:author="GAV" w:date="2019-11-19T14:53:00Z">
                    <w:rPr/>
                  </w:rPrChange>
                </w:rPr>
                <w:delText>+</w:delText>
              </w:r>
            </w:del>
            <w:ins w:id="2065" w:author="GAV" w:date="2019-11-19T14:55:00Z">
              <w:r w:rsidR="00AE51EB">
                <w:rPr>
                  <w:sz w:val="22"/>
                  <w:szCs w:val="22"/>
                </w:rPr>
                <w:t>25.0</w:t>
              </w:r>
            </w:ins>
          </w:p>
        </w:tc>
        <w:tc>
          <w:tcPr>
            <w:tcW w:w="705" w:type="dxa"/>
            <w:tcPrChange w:id="2066" w:author="GAV" w:date="2019-11-19T14:57:00Z">
              <w:tcPr>
                <w:tcW w:w="708" w:type="dxa"/>
              </w:tcPr>
            </w:tcPrChange>
          </w:tcPr>
          <w:p w14:paraId="4C07E068" w14:textId="696CA07E" w:rsidR="00D51F88" w:rsidRPr="00AE51EB" w:rsidRDefault="00D51F88" w:rsidP="00D51F88">
            <w:pPr>
              <w:pStyle w:val="Compact"/>
              <w:rPr>
                <w:rFonts w:ascii="Times New Roman" w:hAnsi="Times New Roman" w:cs="Times New Roman"/>
                <w:sz w:val="22"/>
                <w:szCs w:val="22"/>
                <w:rPrChange w:id="2067" w:author="GAV" w:date="2019-11-19T14:53:00Z">
                  <w:rPr>
                    <w:rFonts w:ascii="Times New Roman" w:hAnsi="Times New Roman" w:cs="Times New Roman"/>
                  </w:rPr>
                </w:rPrChange>
              </w:rPr>
            </w:pPr>
            <w:r w:rsidRPr="00AE51EB">
              <w:rPr>
                <w:sz w:val="22"/>
                <w:szCs w:val="22"/>
                <w:rPrChange w:id="2068" w:author="GAV" w:date="2019-11-19T14:53:00Z">
                  <w:rPr/>
                </w:rPrChange>
              </w:rPr>
              <w:t>*</w:t>
            </w:r>
          </w:p>
        </w:tc>
        <w:tc>
          <w:tcPr>
            <w:tcW w:w="1276" w:type="dxa"/>
            <w:tcPrChange w:id="2069" w:author="GAV" w:date="2019-11-19T14:57:00Z">
              <w:tcPr>
                <w:tcW w:w="852" w:type="dxa"/>
              </w:tcPr>
            </w:tcPrChange>
          </w:tcPr>
          <w:p w14:paraId="6538D2C4" w14:textId="7CFBC78B" w:rsidR="00D51F88" w:rsidRPr="00AE51EB" w:rsidRDefault="00D51F88" w:rsidP="00D51F88">
            <w:pPr>
              <w:pStyle w:val="Compact"/>
              <w:jc w:val="right"/>
              <w:rPr>
                <w:rFonts w:ascii="Times New Roman" w:hAnsi="Times New Roman" w:cs="Times New Roman"/>
                <w:sz w:val="22"/>
                <w:szCs w:val="22"/>
                <w:rPrChange w:id="2070" w:author="GAV" w:date="2019-11-19T14:53:00Z">
                  <w:rPr>
                    <w:rFonts w:ascii="Times New Roman" w:hAnsi="Times New Roman" w:cs="Times New Roman"/>
                  </w:rPr>
                </w:rPrChange>
              </w:rPr>
            </w:pPr>
            <w:del w:id="2071" w:author="GAV" w:date="2019-11-19T14:56:00Z">
              <w:r w:rsidRPr="00AE51EB" w:rsidDel="00AE51EB">
                <w:rPr>
                  <w:sz w:val="22"/>
                  <w:szCs w:val="22"/>
                  <w:rPrChange w:id="2072" w:author="GAV" w:date="2019-11-19T14:53:00Z">
                    <w:rPr/>
                  </w:rPrChange>
                </w:rPr>
                <w:delText>−</w:delText>
              </w:r>
            </w:del>
            <w:ins w:id="2073" w:author="GAV" w:date="2019-11-19T14:56:00Z">
              <w:r w:rsidR="00AE51EB">
                <w:rPr>
                  <w:sz w:val="22"/>
                  <w:szCs w:val="22"/>
                </w:rPr>
                <w:t>-50.5</w:t>
              </w:r>
            </w:ins>
          </w:p>
        </w:tc>
        <w:tc>
          <w:tcPr>
            <w:tcW w:w="851" w:type="dxa"/>
            <w:tcPrChange w:id="2074" w:author="GAV" w:date="2019-11-19T14:57:00Z">
              <w:tcPr>
                <w:tcW w:w="849" w:type="dxa"/>
              </w:tcPr>
            </w:tcPrChange>
          </w:tcPr>
          <w:p w14:paraId="4FFA9300" w14:textId="0466A13F" w:rsidR="00D51F88" w:rsidRPr="00AE51EB" w:rsidRDefault="00D51F88" w:rsidP="00D51F88">
            <w:pPr>
              <w:pStyle w:val="Compact"/>
              <w:rPr>
                <w:rFonts w:ascii="Times New Roman" w:hAnsi="Times New Roman" w:cs="Times New Roman"/>
                <w:sz w:val="22"/>
                <w:szCs w:val="22"/>
                <w:rPrChange w:id="2075" w:author="GAV" w:date="2019-11-19T14:53:00Z">
                  <w:rPr>
                    <w:rFonts w:ascii="Times New Roman" w:hAnsi="Times New Roman" w:cs="Times New Roman"/>
                  </w:rPr>
                </w:rPrChange>
              </w:rPr>
            </w:pPr>
            <w:r w:rsidRPr="00AE51EB">
              <w:rPr>
                <w:sz w:val="22"/>
                <w:szCs w:val="22"/>
                <w:rPrChange w:id="2076" w:author="GAV" w:date="2019-11-19T14:53:00Z">
                  <w:rPr/>
                </w:rPrChange>
              </w:rPr>
              <w:t>*</w:t>
            </w:r>
          </w:p>
        </w:tc>
        <w:tc>
          <w:tcPr>
            <w:tcW w:w="1278" w:type="dxa"/>
            <w:tcPrChange w:id="2077" w:author="GAV" w:date="2019-11-19T14:57:00Z">
              <w:tcPr>
                <w:tcW w:w="1701" w:type="dxa"/>
              </w:tcPr>
            </w:tcPrChange>
          </w:tcPr>
          <w:p w14:paraId="37F42DAA" w14:textId="49E6D40B" w:rsidR="00D51F88" w:rsidRPr="00AE51EB" w:rsidRDefault="00D51F88" w:rsidP="00D51F88">
            <w:pPr>
              <w:pStyle w:val="Compact"/>
              <w:jc w:val="right"/>
              <w:rPr>
                <w:rFonts w:ascii="Times New Roman" w:hAnsi="Times New Roman" w:cs="Times New Roman"/>
                <w:sz w:val="22"/>
                <w:szCs w:val="22"/>
                <w:rPrChange w:id="2078" w:author="GAV" w:date="2019-11-19T14:53:00Z">
                  <w:rPr>
                    <w:rFonts w:ascii="Times New Roman" w:hAnsi="Times New Roman" w:cs="Times New Roman"/>
                  </w:rPr>
                </w:rPrChange>
              </w:rPr>
            </w:pPr>
          </w:p>
        </w:tc>
        <w:tc>
          <w:tcPr>
            <w:tcW w:w="701" w:type="dxa"/>
            <w:tcPrChange w:id="2079" w:author="GAV" w:date="2019-11-19T14:57:00Z">
              <w:tcPr>
                <w:tcW w:w="701" w:type="dxa"/>
              </w:tcPr>
            </w:tcPrChange>
          </w:tcPr>
          <w:p w14:paraId="6A216F13" w14:textId="37618B7B" w:rsidR="00D51F88" w:rsidRPr="00AE51EB" w:rsidRDefault="00D51F88" w:rsidP="00D51F88">
            <w:pPr>
              <w:pStyle w:val="Compact"/>
              <w:rPr>
                <w:rFonts w:ascii="Times New Roman" w:hAnsi="Times New Roman" w:cs="Times New Roman"/>
                <w:sz w:val="22"/>
                <w:szCs w:val="22"/>
                <w:rPrChange w:id="2080" w:author="GAV" w:date="2019-11-19T14:53:00Z">
                  <w:rPr>
                    <w:rFonts w:ascii="Times New Roman" w:hAnsi="Times New Roman" w:cs="Times New Roman"/>
                  </w:rPr>
                </w:rPrChange>
              </w:rPr>
            </w:pPr>
          </w:p>
        </w:tc>
      </w:tr>
      <w:tr w:rsidR="00D51F88" w:rsidRPr="00AE51EB" w14:paraId="36C98A9B" w14:textId="1FAF2C2F" w:rsidTr="00AE51EB">
        <w:tc>
          <w:tcPr>
            <w:tcW w:w="1134" w:type="dxa"/>
            <w:tcPrChange w:id="2081" w:author="GAV" w:date="2019-11-19T14:57:00Z">
              <w:tcPr>
                <w:tcW w:w="1255" w:type="dxa"/>
              </w:tcPr>
            </w:tcPrChange>
          </w:tcPr>
          <w:p w14:paraId="2945E947" w14:textId="77777777" w:rsidR="00D51F88" w:rsidRPr="00AE51EB" w:rsidRDefault="00D51F88" w:rsidP="00D51F88">
            <w:pPr>
              <w:pStyle w:val="Compact"/>
              <w:rPr>
                <w:rFonts w:ascii="Times New Roman" w:hAnsi="Times New Roman" w:cs="Times New Roman"/>
                <w:sz w:val="22"/>
                <w:szCs w:val="22"/>
                <w:rPrChange w:id="2082" w:author="GAV" w:date="2019-11-19T14:53:00Z">
                  <w:rPr>
                    <w:rFonts w:ascii="Times New Roman" w:hAnsi="Times New Roman" w:cs="Times New Roman"/>
                  </w:rPr>
                </w:rPrChange>
              </w:rPr>
            </w:pPr>
          </w:p>
        </w:tc>
        <w:tc>
          <w:tcPr>
            <w:tcW w:w="2268" w:type="dxa"/>
            <w:tcBorders>
              <w:bottom w:val="dashSmallGap" w:sz="4" w:space="0" w:color="auto"/>
            </w:tcBorders>
            <w:tcPrChange w:id="2083" w:author="GAV" w:date="2019-11-19T14:57:00Z">
              <w:tcPr>
                <w:tcW w:w="2318" w:type="dxa"/>
                <w:tcBorders>
                  <w:bottom w:val="dashSmallGap" w:sz="4" w:space="0" w:color="auto"/>
                </w:tcBorders>
              </w:tcPr>
            </w:tcPrChange>
          </w:tcPr>
          <w:p w14:paraId="7A130542" w14:textId="7AD4626A" w:rsidR="00D51F88" w:rsidRPr="00AE51EB" w:rsidRDefault="00D51F88" w:rsidP="00D51F88">
            <w:pPr>
              <w:pStyle w:val="Compact"/>
              <w:rPr>
                <w:rFonts w:ascii="Times New Roman" w:hAnsi="Times New Roman" w:cs="Times New Roman"/>
                <w:sz w:val="22"/>
                <w:szCs w:val="22"/>
                <w:rPrChange w:id="2084" w:author="GAV" w:date="2019-11-19T14:53:00Z">
                  <w:rPr>
                    <w:rFonts w:ascii="Times New Roman" w:hAnsi="Times New Roman" w:cs="Times New Roman"/>
                  </w:rPr>
                </w:rPrChange>
              </w:rPr>
            </w:pPr>
            <w:r w:rsidRPr="00AE51EB">
              <w:rPr>
                <w:sz w:val="22"/>
                <w:szCs w:val="22"/>
                <w:rPrChange w:id="2085" w:author="GAV" w:date="2019-11-19T14:53:00Z">
                  <w:rPr/>
                </w:rPrChange>
              </w:rPr>
              <w:t xml:space="preserve"> </w:t>
            </w:r>
          </w:p>
        </w:tc>
        <w:tc>
          <w:tcPr>
            <w:tcW w:w="1418" w:type="dxa"/>
            <w:tcBorders>
              <w:bottom w:val="dashSmallGap" w:sz="4" w:space="0" w:color="auto"/>
            </w:tcBorders>
            <w:tcPrChange w:id="2086" w:author="GAV" w:date="2019-11-19T14:57:00Z">
              <w:tcPr>
                <w:tcW w:w="1276" w:type="dxa"/>
                <w:tcBorders>
                  <w:bottom w:val="dashSmallGap" w:sz="4" w:space="0" w:color="auto"/>
                </w:tcBorders>
              </w:tcPr>
            </w:tcPrChange>
          </w:tcPr>
          <w:p w14:paraId="46BDA538" w14:textId="15EECAAA" w:rsidR="00D51F88" w:rsidRPr="00AE51EB" w:rsidRDefault="00D51F88" w:rsidP="00D51F88">
            <w:pPr>
              <w:pStyle w:val="Compact"/>
              <w:rPr>
                <w:rFonts w:ascii="Times New Roman" w:hAnsi="Times New Roman" w:cs="Times New Roman"/>
                <w:sz w:val="22"/>
                <w:szCs w:val="22"/>
                <w:rPrChange w:id="2087" w:author="GAV" w:date="2019-11-19T14:53:00Z">
                  <w:rPr>
                    <w:rFonts w:ascii="Times New Roman" w:hAnsi="Times New Roman" w:cs="Times New Roman"/>
                  </w:rPr>
                </w:rPrChange>
              </w:rPr>
            </w:pPr>
            <w:r w:rsidRPr="00AE51EB">
              <w:rPr>
                <w:sz w:val="22"/>
                <w:szCs w:val="22"/>
                <w:rPrChange w:id="2088" w:author="GAV" w:date="2019-11-19T14:53:00Z">
                  <w:rPr/>
                </w:rPrChange>
              </w:rPr>
              <w:t>Clay</w:t>
            </w:r>
          </w:p>
        </w:tc>
        <w:tc>
          <w:tcPr>
            <w:tcW w:w="712" w:type="dxa"/>
            <w:tcBorders>
              <w:bottom w:val="dashSmallGap" w:sz="4" w:space="0" w:color="auto"/>
            </w:tcBorders>
            <w:tcPrChange w:id="2089" w:author="GAV" w:date="2019-11-19T14:57:00Z">
              <w:tcPr>
                <w:tcW w:w="683" w:type="dxa"/>
                <w:tcBorders>
                  <w:bottom w:val="dashSmallGap" w:sz="4" w:space="0" w:color="auto"/>
                </w:tcBorders>
              </w:tcPr>
            </w:tcPrChange>
          </w:tcPr>
          <w:p w14:paraId="74783313" w14:textId="16658CEB" w:rsidR="00D51F88" w:rsidRPr="00AE51EB" w:rsidRDefault="00D51F88" w:rsidP="00D51F88">
            <w:pPr>
              <w:pStyle w:val="Compact"/>
              <w:jc w:val="right"/>
              <w:rPr>
                <w:rFonts w:ascii="Times New Roman" w:hAnsi="Times New Roman" w:cs="Times New Roman"/>
                <w:sz w:val="22"/>
                <w:szCs w:val="22"/>
                <w:rPrChange w:id="2090" w:author="GAV" w:date="2019-11-19T14:53:00Z">
                  <w:rPr>
                    <w:rFonts w:ascii="Times New Roman" w:hAnsi="Times New Roman" w:cs="Times New Roman"/>
                  </w:rPr>
                </w:rPrChange>
              </w:rPr>
            </w:pPr>
            <w:del w:id="2091" w:author="GAV" w:date="2019-11-19T14:56:00Z">
              <w:r w:rsidRPr="00AE51EB" w:rsidDel="00AE51EB">
                <w:rPr>
                  <w:sz w:val="22"/>
                  <w:szCs w:val="22"/>
                  <w:rPrChange w:id="2092" w:author="GAV" w:date="2019-11-19T14:53:00Z">
                    <w:rPr/>
                  </w:rPrChange>
                </w:rPr>
                <w:delText>+</w:delText>
              </w:r>
            </w:del>
            <w:ins w:id="2093" w:author="GAV" w:date="2019-11-19T14:56:00Z">
              <w:r w:rsidR="00AE51EB">
                <w:rPr>
                  <w:sz w:val="22"/>
                  <w:szCs w:val="22"/>
                </w:rPr>
                <w:t>27.0</w:t>
              </w:r>
            </w:ins>
          </w:p>
        </w:tc>
        <w:tc>
          <w:tcPr>
            <w:tcW w:w="705" w:type="dxa"/>
            <w:tcBorders>
              <w:bottom w:val="dashSmallGap" w:sz="4" w:space="0" w:color="auto"/>
            </w:tcBorders>
            <w:tcPrChange w:id="2094" w:author="GAV" w:date="2019-11-19T14:57:00Z">
              <w:tcPr>
                <w:tcW w:w="708" w:type="dxa"/>
                <w:tcBorders>
                  <w:bottom w:val="dashSmallGap" w:sz="4" w:space="0" w:color="auto"/>
                </w:tcBorders>
              </w:tcPr>
            </w:tcPrChange>
          </w:tcPr>
          <w:p w14:paraId="424C6905" w14:textId="2D4746CA" w:rsidR="00D51F88" w:rsidRPr="00AE51EB" w:rsidRDefault="00D51F88" w:rsidP="00D51F88">
            <w:pPr>
              <w:pStyle w:val="Compact"/>
              <w:rPr>
                <w:rFonts w:ascii="Times New Roman" w:hAnsi="Times New Roman" w:cs="Times New Roman"/>
                <w:sz w:val="22"/>
                <w:szCs w:val="22"/>
                <w:rPrChange w:id="2095" w:author="GAV" w:date="2019-11-19T14:53:00Z">
                  <w:rPr>
                    <w:rFonts w:ascii="Times New Roman" w:hAnsi="Times New Roman" w:cs="Times New Roman"/>
                  </w:rPr>
                </w:rPrChange>
              </w:rPr>
            </w:pPr>
            <w:r w:rsidRPr="00AE51EB">
              <w:rPr>
                <w:sz w:val="22"/>
                <w:szCs w:val="22"/>
                <w:rPrChange w:id="2096" w:author="GAV" w:date="2019-11-19T14:53:00Z">
                  <w:rPr/>
                </w:rPrChange>
              </w:rPr>
              <w:t>**</w:t>
            </w:r>
          </w:p>
        </w:tc>
        <w:tc>
          <w:tcPr>
            <w:tcW w:w="1276" w:type="dxa"/>
            <w:tcBorders>
              <w:bottom w:val="dashSmallGap" w:sz="4" w:space="0" w:color="auto"/>
            </w:tcBorders>
            <w:tcPrChange w:id="2097" w:author="GAV" w:date="2019-11-19T14:57:00Z">
              <w:tcPr>
                <w:tcW w:w="852" w:type="dxa"/>
                <w:tcBorders>
                  <w:bottom w:val="dashSmallGap" w:sz="4" w:space="0" w:color="auto"/>
                </w:tcBorders>
              </w:tcPr>
            </w:tcPrChange>
          </w:tcPr>
          <w:p w14:paraId="0865CE3F" w14:textId="7CBF3EB5" w:rsidR="00D51F88" w:rsidRPr="00AE51EB" w:rsidRDefault="00D51F88" w:rsidP="00D51F88">
            <w:pPr>
              <w:pStyle w:val="Compact"/>
              <w:jc w:val="right"/>
              <w:rPr>
                <w:rFonts w:ascii="Times New Roman" w:hAnsi="Times New Roman" w:cs="Times New Roman"/>
                <w:sz w:val="22"/>
                <w:szCs w:val="22"/>
                <w:rPrChange w:id="2098" w:author="GAV" w:date="2019-11-19T14:53:00Z">
                  <w:rPr>
                    <w:rFonts w:ascii="Times New Roman" w:hAnsi="Times New Roman" w:cs="Times New Roman"/>
                  </w:rPr>
                </w:rPrChange>
              </w:rPr>
            </w:pPr>
            <w:del w:id="2099" w:author="GAV" w:date="2019-11-19T14:56:00Z">
              <w:r w:rsidRPr="00AE51EB" w:rsidDel="00AE51EB">
                <w:rPr>
                  <w:sz w:val="22"/>
                  <w:szCs w:val="22"/>
                  <w:rPrChange w:id="2100" w:author="GAV" w:date="2019-11-19T14:53:00Z">
                    <w:rPr/>
                  </w:rPrChange>
                </w:rPr>
                <w:delText>−</w:delText>
              </w:r>
            </w:del>
            <w:ins w:id="2101" w:author="GAV" w:date="2019-11-19T14:56:00Z">
              <w:r w:rsidR="00AE51EB">
                <w:rPr>
                  <w:sz w:val="22"/>
                  <w:szCs w:val="22"/>
                </w:rPr>
                <w:t>-53.4</w:t>
              </w:r>
            </w:ins>
          </w:p>
        </w:tc>
        <w:tc>
          <w:tcPr>
            <w:tcW w:w="851" w:type="dxa"/>
            <w:tcBorders>
              <w:bottom w:val="dashSmallGap" w:sz="4" w:space="0" w:color="auto"/>
            </w:tcBorders>
            <w:tcPrChange w:id="2102" w:author="GAV" w:date="2019-11-19T14:57:00Z">
              <w:tcPr>
                <w:tcW w:w="849" w:type="dxa"/>
                <w:tcBorders>
                  <w:bottom w:val="dashSmallGap" w:sz="4" w:space="0" w:color="auto"/>
                </w:tcBorders>
              </w:tcPr>
            </w:tcPrChange>
          </w:tcPr>
          <w:p w14:paraId="44A5E9CE" w14:textId="3DDB2476" w:rsidR="00D51F88" w:rsidRPr="00AE51EB" w:rsidRDefault="00D51F88" w:rsidP="00D51F88">
            <w:pPr>
              <w:pStyle w:val="Compact"/>
              <w:rPr>
                <w:rFonts w:ascii="Times New Roman" w:hAnsi="Times New Roman" w:cs="Times New Roman"/>
                <w:sz w:val="22"/>
                <w:szCs w:val="22"/>
                <w:rPrChange w:id="2103" w:author="GAV" w:date="2019-11-19T14:53:00Z">
                  <w:rPr>
                    <w:rFonts w:ascii="Times New Roman" w:hAnsi="Times New Roman" w:cs="Times New Roman"/>
                  </w:rPr>
                </w:rPrChange>
              </w:rPr>
            </w:pPr>
            <w:r w:rsidRPr="00AE51EB">
              <w:rPr>
                <w:sz w:val="22"/>
                <w:szCs w:val="22"/>
                <w:rPrChange w:id="2104" w:author="GAV" w:date="2019-11-19T14:53:00Z">
                  <w:rPr/>
                </w:rPrChange>
              </w:rPr>
              <w:t>*</w:t>
            </w:r>
          </w:p>
        </w:tc>
        <w:tc>
          <w:tcPr>
            <w:tcW w:w="1278" w:type="dxa"/>
            <w:tcBorders>
              <w:bottom w:val="dashSmallGap" w:sz="4" w:space="0" w:color="auto"/>
            </w:tcBorders>
            <w:tcPrChange w:id="2105" w:author="GAV" w:date="2019-11-19T14:57:00Z">
              <w:tcPr>
                <w:tcW w:w="1701" w:type="dxa"/>
                <w:tcBorders>
                  <w:bottom w:val="dashSmallGap" w:sz="4" w:space="0" w:color="auto"/>
                </w:tcBorders>
              </w:tcPr>
            </w:tcPrChange>
          </w:tcPr>
          <w:p w14:paraId="6D69913D" w14:textId="3430AD39" w:rsidR="00D51F88" w:rsidRPr="00AE51EB" w:rsidRDefault="00D51F88" w:rsidP="00D51F88">
            <w:pPr>
              <w:pStyle w:val="Compact"/>
              <w:jc w:val="right"/>
              <w:rPr>
                <w:rFonts w:ascii="Times New Roman" w:hAnsi="Times New Roman" w:cs="Times New Roman"/>
                <w:sz w:val="22"/>
                <w:szCs w:val="22"/>
                <w:rPrChange w:id="2106" w:author="GAV" w:date="2019-11-19T14:53:00Z">
                  <w:rPr>
                    <w:rFonts w:ascii="Times New Roman" w:hAnsi="Times New Roman" w:cs="Times New Roman"/>
                  </w:rPr>
                </w:rPrChange>
              </w:rPr>
            </w:pPr>
          </w:p>
        </w:tc>
        <w:tc>
          <w:tcPr>
            <w:tcW w:w="701" w:type="dxa"/>
            <w:tcBorders>
              <w:bottom w:val="dashSmallGap" w:sz="4" w:space="0" w:color="auto"/>
            </w:tcBorders>
            <w:tcPrChange w:id="2107" w:author="GAV" w:date="2019-11-19T14:57:00Z">
              <w:tcPr>
                <w:tcW w:w="701" w:type="dxa"/>
                <w:tcBorders>
                  <w:bottom w:val="dashSmallGap" w:sz="4" w:space="0" w:color="auto"/>
                </w:tcBorders>
              </w:tcPr>
            </w:tcPrChange>
          </w:tcPr>
          <w:p w14:paraId="1E3EC4D1" w14:textId="4A723EBF" w:rsidR="00D51F88" w:rsidRPr="00AE51EB" w:rsidRDefault="00D51F88" w:rsidP="00D51F88">
            <w:pPr>
              <w:pStyle w:val="Compact"/>
              <w:rPr>
                <w:rFonts w:ascii="Times New Roman" w:hAnsi="Times New Roman" w:cs="Times New Roman"/>
                <w:sz w:val="22"/>
                <w:szCs w:val="22"/>
                <w:rPrChange w:id="2108" w:author="GAV" w:date="2019-11-19T14:53:00Z">
                  <w:rPr>
                    <w:rFonts w:ascii="Times New Roman" w:hAnsi="Times New Roman" w:cs="Times New Roman"/>
                  </w:rPr>
                </w:rPrChange>
              </w:rPr>
            </w:pPr>
          </w:p>
        </w:tc>
      </w:tr>
      <w:tr w:rsidR="00750943" w:rsidRPr="00AE51EB" w14:paraId="14F91A09" w14:textId="6911532D" w:rsidTr="00AE51EB">
        <w:tc>
          <w:tcPr>
            <w:tcW w:w="1134" w:type="dxa"/>
            <w:tcPrChange w:id="2109" w:author="GAV" w:date="2019-11-19T14:57:00Z">
              <w:tcPr>
                <w:tcW w:w="1255" w:type="dxa"/>
              </w:tcPr>
            </w:tcPrChange>
          </w:tcPr>
          <w:p w14:paraId="6CD73313" w14:textId="77777777" w:rsidR="00750943" w:rsidRPr="00AE51EB" w:rsidRDefault="00750943" w:rsidP="00750943">
            <w:pPr>
              <w:pStyle w:val="Compact"/>
              <w:rPr>
                <w:rFonts w:ascii="Times New Roman" w:hAnsi="Times New Roman" w:cs="Times New Roman"/>
                <w:sz w:val="22"/>
                <w:szCs w:val="22"/>
                <w:rPrChange w:id="2110" w:author="GAV" w:date="2019-11-19T14:53:00Z">
                  <w:rPr>
                    <w:rFonts w:ascii="Times New Roman" w:hAnsi="Times New Roman" w:cs="Times New Roman"/>
                  </w:rPr>
                </w:rPrChange>
              </w:rPr>
            </w:pPr>
          </w:p>
        </w:tc>
        <w:tc>
          <w:tcPr>
            <w:tcW w:w="2268" w:type="dxa"/>
            <w:tcBorders>
              <w:top w:val="dashSmallGap" w:sz="4" w:space="0" w:color="auto"/>
              <w:bottom w:val="dashSmallGap" w:sz="4" w:space="0" w:color="auto"/>
            </w:tcBorders>
            <w:tcPrChange w:id="2111" w:author="GAV" w:date="2019-11-19T14:57:00Z">
              <w:tcPr>
                <w:tcW w:w="2318" w:type="dxa"/>
                <w:tcBorders>
                  <w:top w:val="dashSmallGap" w:sz="4" w:space="0" w:color="auto"/>
                  <w:bottom w:val="dashSmallGap" w:sz="4" w:space="0" w:color="auto"/>
                </w:tcBorders>
              </w:tcPr>
            </w:tcPrChange>
          </w:tcPr>
          <w:p w14:paraId="16CF46C8" w14:textId="5D2C097B" w:rsidR="00750943" w:rsidRPr="00AE51EB" w:rsidRDefault="00750943" w:rsidP="00750943">
            <w:pPr>
              <w:pStyle w:val="Compact"/>
              <w:rPr>
                <w:rFonts w:ascii="Times New Roman" w:hAnsi="Times New Roman" w:cs="Times New Roman"/>
                <w:sz w:val="22"/>
                <w:szCs w:val="22"/>
                <w:rPrChange w:id="2112" w:author="GAV" w:date="2019-11-19T14:53:00Z">
                  <w:rPr>
                    <w:rFonts w:ascii="Times New Roman" w:hAnsi="Times New Roman" w:cs="Times New Roman"/>
                  </w:rPr>
                </w:rPrChange>
              </w:rPr>
            </w:pPr>
            <w:r w:rsidRPr="00AE51EB">
              <w:rPr>
                <w:sz w:val="22"/>
                <w:szCs w:val="22"/>
                <w:rPrChange w:id="2113" w:author="GAV" w:date="2019-11-19T14:53:00Z">
                  <w:rPr/>
                </w:rPrChange>
              </w:rPr>
              <w:t>Main effect only</w:t>
            </w:r>
          </w:p>
        </w:tc>
        <w:tc>
          <w:tcPr>
            <w:tcW w:w="1418" w:type="dxa"/>
            <w:tcBorders>
              <w:top w:val="dashSmallGap" w:sz="4" w:space="0" w:color="auto"/>
              <w:bottom w:val="dashSmallGap" w:sz="4" w:space="0" w:color="auto"/>
            </w:tcBorders>
            <w:tcPrChange w:id="2114" w:author="GAV" w:date="2019-11-19T14:57:00Z">
              <w:tcPr>
                <w:tcW w:w="1276" w:type="dxa"/>
                <w:tcBorders>
                  <w:top w:val="dashSmallGap" w:sz="4" w:space="0" w:color="auto"/>
                  <w:bottom w:val="dashSmallGap" w:sz="4" w:space="0" w:color="auto"/>
                </w:tcBorders>
              </w:tcPr>
            </w:tcPrChange>
          </w:tcPr>
          <w:p w14:paraId="28DB2945" w14:textId="7C2C766D" w:rsidR="00750943" w:rsidRPr="00AE51EB" w:rsidRDefault="00750943" w:rsidP="00750943">
            <w:pPr>
              <w:pStyle w:val="Compact"/>
              <w:rPr>
                <w:rFonts w:ascii="Times New Roman" w:hAnsi="Times New Roman" w:cs="Times New Roman"/>
                <w:sz w:val="22"/>
                <w:szCs w:val="22"/>
                <w:rPrChange w:id="2115" w:author="GAV" w:date="2019-11-19T14:53:00Z">
                  <w:rPr>
                    <w:rFonts w:ascii="Times New Roman" w:hAnsi="Times New Roman" w:cs="Times New Roman"/>
                  </w:rPr>
                </w:rPrChange>
              </w:rPr>
            </w:pPr>
            <w:r w:rsidRPr="00AE51EB">
              <w:rPr>
                <w:sz w:val="22"/>
                <w:szCs w:val="22"/>
                <w:rPrChange w:id="2116" w:author="GAV" w:date="2019-11-19T14:53:00Z">
                  <w:rPr/>
                </w:rPrChange>
              </w:rPr>
              <w:t>Surface T</w:t>
            </w:r>
          </w:p>
        </w:tc>
        <w:tc>
          <w:tcPr>
            <w:tcW w:w="712" w:type="dxa"/>
            <w:tcBorders>
              <w:top w:val="dashSmallGap" w:sz="4" w:space="0" w:color="auto"/>
              <w:bottom w:val="dashSmallGap" w:sz="4" w:space="0" w:color="auto"/>
            </w:tcBorders>
            <w:tcPrChange w:id="2117" w:author="GAV" w:date="2019-11-19T14:57:00Z">
              <w:tcPr>
                <w:tcW w:w="683" w:type="dxa"/>
                <w:tcBorders>
                  <w:top w:val="dashSmallGap" w:sz="4" w:space="0" w:color="auto"/>
                  <w:bottom w:val="dashSmallGap" w:sz="4" w:space="0" w:color="auto"/>
                </w:tcBorders>
              </w:tcPr>
            </w:tcPrChange>
          </w:tcPr>
          <w:p w14:paraId="7ACB01E5" w14:textId="658ED749" w:rsidR="00750943" w:rsidRPr="00AE51EB" w:rsidRDefault="00750943" w:rsidP="00750943">
            <w:pPr>
              <w:pStyle w:val="Compact"/>
              <w:jc w:val="right"/>
              <w:rPr>
                <w:rFonts w:ascii="Times New Roman" w:hAnsi="Times New Roman" w:cs="Times New Roman"/>
                <w:sz w:val="22"/>
                <w:szCs w:val="22"/>
                <w:rPrChange w:id="2118" w:author="GAV" w:date="2019-11-19T14:53:00Z">
                  <w:rPr>
                    <w:rFonts w:ascii="Times New Roman" w:hAnsi="Times New Roman" w:cs="Times New Roman"/>
                  </w:rPr>
                </w:rPrChange>
              </w:rPr>
            </w:pPr>
            <w:del w:id="2119" w:author="GAV" w:date="2019-11-19T14:57:00Z">
              <w:r w:rsidRPr="00AE51EB" w:rsidDel="005B572A">
                <w:rPr>
                  <w:sz w:val="22"/>
                  <w:szCs w:val="22"/>
                  <w:rPrChange w:id="2120" w:author="GAV" w:date="2019-11-19T14:53:00Z">
                    <w:rPr/>
                  </w:rPrChange>
                </w:rPr>
                <w:delText>+</w:delText>
              </w:r>
            </w:del>
            <w:ins w:id="2121" w:author="GAV" w:date="2019-11-19T14:57:00Z">
              <w:r w:rsidR="005B572A">
                <w:rPr>
                  <w:sz w:val="22"/>
                  <w:szCs w:val="22"/>
                </w:rPr>
                <w:t>74.6</w:t>
              </w:r>
            </w:ins>
          </w:p>
        </w:tc>
        <w:tc>
          <w:tcPr>
            <w:tcW w:w="705" w:type="dxa"/>
            <w:tcBorders>
              <w:top w:val="dashSmallGap" w:sz="4" w:space="0" w:color="auto"/>
              <w:bottom w:val="dashSmallGap" w:sz="4" w:space="0" w:color="auto"/>
            </w:tcBorders>
            <w:tcPrChange w:id="2122" w:author="GAV" w:date="2019-11-19T14:57:00Z">
              <w:tcPr>
                <w:tcW w:w="708" w:type="dxa"/>
                <w:tcBorders>
                  <w:top w:val="dashSmallGap" w:sz="4" w:space="0" w:color="auto"/>
                  <w:bottom w:val="dashSmallGap" w:sz="4" w:space="0" w:color="auto"/>
                </w:tcBorders>
              </w:tcPr>
            </w:tcPrChange>
          </w:tcPr>
          <w:p w14:paraId="5914B97B" w14:textId="2CD01952" w:rsidR="00750943" w:rsidRPr="00AE51EB" w:rsidRDefault="00750943" w:rsidP="00750943">
            <w:pPr>
              <w:pStyle w:val="Compact"/>
              <w:rPr>
                <w:rFonts w:ascii="Times New Roman" w:hAnsi="Times New Roman" w:cs="Times New Roman"/>
                <w:sz w:val="22"/>
                <w:szCs w:val="22"/>
                <w:rPrChange w:id="2123" w:author="GAV" w:date="2019-11-19T14:53:00Z">
                  <w:rPr>
                    <w:rFonts w:ascii="Times New Roman" w:hAnsi="Times New Roman" w:cs="Times New Roman"/>
                  </w:rPr>
                </w:rPrChange>
              </w:rPr>
            </w:pPr>
            <w:r w:rsidRPr="00AE51EB">
              <w:rPr>
                <w:sz w:val="22"/>
                <w:szCs w:val="22"/>
                <w:rPrChange w:id="2124" w:author="GAV" w:date="2019-11-19T14:53:00Z">
                  <w:rPr/>
                </w:rPrChange>
              </w:rPr>
              <w:t>***</w:t>
            </w:r>
          </w:p>
        </w:tc>
        <w:tc>
          <w:tcPr>
            <w:tcW w:w="1276" w:type="dxa"/>
            <w:tcBorders>
              <w:top w:val="dashSmallGap" w:sz="4" w:space="0" w:color="auto"/>
              <w:bottom w:val="dashSmallGap" w:sz="4" w:space="0" w:color="auto"/>
            </w:tcBorders>
            <w:tcPrChange w:id="2125" w:author="GAV" w:date="2019-11-19T14:57:00Z">
              <w:tcPr>
                <w:tcW w:w="852" w:type="dxa"/>
                <w:tcBorders>
                  <w:top w:val="dashSmallGap" w:sz="4" w:space="0" w:color="auto"/>
                  <w:bottom w:val="dashSmallGap" w:sz="4" w:space="0" w:color="auto"/>
                </w:tcBorders>
              </w:tcPr>
            </w:tcPrChange>
          </w:tcPr>
          <w:p w14:paraId="0B1C974D" w14:textId="2454AC90" w:rsidR="00750943" w:rsidRPr="00AE51EB" w:rsidRDefault="00750943" w:rsidP="00750943">
            <w:pPr>
              <w:pStyle w:val="Compact"/>
              <w:jc w:val="right"/>
              <w:rPr>
                <w:rFonts w:ascii="Times New Roman" w:hAnsi="Times New Roman" w:cs="Times New Roman"/>
                <w:sz w:val="22"/>
                <w:szCs w:val="22"/>
                <w:rPrChange w:id="2126" w:author="GAV" w:date="2019-11-19T14:53:00Z">
                  <w:rPr>
                    <w:rFonts w:ascii="Times New Roman" w:hAnsi="Times New Roman" w:cs="Times New Roman"/>
                  </w:rPr>
                </w:rPrChange>
              </w:rPr>
            </w:pPr>
            <w:r w:rsidRPr="00AE51EB">
              <w:rPr>
                <w:sz w:val="22"/>
                <w:szCs w:val="22"/>
                <w:rPrChange w:id="2127" w:author="GAV" w:date="2019-11-19T14:53:00Z">
                  <w:rPr/>
                </w:rPrChange>
              </w:rPr>
              <w:t xml:space="preserve"> </w:t>
            </w:r>
          </w:p>
        </w:tc>
        <w:tc>
          <w:tcPr>
            <w:tcW w:w="851" w:type="dxa"/>
            <w:tcBorders>
              <w:top w:val="dashSmallGap" w:sz="4" w:space="0" w:color="auto"/>
              <w:bottom w:val="dashSmallGap" w:sz="4" w:space="0" w:color="auto"/>
            </w:tcBorders>
            <w:tcPrChange w:id="2128" w:author="GAV" w:date="2019-11-19T14:57:00Z">
              <w:tcPr>
                <w:tcW w:w="849" w:type="dxa"/>
                <w:tcBorders>
                  <w:top w:val="dashSmallGap" w:sz="4" w:space="0" w:color="auto"/>
                  <w:bottom w:val="dashSmallGap" w:sz="4" w:space="0" w:color="auto"/>
                </w:tcBorders>
              </w:tcPr>
            </w:tcPrChange>
          </w:tcPr>
          <w:p w14:paraId="62E522DD" w14:textId="6DDBC8CE" w:rsidR="00750943" w:rsidRPr="00AE51EB" w:rsidRDefault="00750943" w:rsidP="00750943">
            <w:pPr>
              <w:pStyle w:val="Compact"/>
              <w:rPr>
                <w:rFonts w:ascii="Times New Roman" w:hAnsi="Times New Roman" w:cs="Times New Roman"/>
                <w:sz w:val="22"/>
                <w:szCs w:val="22"/>
                <w:rPrChange w:id="2129" w:author="GAV" w:date="2019-11-19T14:53:00Z">
                  <w:rPr>
                    <w:rFonts w:ascii="Times New Roman" w:hAnsi="Times New Roman" w:cs="Times New Roman"/>
                  </w:rPr>
                </w:rPrChange>
              </w:rPr>
            </w:pPr>
            <w:r w:rsidRPr="00AE51EB">
              <w:rPr>
                <w:sz w:val="22"/>
                <w:szCs w:val="22"/>
                <w:rPrChange w:id="2130" w:author="GAV" w:date="2019-11-19T14:53:00Z">
                  <w:rPr/>
                </w:rPrChange>
              </w:rPr>
              <w:t xml:space="preserve"> </w:t>
            </w:r>
          </w:p>
        </w:tc>
        <w:tc>
          <w:tcPr>
            <w:tcW w:w="1278" w:type="dxa"/>
            <w:tcBorders>
              <w:top w:val="dashSmallGap" w:sz="4" w:space="0" w:color="auto"/>
              <w:bottom w:val="dashSmallGap" w:sz="4" w:space="0" w:color="auto"/>
            </w:tcBorders>
            <w:tcPrChange w:id="2131" w:author="GAV" w:date="2019-11-19T14:57:00Z">
              <w:tcPr>
                <w:tcW w:w="1701" w:type="dxa"/>
                <w:tcBorders>
                  <w:top w:val="dashSmallGap" w:sz="4" w:space="0" w:color="auto"/>
                  <w:bottom w:val="dashSmallGap" w:sz="4" w:space="0" w:color="auto"/>
                </w:tcBorders>
              </w:tcPr>
            </w:tcPrChange>
          </w:tcPr>
          <w:p w14:paraId="3E1DE032" w14:textId="1BDDF377" w:rsidR="00750943" w:rsidRPr="00AE51EB" w:rsidRDefault="00750943" w:rsidP="00750943">
            <w:pPr>
              <w:pStyle w:val="Compact"/>
              <w:jc w:val="right"/>
              <w:rPr>
                <w:rFonts w:ascii="Times New Roman" w:hAnsi="Times New Roman" w:cs="Times New Roman"/>
                <w:sz w:val="22"/>
                <w:szCs w:val="22"/>
                <w:rPrChange w:id="2132" w:author="GAV" w:date="2019-11-19T14:53:00Z">
                  <w:rPr>
                    <w:rFonts w:ascii="Times New Roman" w:hAnsi="Times New Roman" w:cs="Times New Roman"/>
                  </w:rPr>
                </w:rPrChange>
              </w:rPr>
            </w:pPr>
          </w:p>
        </w:tc>
        <w:tc>
          <w:tcPr>
            <w:tcW w:w="701" w:type="dxa"/>
            <w:tcBorders>
              <w:top w:val="dashSmallGap" w:sz="4" w:space="0" w:color="auto"/>
              <w:bottom w:val="dashSmallGap" w:sz="4" w:space="0" w:color="auto"/>
            </w:tcBorders>
            <w:tcPrChange w:id="2133" w:author="GAV" w:date="2019-11-19T14:57:00Z">
              <w:tcPr>
                <w:tcW w:w="701" w:type="dxa"/>
                <w:tcBorders>
                  <w:top w:val="dashSmallGap" w:sz="4" w:space="0" w:color="auto"/>
                  <w:bottom w:val="dashSmallGap" w:sz="4" w:space="0" w:color="auto"/>
                </w:tcBorders>
              </w:tcPr>
            </w:tcPrChange>
          </w:tcPr>
          <w:p w14:paraId="58B0C99A" w14:textId="2CD1DA0C" w:rsidR="00750943" w:rsidRPr="00AE51EB" w:rsidRDefault="00750943" w:rsidP="00750943">
            <w:pPr>
              <w:pStyle w:val="Compact"/>
              <w:rPr>
                <w:rFonts w:ascii="Times New Roman" w:hAnsi="Times New Roman" w:cs="Times New Roman"/>
                <w:sz w:val="22"/>
                <w:szCs w:val="22"/>
                <w:rPrChange w:id="2134" w:author="GAV" w:date="2019-11-19T14:53:00Z">
                  <w:rPr>
                    <w:rFonts w:ascii="Times New Roman" w:hAnsi="Times New Roman" w:cs="Times New Roman"/>
                  </w:rPr>
                </w:rPrChange>
              </w:rPr>
            </w:pPr>
          </w:p>
        </w:tc>
      </w:tr>
      <w:tr w:rsidR="00750943" w:rsidRPr="00AE51EB" w14:paraId="64E78183" w14:textId="1132F423" w:rsidTr="00AE51EB">
        <w:tc>
          <w:tcPr>
            <w:tcW w:w="1134" w:type="dxa"/>
            <w:tcBorders>
              <w:bottom w:val="single" w:sz="4" w:space="0" w:color="auto"/>
            </w:tcBorders>
            <w:tcPrChange w:id="2135" w:author="GAV" w:date="2019-11-19T14:57:00Z">
              <w:tcPr>
                <w:tcW w:w="1255" w:type="dxa"/>
                <w:tcBorders>
                  <w:bottom w:val="single" w:sz="4" w:space="0" w:color="auto"/>
                </w:tcBorders>
              </w:tcPr>
            </w:tcPrChange>
          </w:tcPr>
          <w:p w14:paraId="336879F3" w14:textId="77777777" w:rsidR="00750943" w:rsidRPr="00AE51EB" w:rsidRDefault="00750943" w:rsidP="00750943">
            <w:pPr>
              <w:pStyle w:val="Compact"/>
              <w:rPr>
                <w:rFonts w:ascii="Times New Roman" w:hAnsi="Times New Roman" w:cs="Times New Roman"/>
                <w:sz w:val="22"/>
                <w:szCs w:val="22"/>
                <w:rPrChange w:id="2136" w:author="GAV" w:date="2019-11-19T14:53:00Z">
                  <w:rPr>
                    <w:rFonts w:ascii="Times New Roman" w:hAnsi="Times New Roman" w:cs="Times New Roman"/>
                  </w:rPr>
                </w:rPrChange>
              </w:rPr>
            </w:pPr>
          </w:p>
        </w:tc>
        <w:tc>
          <w:tcPr>
            <w:tcW w:w="2268" w:type="dxa"/>
            <w:tcBorders>
              <w:top w:val="dashSmallGap" w:sz="4" w:space="0" w:color="auto"/>
            </w:tcBorders>
            <w:tcPrChange w:id="2137" w:author="GAV" w:date="2019-11-19T14:57:00Z">
              <w:tcPr>
                <w:tcW w:w="2318" w:type="dxa"/>
                <w:tcBorders>
                  <w:top w:val="dashSmallGap" w:sz="4" w:space="0" w:color="auto"/>
                </w:tcBorders>
              </w:tcPr>
            </w:tcPrChange>
          </w:tcPr>
          <w:p w14:paraId="4A1B3F56" w14:textId="0E1B96C2" w:rsidR="00750943" w:rsidRPr="00AE51EB" w:rsidRDefault="00750943" w:rsidP="00750943">
            <w:pPr>
              <w:pStyle w:val="Compact"/>
              <w:rPr>
                <w:rFonts w:ascii="Times New Roman" w:hAnsi="Times New Roman" w:cs="Times New Roman"/>
                <w:sz w:val="22"/>
                <w:szCs w:val="22"/>
                <w:rPrChange w:id="2138" w:author="GAV" w:date="2019-11-19T14:53:00Z">
                  <w:rPr>
                    <w:rFonts w:ascii="Times New Roman" w:hAnsi="Times New Roman" w:cs="Times New Roman"/>
                  </w:rPr>
                </w:rPrChange>
              </w:rPr>
            </w:pPr>
            <w:r w:rsidRPr="00AE51EB">
              <w:rPr>
                <w:sz w:val="22"/>
                <w:szCs w:val="22"/>
                <w:rPrChange w:id="2139" w:author="GAV" w:date="2019-11-19T14:53:00Z">
                  <w:rPr/>
                </w:rPrChange>
              </w:rPr>
              <w:t>Region only</w:t>
            </w:r>
          </w:p>
        </w:tc>
        <w:tc>
          <w:tcPr>
            <w:tcW w:w="1418" w:type="dxa"/>
            <w:tcBorders>
              <w:top w:val="dashSmallGap" w:sz="4" w:space="0" w:color="auto"/>
            </w:tcBorders>
            <w:tcPrChange w:id="2140" w:author="GAV" w:date="2019-11-19T14:57:00Z">
              <w:tcPr>
                <w:tcW w:w="1276" w:type="dxa"/>
                <w:tcBorders>
                  <w:top w:val="dashSmallGap" w:sz="4" w:space="0" w:color="auto"/>
                </w:tcBorders>
              </w:tcPr>
            </w:tcPrChange>
          </w:tcPr>
          <w:p w14:paraId="12599AD7" w14:textId="071CC3AA" w:rsidR="00750943" w:rsidRPr="00AE51EB" w:rsidRDefault="00750943" w:rsidP="00750943">
            <w:pPr>
              <w:pStyle w:val="Compact"/>
              <w:rPr>
                <w:rFonts w:ascii="Times New Roman" w:hAnsi="Times New Roman" w:cs="Times New Roman"/>
                <w:sz w:val="22"/>
                <w:szCs w:val="22"/>
                <w:rPrChange w:id="2141" w:author="GAV" w:date="2019-11-19T14:53:00Z">
                  <w:rPr>
                    <w:rFonts w:ascii="Times New Roman" w:hAnsi="Times New Roman" w:cs="Times New Roman"/>
                  </w:rPr>
                </w:rPrChange>
              </w:rPr>
            </w:pPr>
            <w:r w:rsidRPr="00AE51EB">
              <w:rPr>
                <w:sz w:val="22"/>
                <w:szCs w:val="22"/>
                <w:rPrChange w:id="2142" w:author="GAV" w:date="2019-11-19T14:53:00Z">
                  <w:rPr/>
                </w:rPrChange>
              </w:rPr>
              <w:t>pH</w:t>
            </w:r>
          </w:p>
        </w:tc>
        <w:tc>
          <w:tcPr>
            <w:tcW w:w="712" w:type="dxa"/>
            <w:tcBorders>
              <w:top w:val="dashSmallGap" w:sz="4" w:space="0" w:color="auto"/>
            </w:tcBorders>
            <w:tcPrChange w:id="2143" w:author="GAV" w:date="2019-11-19T14:57:00Z">
              <w:tcPr>
                <w:tcW w:w="683" w:type="dxa"/>
                <w:tcBorders>
                  <w:top w:val="dashSmallGap" w:sz="4" w:space="0" w:color="auto"/>
                </w:tcBorders>
              </w:tcPr>
            </w:tcPrChange>
          </w:tcPr>
          <w:p w14:paraId="1295E05B" w14:textId="3CFEDE2A" w:rsidR="00750943" w:rsidRPr="00AE51EB" w:rsidRDefault="00750943" w:rsidP="00750943">
            <w:pPr>
              <w:pStyle w:val="Compact"/>
              <w:jc w:val="right"/>
              <w:rPr>
                <w:rFonts w:ascii="Times New Roman" w:hAnsi="Times New Roman" w:cs="Times New Roman"/>
                <w:sz w:val="22"/>
                <w:szCs w:val="22"/>
                <w:rPrChange w:id="2144" w:author="GAV" w:date="2019-11-19T14:53:00Z">
                  <w:rPr>
                    <w:rFonts w:ascii="Times New Roman" w:hAnsi="Times New Roman" w:cs="Times New Roman"/>
                  </w:rPr>
                </w:rPrChange>
              </w:rPr>
            </w:pPr>
            <w:del w:id="2145" w:author="GAV" w:date="2019-11-19T14:58:00Z">
              <w:r w:rsidRPr="00AE51EB" w:rsidDel="005B572A">
                <w:rPr>
                  <w:sz w:val="22"/>
                  <w:szCs w:val="22"/>
                  <w:rPrChange w:id="2146" w:author="GAV" w:date="2019-11-19T14:53:00Z">
                    <w:rPr/>
                  </w:rPrChange>
                </w:rPr>
                <w:delText>+</w:delText>
              </w:r>
            </w:del>
            <w:ins w:id="2147" w:author="GAV" w:date="2019-11-19T14:58:00Z">
              <w:r w:rsidR="005B572A">
                <w:rPr>
                  <w:sz w:val="22"/>
                  <w:szCs w:val="22"/>
                </w:rPr>
                <w:t>18.5</w:t>
              </w:r>
            </w:ins>
          </w:p>
        </w:tc>
        <w:tc>
          <w:tcPr>
            <w:tcW w:w="705" w:type="dxa"/>
            <w:tcBorders>
              <w:top w:val="dashSmallGap" w:sz="4" w:space="0" w:color="auto"/>
            </w:tcBorders>
            <w:tcPrChange w:id="2148" w:author="GAV" w:date="2019-11-19T14:57:00Z">
              <w:tcPr>
                <w:tcW w:w="708" w:type="dxa"/>
                <w:tcBorders>
                  <w:top w:val="dashSmallGap" w:sz="4" w:space="0" w:color="auto"/>
                </w:tcBorders>
              </w:tcPr>
            </w:tcPrChange>
          </w:tcPr>
          <w:p w14:paraId="1ACCCA05" w14:textId="4FDAEDB1" w:rsidR="00750943" w:rsidRPr="00AE51EB" w:rsidRDefault="002B5DBF" w:rsidP="00750943">
            <w:pPr>
              <w:pStyle w:val="Compact"/>
              <w:rPr>
                <w:rFonts w:ascii="Times New Roman" w:hAnsi="Times New Roman" w:cs="Times New Roman"/>
                <w:sz w:val="22"/>
                <w:szCs w:val="22"/>
                <w:rPrChange w:id="2149" w:author="GAV" w:date="2019-11-19T14:53:00Z">
                  <w:rPr>
                    <w:rFonts w:ascii="Times New Roman" w:hAnsi="Times New Roman" w:cs="Times New Roman"/>
                  </w:rPr>
                </w:rPrChange>
              </w:rPr>
            </w:pPr>
            <w:r w:rsidRPr="00AE51EB">
              <w:rPr>
                <w:sz w:val="22"/>
                <w:szCs w:val="22"/>
                <w:rPrChange w:id="2150" w:author="GAV" w:date="2019-11-19T14:53:00Z">
                  <w:rPr/>
                </w:rPrChange>
              </w:rPr>
              <w:t>~</w:t>
            </w:r>
          </w:p>
        </w:tc>
        <w:tc>
          <w:tcPr>
            <w:tcW w:w="1276" w:type="dxa"/>
            <w:tcBorders>
              <w:top w:val="dashSmallGap" w:sz="4" w:space="0" w:color="auto"/>
            </w:tcBorders>
            <w:tcPrChange w:id="2151" w:author="GAV" w:date="2019-11-19T14:57:00Z">
              <w:tcPr>
                <w:tcW w:w="852" w:type="dxa"/>
                <w:tcBorders>
                  <w:top w:val="dashSmallGap" w:sz="4" w:space="0" w:color="auto"/>
                </w:tcBorders>
              </w:tcPr>
            </w:tcPrChange>
          </w:tcPr>
          <w:p w14:paraId="3D6ED5D1" w14:textId="51B197A2" w:rsidR="00750943" w:rsidRPr="00AE51EB" w:rsidRDefault="00D51F88" w:rsidP="00750943">
            <w:pPr>
              <w:pStyle w:val="Compact"/>
              <w:jc w:val="right"/>
              <w:rPr>
                <w:rFonts w:ascii="Times New Roman" w:hAnsi="Times New Roman" w:cs="Times New Roman"/>
                <w:sz w:val="22"/>
                <w:szCs w:val="22"/>
                <w:rPrChange w:id="2152" w:author="GAV" w:date="2019-11-19T14:53:00Z">
                  <w:rPr>
                    <w:rFonts w:ascii="Times New Roman" w:hAnsi="Times New Roman" w:cs="Times New Roman"/>
                  </w:rPr>
                </w:rPrChange>
              </w:rPr>
            </w:pPr>
            <w:del w:id="2153" w:author="GAV" w:date="2019-11-19T14:58:00Z">
              <w:r w:rsidRPr="00AE51EB" w:rsidDel="005B572A">
                <w:rPr>
                  <w:sz w:val="22"/>
                  <w:szCs w:val="22"/>
                  <w:rPrChange w:id="2154" w:author="GAV" w:date="2019-11-19T14:53:00Z">
                    <w:rPr/>
                  </w:rPrChange>
                </w:rPr>
                <w:delText>−</w:delText>
              </w:r>
            </w:del>
            <w:ins w:id="2155" w:author="GAV" w:date="2019-11-19T14:58:00Z">
              <w:r w:rsidR="005B572A">
                <w:rPr>
                  <w:sz w:val="22"/>
                  <w:szCs w:val="22"/>
                </w:rPr>
                <w:t>-53.6</w:t>
              </w:r>
            </w:ins>
          </w:p>
        </w:tc>
        <w:tc>
          <w:tcPr>
            <w:tcW w:w="851" w:type="dxa"/>
            <w:tcBorders>
              <w:top w:val="dashSmallGap" w:sz="4" w:space="0" w:color="auto"/>
            </w:tcBorders>
            <w:tcPrChange w:id="2156" w:author="GAV" w:date="2019-11-19T14:57:00Z">
              <w:tcPr>
                <w:tcW w:w="849" w:type="dxa"/>
                <w:tcBorders>
                  <w:top w:val="dashSmallGap" w:sz="4" w:space="0" w:color="auto"/>
                </w:tcBorders>
              </w:tcPr>
            </w:tcPrChange>
          </w:tcPr>
          <w:p w14:paraId="600D8F03" w14:textId="3CF6E141" w:rsidR="00750943" w:rsidRPr="00AE51EB" w:rsidRDefault="00750943" w:rsidP="00750943">
            <w:pPr>
              <w:pStyle w:val="Compact"/>
              <w:rPr>
                <w:rFonts w:ascii="Times New Roman" w:hAnsi="Times New Roman" w:cs="Times New Roman"/>
                <w:sz w:val="22"/>
                <w:szCs w:val="22"/>
                <w:rPrChange w:id="2157" w:author="GAV" w:date="2019-11-19T14:53:00Z">
                  <w:rPr>
                    <w:rFonts w:ascii="Times New Roman" w:hAnsi="Times New Roman" w:cs="Times New Roman"/>
                  </w:rPr>
                </w:rPrChange>
              </w:rPr>
            </w:pPr>
            <w:r w:rsidRPr="00AE51EB">
              <w:rPr>
                <w:sz w:val="22"/>
                <w:szCs w:val="22"/>
                <w:rPrChange w:id="2158" w:author="GAV" w:date="2019-11-19T14:53:00Z">
                  <w:rPr/>
                </w:rPrChange>
              </w:rPr>
              <w:t>*</w:t>
            </w:r>
          </w:p>
        </w:tc>
        <w:tc>
          <w:tcPr>
            <w:tcW w:w="1278" w:type="dxa"/>
            <w:tcBorders>
              <w:top w:val="dashSmallGap" w:sz="4" w:space="0" w:color="auto"/>
            </w:tcBorders>
            <w:tcPrChange w:id="2159" w:author="GAV" w:date="2019-11-19T14:57:00Z">
              <w:tcPr>
                <w:tcW w:w="1701" w:type="dxa"/>
                <w:tcBorders>
                  <w:top w:val="dashSmallGap" w:sz="4" w:space="0" w:color="auto"/>
                </w:tcBorders>
              </w:tcPr>
            </w:tcPrChange>
          </w:tcPr>
          <w:p w14:paraId="67001671" w14:textId="09A6D295" w:rsidR="00750943" w:rsidRPr="00AE51EB" w:rsidRDefault="00750943" w:rsidP="00750943">
            <w:pPr>
              <w:pStyle w:val="Compact"/>
              <w:jc w:val="right"/>
              <w:rPr>
                <w:rFonts w:ascii="Times New Roman" w:hAnsi="Times New Roman" w:cs="Times New Roman"/>
                <w:sz w:val="22"/>
                <w:szCs w:val="22"/>
                <w:rPrChange w:id="2160" w:author="GAV" w:date="2019-11-19T14:53:00Z">
                  <w:rPr>
                    <w:rFonts w:ascii="Times New Roman" w:hAnsi="Times New Roman" w:cs="Times New Roman"/>
                  </w:rPr>
                </w:rPrChange>
              </w:rPr>
            </w:pPr>
          </w:p>
        </w:tc>
        <w:tc>
          <w:tcPr>
            <w:tcW w:w="701" w:type="dxa"/>
            <w:tcBorders>
              <w:top w:val="dashSmallGap" w:sz="4" w:space="0" w:color="auto"/>
            </w:tcBorders>
            <w:tcPrChange w:id="2161" w:author="GAV" w:date="2019-11-19T14:57:00Z">
              <w:tcPr>
                <w:tcW w:w="701" w:type="dxa"/>
                <w:tcBorders>
                  <w:top w:val="dashSmallGap" w:sz="4" w:space="0" w:color="auto"/>
                </w:tcBorders>
              </w:tcPr>
            </w:tcPrChange>
          </w:tcPr>
          <w:p w14:paraId="6ACC985C" w14:textId="5FE957E6" w:rsidR="00750943" w:rsidRPr="00AE51EB" w:rsidRDefault="00750943" w:rsidP="00750943">
            <w:pPr>
              <w:pStyle w:val="Compact"/>
              <w:rPr>
                <w:rFonts w:ascii="Times New Roman" w:hAnsi="Times New Roman" w:cs="Times New Roman"/>
                <w:sz w:val="22"/>
                <w:szCs w:val="22"/>
                <w:rPrChange w:id="2162" w:author="GAV" w:date="2019-11-19T14:53:00Z">
                  <w:rPr>
                    <w:rFonts w:ascii="Times New Roman" w:hAnsi="Times New Roman" w:cs="Times New Roman"/>
                  </w:rPr>
                </w:rPrChange>
              </w:rPr>
            </w:pPr>
          </w:p>
        </w:tc>
      </w:tr>
      <w:tr w:rsidR="00D15B52" w:rsidRPr="00AE51EB" w14:paraId="1D077985" w14:textId="45FE03B9" w:rsidTr="00AE51EB">
        <w:tc>
          <w:tcPr>
            <w:tcW w:w="1134" w:type="dxa"/>
            <w:tcBorders>
              <w:top w:val="single" w:sz="4" w:space="0" w:color="auto"/>
            </w:tcBorders>
            <w:tcPrChange w:id="2163" w:author="GAV" w:date="2019-11-19T14:57:00Z">
              <w:tcPr>
                <w:tcW w:w="1255" w:type="dxa"/>
                <w:tcBorders>
                  <w:top w:val="single" w:sz="4" w:space="0" w:color="auto"/>
                </w:tcBorders>
              </w:tcPr>
            </w:tcPrChange>
          </w:tcPr>
          <w:p w14:paraId="6E4CF490" w14:textId="041C0560" w:rsidR="00D15B52" w:rsidRPr="00AE51EB" w:rsidRDefault="00D15B52" w:rsidP="00D15B52">
            <w:pPr>
              <w:pStyle w:val="Compact"/>
              <w:rPr>
                <w:rFonts w:ascii="Times New Roman" w:hAnsi="Times New Roman" w:cs="Times New Roman"/>
                <w:sz w:val="22"/>
                <w:szCs w:val="22"/>
                <w:rPrChange w:id="2164" w:author="GAV" w:date="2019-11-19T14:53:00Z">
                  <w:rPr>
                    <w:rFonts w:ascii="Times New Roman" w:hAnsi="Times New Roman" w:cs="Times New Roman"/>
                  </w:rPr>
                </w:rPrChange>
              </w:rPr>
            </w:pPr>
            <w:r w:rsidRPr="00AE51EB">
              <w:rPr>
                <w:rFonts w:ascii="Times New Roman" w:hAnsi="Times New Roman" w:cs="Times New Roman"/>
                <w:sz w:val="22"/>
                <w:szCs w:val="22"/>
                <w:rPrChange w:id="2165" w:author="GAV" w:date="2019-11-19T14:53:00Z">
                  <w:rPr>
                    <w:rFonts w:ascii="Times New Roman" w:hAnsi="Times New Roman" w:cs="Times New Roman"/>
                  </w:rPr>
                </w:rPrChange>
              </w:rPr>
              <w:t xml:space="preserve">(b) </w:t>
            </w:r>
            <w:r w:rsidRPr="00AE51EB">
              <w:rPr>
                <w:rFonts w:ascii="Times New Roman" w:hAnsi="Times New Roman" w:cs="Times New Roman"/>
                <w:i/>
                <w:sz w:val="22"/>
                <w:szCs w:val="22"/>
                <w:rPrChange w:id="2166"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167" w:author="GAV" w:date="2019-11-19T14:53:00Z">
                  <w:rPr>
                    <w:rFonts w:ascii="Times New Roman" w:hAnsi="Times New Roman" w:cs="Times New Roman"/>
                    <w:vertAlign w:val="subscript"/>
                  </w:rPr>
                </w:rPrChange>
              </w:rPr>
              <w:t>HDS</w:t>
            </w:r>
          </w:p>
        </w:tc>
        <w:tc>
          <w:tcPr>
            <w:tcW w:w="2268" w:type="dxa"/>
            <w:tcBorders>
              <w:top w:val="single" w:sz="2" w:space="0" w:color="auto"/>
            </w:tcBorders>
            <w:tcPrChange w:id="2168" w:author="GAV" w:date="2019-11-19T14:57:00Z">
              <w:tcPr>
                <w:tcW w:w="2318" w:type="dxa"/>
                <w:tcBorders>
                  <w:top w:val="single" w:sz="2" w:space="0" w:color="auto"/>
                </w:tcBorders>
              </w:tcPr>
            </w:tcPrChange>
          </w:tcPr>
          <w:p w14:paraId="194F390B" w14:textId="77777777" w:rsidR="00D15B52" w:rsidRPr="00AE51EB" w:rsidRDefault="00D15B52" w:rsidP="00D15B52">
            <w:pPr>
              <w:pStyle w:val="Compact"/>
              <w:rPr>
                <w:rFonts w:ascii="Times New Roman" w:hAnsi="Times New Roman" w:cs="Times New Roman"/>
                <w:sz w:val="22"/>
                <w:szCs w:val="22"/>
                <w:rPrChange w:id="2169" w:author="GAV" w:date="2019-11-19T14:53:00Z">
                  <w:rPr>
                    <w:rFonts w:ascii="Times New Roman" w:hAnsi="Times New Roman" w:cs="Times New Roman"/>
                  </w:rPr>
                </w:rPrChange>
              </w:rPr>
            </w:pPr>
            <w:r w:rsidRPr="00AE51EB">
              <w:rPr>
                <w:rFonts w:ascii="Times New Roman" w:hAnsi="Times New Roman" w:cs="Times New Roman"/>
                <w:sz w:val="22"/>
                <w:szCs w:val="22"/>
                <w:rPrChange w:id="2170" w:author="GAV" w:date="2019-11-19T14:53:00Z">
                  <w:rPr>
                    <w:rFonts w:ascii="Times New Roman" w:hAnsi="Times New Roman" w:cs="Times New Roman"/>
                  </w:rPr>
                </w:rPrChange>
              </w:rPr>
              <w:t>Main effect only</w:t>
            </w:r>
          </w:p>
        </w:tc>
        <w:tc>
          <w:tcPr>
            <w:tcW w:w="1418" w:type="dxa"/>
            <w:tcBorders>
              <w:top w:val="single" w:sz="2" w:space="0" w:color="auto"/>
            </w:tcBorders>
            <w:tcPrChange w:id="2171" w:author="GAV" w:date="2019-11-19T14:57:00Z">
              <w:tcPr>
                <w:tcW w:w="1276" w:type="dxa"/>
                <w:tcBorders>
                  <w:top w:val="single" w:sz="2" w:space="0" w:color="auto"/>
                </w:tcBorders>
              </w:tcPr>
            </w:tcPrChange>
          </w:tcPr>
          <w:p w14:paraId="0F4C10DF" w14:textId="5DF63C04" w:rsidR="00D15B52" w:rsidRPr="00AE51EB" w:rsidRDefault="00D15B52" w:rsidP="00D15B52">
            <w:pPr>
              <w:pStyle w:val="Compact"/>
              <w:rPr>
                <w:rFonts w:ascii="Times New Roman" w:hAnsi="Times New Roman" w:cs="Times New Roman"/>
                <w:sz w:val="22"/>
                <w:szCs w:val="22"/>
                <w:rPrChange w:id="2172" w:author="GAV" w:date="2019-11-19T14:53:00Z">
                  <w:rPr>
                    <w:rFonts w:ascii="Times New Roman" w:hAnsi="Times New Roman" w:cs="Times New Roman"/>
                  </w:rPr>
                </w:rPrChange>
              </w:rPr>
            </w:pPr>
            <w:r w:rsidRPr="00AE51EB">
              <w:rPr>
                <w:sz w:val="22"/>
                <w:szCs w:val="22"/>
                <w:rPrChange w:id="2173" w:author="GAV" w:date="2019-11-19T14:53:00Z">
                  <w:rPr/>
                </w:rPrChange>
              </w:rPr>
              <w:t>Elevation</w:t>
            </w:r>
          </w:p>
        </w:tc>
        <w:tc>
          <w:tcPr>
            <w:tcW w:w="712" w:type="dxa"/>
            <w:tcBorders>
              <w:top w:val="single" w:sz="2" w:space="0" w:color="auto"/>
            </w:tcBorders>
            <w:tcPrChange w:id="2174" w:author="GAV" w:date="2019-11-19T14:57:00Z">
              <w:tcPr>
                <w:tcW w:w="683" w:type="dxa"/>
                <w:tcBorders>
                  <w:top w:val="single" w:sz="2" w:space="0" w:color="auto"/>
                </w:tcBorders>
              </w:tcPr>
            </w:tcPrChange>
          </w:tcPr>
          <w:p w14:paraId="7430057D" w14:textId="6B1467CF" w:rsidR="00D15B52" w:rsidRPr="00AE51EB" w:rsidRDefault="00D15B52" w:rsidP="00D15B52">
            <w:pPr>
              <w:pStyle w:val="Compact"/>
              <w:jc w:val="right"/>
              <w:rPr>
                <w:rFonts w:ascii="Times New Roman" w:hAnsi="Times New Roman" w:cs="Times New Roman"/>
                <w:sz w:val="22"/>
                <w:szCs w:val="22"/>
                <w:rPrChange w:id="2175" w:author="GAV" w:date="2019-11-19T14:53:00Z">
                  <w:rPr>
                    <w:rFonts w:ascii="Times New Roman" w:hAnsi="Times New Roman" w:cs="Times New Roman"/>
                  </w:rPr>
                </w:rPrChange>
              </w:rPr>
            </w:pPr>
            <w:del w:id="2176" w:author="GAV" w:date="2019-11-19T14:58:00Z">
              <w:r w:rsidRPr="00AE51EB" w:rsidDel="005B572A">
                <w:rPr>
                  <w:sz w:val="22"/>
                  <w:szCs w:val="22"/>
                  <w:rPrChange w:id="2177" w:author="GAV" w:date="2019-11-19T14:53:00Z">
                    <w:rPr/>
                  </w:rPrChange>
                </w:rPr>
                <w:delText>+</w:delText>
              </w:r>
            </w:del>
            <w:ins w:id="2178" w:author="GAV" w:date="2019-11-19T14:58:00Z">
              <w:r w:rsidR="005B572A">
                <w:rPr>
                  <w:sz w:val="22"/>
                  <w:szCs w:val="22"/>
                </w:rPr>
                <w:t>119.3</w:t>
              </w:r>
            </w:ins>
          </w:p>
        </w:tc>
        <w:tc>
          <w:tcPr>
            <w:tcW w:w="705" w:type="dxa"/>
            <w:tcBorders>
              <w:top w:val="single" w:sz="2" w:space="0" w:color="auto"/>
            </w:tcBorders>
            <w:tcPrChange w:id="2179" w:author="GAV" w:date="2019-11-19T14:57:00Z">
              <w:tcPr>
                <w:tcW w:w="708" w:type="dxa"/>
                <w:tcBorders>
                  <w:top w:val="single" w:sz="2" w:space="0" w:color="auto"/>
                </w:tcBorders>
              </w:tcPr>
            </w:tcPrChange>
          </w:tcPr>
          <w:p w14:paraId="714F7B60" w14:textId="0C0084CA" w:rsidR="00D15B52" w:rsidRPr="00AE51EB" w:rsidRDefault="00D15B52" w:rsidP="00D15B52">
            <w:pPr>
              <w:pStyle w:val="Compact"/>
              <w:rPr>
                <w:rFonts w:ascii="Times New Roman" w:hAnsi="Times New Roman" w:cs="Times New Roman"/>
                <w:sz w:val="22"/>
                <w:szCs w:val="22"/>
                <w:rPrChange w:id="2180" w:author="GAV" w:date="2019-11-19T14:53:00Z">
                  <w:rPr>
                    <w:rFonts w:ascii="Times New Roman" w:hAnsi="Times New Roman" w:cs="Times New Roman"/>
                  </w:rPr>
                </w:rPrChange>
              </w:rPr>
            </w:pPr>
            <w:r w:rsidRPr="00AE51EB">
              <w:rPr>
                <w:sz w:val="22"/>
                <w:szCs w:val="22"/>
                <w:rPrChange w:id="2181" w:author="GAV" w:date="2019-11-19T14:53:00Z">
                  <w:rPr/>
                </w:rPrChange>
              </w:rPr>
              <w:t>**</w:t>
            </w:r>
          </w:p>
        </w:tc>
        <w:tc>
          <w:tcPr>
            <w:tcW w:w="1276" w:type="dxa"/>
            <w:tcBorders>
              <w:top w:val="single" w:sz="2" w:space="0" w:color="auto"/>
            </w:tcBorders>
            <w:tcPrChange w:id="2182" w:author="GAV" w:date="2019-11-19T14:57:00Z">
              <w:tcPr>
                <w:tcW w:w="852" w:type="dxa"/>
                <w:tcBorders>
                  <w:top w:val="single" w:sz="2" w:space="0" w:color="auto"/>
                </w:tcBorders>
              </w:tcPr>
            </w:tcPrChange>
          </w:tcPr>
          <w:p w14:paraId="113D1288" w14:textId="0AF2E3DF" w:rsidR="00D15B52" w:rsidRPr="00AE51EB" w:rsidRDefault="00D15B52" w:rsidP="00D15B52">
            <w:pPr>
              <w:pStyle w:val="Compact"/>
              <w:jc w:val="right"/>
              <w:rPr>
                <w:rFonts w:ascii="Times New Roman" w:hAnsi="Times New Roman" w:cs="Times New Roman"/>
                <w:sz w:val="22"/>
                <w:szCs w:val="22"/>
                <w:rPrChange w:id="2183" w:author="GAV" w:date="2019-11-19T14:53:00Z">
                  <w:rPr>
                    <w:rFonts w:ascii="Times New Roman" w:hAnsi="Times New Roman" w:cs="Times New Roman"/>
                  </w:rPr>
                </w:rPrChange>
              </w:rPr>
            </w:pPr>
            <w:r w:rsidRPr="00AE51EB">
              <w:rPr>
                <w:sz w:val="22"/>
                <w:szCs w:val="22"/>
                <w:rPrChange w:id="2184" w:author="GAV" w:date="2019-11-19T14:53:00Z">
                  <w:rPr/>
                </w:rPrChange>
              </w:rPr>
              <w:t xml:space="preserve"> </w:t>
            </w:r>
          </w:p>
        </w:tc>
        <w:tc>
          <w:tcPr>
            <w:tcW w:w="851" w:type="dxa"/>
            <w:tcBorders>
              <w:top w:val="single" w:sz="2" w:space="0" w:color="auto"/>
            </w:tcBorders>
            <w:tcPrChange w:id="2185" w:author="GAV" w:date="2019-11-19T14:57:00Z">
              <w:tcPr>
                <w:tcW w:w="849" w:type="dxa"/>
                <w:tcBorders>
                  <w:top w:val="single" w:sz="2" w:space="0" w:color="auto"/>
                </w:tcBorders>
              </w:tcPr>
            </w:tcPrChange>
          </w:tcPr>
          <w:p w14:paraId="6EFC9A3C" w14:textId="231C951D" w:rsidR="00D15B52" w:rsidRPr="00AE51EB" w:rsidRDefault="00D15B52" w:rsidP="00D15B52">
            <w:pPr>
              <w:pStyle w:val="Compact"/>
              <w:rPr>
                <w:rFonts w:ascii="Times New Roman" w:hAnsi="Times New Roman" w:cs="Times New Roman"/>
                <w:sz w:val="22"/>
                <w:szCs w:val="22"/>
                <w:rPrChange w:id="2186" w:author="GAV" w:date="2019-11-19T14:53:00Z">
                  <w:rPr>
                    <w:rFonts w:ascii="Times New Roman" w:hAnsi="Times New Roman" w:cs="Times New Roman"/>
                  </w:rPr>
                </w:rPrChange>
              </w:rPr>
            </w:pPr>
            <w:r w:rsidRPr="00AE51EB">
              <w:rPr>
                <w:sz w:val="22"/>
                <w:szCs w:val="22"/>
                <w:rPrChange w:id="2187" w:author="GAV" w:date="2019-11-19T14:53:00Z">
                  <w:rPr/>
                </w:rPrChange>
              </w:rPr>
              <w:t xml:space="preserve"> </w:t>
            </w:r>
          </w:p>
        </w:tc>
        <w:tc>
          <w:tcPr>
            <w:tcW w:w="1278" w:type="dxa"/>
            <w:tcBorders>
              <w:top w:val="single" w:sz="2" w:space="0" w:color="auto"/>
            </w:tcBorders>
            <w:tcPrChange w:id="2188" w:author="GAV" w:date="2019-11-19T14:57:00Z">
              <w:tcPr>
                <w:tcW w:w="1701" w:type="dxa"/>
                <w:tcBorders>
                  <w:top w:val="single" w:sz="2" w:space="0" w:color="auto"/>
                </w:tcBorders>
              </w:tcPr>
            </w:tcPrChange>
          </w:tcPr>
          <w:p w14:paraId="3F218F66" w14:textId="77777777" w:rsidR="00D15B52" w:rsidRPr="00AE51EB" w:rsidRDefault="00D15B52" w:rsidP="00750943">
            <w:pPr>
              <w:pStyle w:val="Compact"/>
              <w:jc w:val="right"/>
              <w:rPr>
                <w:rFonts w:ascii="Times New Roman" w:hAnsi="Times New Roman" w:cs="Times New Roman"/>
                <w:sz w:val="22"/>
                <w:szCs w:val="22"/>
                <w:rPrChange w:id="2189" w:author="GAV" w:date="2019-11-19T14:53:00Z">
                  <w:rPr>
                    <w:rFonts w:ascii="Times New Roman" w:hAnsi="Times New Roman" w:cs="Times New Roman"/>
                  </w:rPr>
                </w:rPrChange>
              </w:rPr>
            </w:pPr>
          </w:p>
        </w:tc>
        <w:tc>
          <w:tcPr>
            <w:tcW w:w="701" w:type="dxa"/>
            <w:tcBorders>
              <w:top w:val="single" w:sz="2" w:space="0" w:color="auto"/>
            </w:tcBorders>
            <w:tcPrChange w:id="2190" w:author="GAV" w:date="2019-11-19T14:57:00Z">
              <w:tcPr>
                <w:tcW w:w="701" w:type="dxa"/>
                <w:tcBorders>
                  <w:top w:val="single" w:sz="2" w:space="0" w:color="auto"/>
                </w:tcBorders>
              </w:tcPr>
            </w:tcPrChange>
          </w:tcPr>
          <w:p w14:paraId="3CE1A540" w14:textId="77777777" w:rsidR="00D15B52" w:rsidRPr="00AE51EB" w:rsidRDefault="00D15B52" w:rsidP="00750943">
            <w:pPr>
              <w:pStyle w:val="Compact"/>
              <w:rPr>
                <w:rFonts w:ascii="Times New Roman" w:hAnsi="Times New Roman" w:cs="Times New Roman"/>
                <w:sz w:val="22"/>
                <w:szCs w:val="22"/>
                <w:rPrChange w:id="2191" w:author="GAV" w:date="2019-11-19T14:53:00Z">
                  <w:rPr>
                    <w:rFonts w:ascii="Times New Roman" w:hAnsi="Times New Roman" w:cs="Times New Roman"/>
                  </w:rPr>
                </w:rPrChange>
              </w:rPr>
            </w:pPr>
          </w:p>
        </w:tc>
      </w:tr>
      <w:tr w:rsidR="00D15B52" w:rsidRPr="00AE51EB" w14:paraId="6B625CED" w14:textId="378D684F" w:rsidTr="00AE51EB">
        <w:tc>
          <w:tcPr>
            <w:tcW w:w="1134" w:type="dxa"/>
            <w:tcPrChange w:id="2192" w:author="GAV" w:date="2019-11-19T14:57:00Z">
              <w:tcPr>
                <w:tcW w:w="1255" w:type="dxa"/>
              </w:tcPr>
            </w:tcPrChange>
          </w:tcPr>
          <w:p w14:paraId="42CDAA33" w14:textId="77777777" w:rsidR="00D15B52" w:rsidRPr="00AE51EB" w:rsidRDefault="00D15B52" w:rsidP="00D15B52">
            <w:pPr>
              <w:pStyle w:val="Compact"/>
              <w:rPr>
                <w:rFonts w:ascii="Times New Roman" w:hAnsi="Times New Roman" w:cs="Times New Roman"/>
                <w:sz w:val="22"/>
                <w:szCs w:val="22"/>
                <w:rPrChange w:id="2193" w:author="GAV" w:date="2019-11-19T14:53:00Z">
                  <w:rPr>
                    <w:rFonts w:ascii="Times New Roman" w:hAnsi="Times New Roman" w:cs="Times New Roman"/>
                  </w:rPr>
                </w:rPrChange>
              </w:rPr>
            </w:pPr>
          </w:p>
        </w:tc>
        <w:tc>
          <w:tcPr>
            <w:tcW w:w="2268" w:type="dxa"/>
            <w:tcPrChange w:id="2194" w:author="GAV" w:date="2019-11-19T14:57:00Z">
              <w:tcPr>
                <w:tcW w:w="2318" w:type="dxa"/>
              </w:tcPr>
            </w:tcPrChange>
          </w:tcPr>
          <w:p w14:paraId="670739EC" w14:textId="77777777" w:rsidR="00D15B52" w:rsidRPr="00AE51EB" w:rsidRDefault="00D15B52" w:rsidP="00D15B52">
            <w:pPr>
              <w:pStyle w:val="Compact"/>
              <w:rPr>
                <w:rFonts w:ascii="Times New Roman" w:hAnsi="Times New Roman" w:cs="Times New Roman"/>
                <w:sz w:val="22"/>
                <w:szCs w:val="22"/>
                <w:rPrChange w:id="2195" w:author="GAV" w:date="2019-11-19T14:53:00Z">
                  <w:rPr>
                    <w:rFonts w:ascii="Times New Roman" w:hAnsi="Times New Roman" w:cs="Times New Roman"/>
                  </w:rPr>
                </w:rPrChange>
              </w:rPr>
            </w:pPr>
          </w:p>
        </w:tc>
        <w:tc>
          <w:tcPr>
            <w:tcW w:w="1418" w:type="dxa"/>
            <w:tcPrChange w:id="2196" w:author="GAV" w:date="2019-11-19T14:57:00Z">
              <w:tcPr>
                <w:tcW w:w="1276" w:type="dxa"/>
              </w:tcPr>
            </w:tcPrChange>
          </w:tcPr>
          <w:p w14:paraId="1B45F2F2" w14:textId="53862390" w:rsidR="00D15B52" w:rsidRPr="00AE51EB" w:rsidRDefault="00D15B52" w:rsidP="00D15B52">
            <w:pPr>
              <w:pStyle w:val="Compact"/>
              <w:rPr>
                <w:rFonts w:ascii="Times New Roman" w:hAnsi="Times New Roman" w:cs="Times New Roman"/>
                <w:sz w:val="22"/>
                <w:szCs w:val="22"/>
                <w:rPrChange w:id="2197" w:author="GAV" w:date="2019-11-19T14:53:00Z">
                  <w:rPr>
                    <w:rFonts w:ascii="Times New Roman" w:hAnsi="Times New Roman" w:cs="Times New Roman"/>
                  </w:rPr>
                </w:rPrChange>
              </w:rPr>
            </w:pPr>
            <w:r w:rsidRPr="00AE51EB">
              <w:rPr>
                <w:sz w:val="22"/>
                <w:szCs w:val="22"/>
                <w:rPrChange w:id="2198" w:author="GAV" w:date="2019-11-19T14:53:00Z">
                  <w:rPr/>
                </w:rPrChange>
              </w:rPr>
              <w:t>MAP</w:t>
            </w:r>
          </w:p>
        </w:tc>
        <w:tc>
          <w:tcPr>
            <w:tcW w:w="712" w:type="dxa"/>
            <w:tcPrChange w:id="2199" w:author="GAV" w:date="2019-11-19T14:57:00Z">
              <w:tcPr>
                <w:tcW w:w="683" w:type="dxa"/>
              </w:tcPr>
            </w:tcPrChange>
          </w:tcPr>
          <w:p w14:paraId="6585EA14" w14:textId="3CBB059E" w:rsidR="00D15B52" w:rsidRPr="00AE51EB" w:rsidRDefault="00D15B52" w:rsidP="00D15B52">
            <w:pPr>
              <w:pStyle w:val="Compact"/>
              <w:jc w:val="right"/>
              <w:rPr>
                <w:rFonts w:ascii="Times New Roman" w:hAnsi="Times New Roman" w:cs="Times New Roman"/>
                <w:sz w:val="22"/>
                <w:szCs w:val="22"/>
                <w:rPrChange w:id="2200" w:author="GAV" w:date="2019-11-19T14:53:00Z">
                  <w:rPr>
                    <w:rFonts w:ascii="Times New Roman" w:hAnsi="Times New Roman" w:cs="Times New Roman"/>
                  </w:rPr>
                </w:rPrChange>
              </w:rPr>
            </w:pPr>
            <w:del w:id="2201" w:author="GAV" w:date="2019-11-19T14:58:00Z">
              <w:r w:rsidRPr="00AE51EB" w:rsidDel="005B572A">
                <w:rPr>
                  <w:sz w:val="22"/>
                  <w:szCs w:val="22"/>
                  <w:rPrChange w:id="2202" w:author="GAV" w:date="2019-11-19T14:53:00Z">
                    <w:rPr/>
                  </w:rPrChange>
                </w:rPr>
                <w:delText>+</w:delText>
              </w:r>
            </w:del>
            <w:ins w:id="2203" w:author="GAV" w:date="2019-11-19T14:58:00Z">
              <w:r w:rsidR="005B572A">
                <w:rPr>
                  <w:sz w:val="22"/>
                  <w:szCs w:val="22"/>
                </w:rPr>
                <w:t>266.1</w:t>
              </w:r>
            </w:ins>
          </w:p>
        </w:tc>
        <w:tc>
          <w:tcPr>
            <w:tcW w:w="705" w:type="dxa"/>
            <w:tcPrChange w:id="2204" w:author="GAV" w:date="2019-11-19T14:57:00Z">
              <w:tcPr>
                <w:tcW w:w="708" w:type="dxa"/>
              </w:tcPr>
            </w:tcPrChange>
          </w:tcPr>
          <w:p w14:paraId="5D71FBFF" w14:textId="319C70AE" w:rsidR="00D15B52" w:rsidRPr="00AE51EB" w:rsidRDefault="00D15B52" w:rsidP="00D15B52">
            <w:pPr>
              <w:pStyle w:val="Compact"/>
              <w:rPr>
                <w:rFonts w:ascii="Times New Roman" w:hAnsi="Times New Roman" w:cs="Times New Roman"/>
                <w:sz w:val="22"/>
                <w:szCs w:val="22"/>
                <w:rPrChange w:id="2205" w:author="GAV" w:date="2019-11-19T14:53:00Z">
                  <w:rPr>
                    <w:rFonts w:ascii="Times New Roman" w:hAnsi="Times New Roman" w:cs="Times New Roman"/>
                  </w:rPr>
                </w:rPrChange>
              </w:rPr>
            </w:pPr>
            <w:r w:rsidRPr="00AE51EB">
              <w:rPr>
                <w:sz w:val="22"/>
                <w:szCs w:val="22"/>
                <w:rPrChange w:id="2206" w:author="GAV" w:date="2019-11-19T14:53:00Z">
                  <w:rPr/>
                </w:rPrChange>
              </w:rPr>
              <w:t>***</w:t>
            </w:r>
          </w:p>
        </w:tc>
        <w:tc>
          <w:tcPr>
            <w:tcW w:w="1276" w:type="dxa"/>
            <w:tcPrChange w:id="2207" w:author="GAV" w:date="2019-11-19T14:57:00Z">
              <w:tcPr>
                <w:tcW w:w="852" w:type="dxa"/>
              </w:tcPr>
            </w:tcPrChange>
          </w:tcPr>
          <w:p w14:paraId="78DD53B4" w14:textId="599BA30B" w:rsidR="00D15B52" w:rsidRPr="00AE51EB" w:rsidRDefault="00D15B52" w:rsidP="00D15B52">
            <w:pPr>
              <w:pStyle w:val="Compact"/>
              <w:jc w:val="right"/>
              <w:rPr>
                <w:rFonts w:ascii="Times New Roman" w:hAnsi="Times New Roman" w:cs="Times New Roman"/>
                <w:sz w:val="22"/>
                <w:szCs w:val="22"/>
                <w:rPrChange w:id="2208" w:author="GAV" w:date="2019-11-19T14:53:00Z">
                  <w:rPr>
                    <w:rFonts w:ascii="Times New Roman" w:hAnsi="Times New Roman" w:cs="Times New Roman"/>
                  </w:rPr>
                </w:rPrChange>
              </w:rPr>
            </w:pPr>
            <w:r w:rsidRPr="00AE51EB">
              <w:rPr>
                <w:sz w:val="22"/>
                <w:szCs w:val="22"/>
                <w:rPrChange w:id="2209" w:author="GAV" w:date="2019-11-19T14:53:00Z">
                  <w:rPr/>
                </w:rPrChange>
              </w:rPr>
              <w:t xml:space="preserve"> </w:t>
            </w:r>
          </w:p>
        </w:tc>
        <w:tc>
          <w:tcPr>
            <w:tcW w:w="851" w:type="dxa"/>
            <w:tcPrChange w:id="2210" w:author="GAV" w:date="2019-11-19T14:57:00Z">
              <w:tcPr>
                <w:tcW w:w="849" w:type="dxa"/>
              </w:tcPr>
            </w:tcPrChange>
          </w:tcPr>
          <w:p w14:paraId="5DE11A13" w14:textId="42CAC30C" w:rsidR="00D15B52" w:rsidRPr="00AE51EB" w:rsidRDefault="00D15B52" w:rsidP="00D15B52">
            <w:pPr>
              <w:pStyle w:val="Compact"/>
              <w:rPr>
                <w:rFonts w:ascii="Times New Roman" w:hAnsi="Times New Roman" w:cs="Times New Roman"/>
                <w:sz w:val="22"/>
                <w:szCs w:val="22"/>
                <w:rPrChange w:id="2211" w:author="GAV" w:date="2019-11-19T14:53:00Z">
                  <w:rPr>
                    <w:rFonts w:ascii="Times New Roman" w:hAnsi="Times New Roman" w:cs="Times New Roman"/>
                  </w:rPr>
                </w:rPrChange>
              </w:rPr>
            </w:pPr>
            <w:r w:rsidRPr="00AE51EB">
              <w:rPr>
                <w:sz w:val="22"/>
                <w:szCs w:val="22"/>
                <w:rPrChange w:id="2212" w:author="GAV" w:date="2019-11-19T14:53:00Z">
                  <w:rPr/>
                </w:rPrChange>
              </w:rPr>
              <w:t xml:space="preserve"> </w:t>
            </w:r>
          </w:p>
        </w:tc>
        <w:tc>
          <w:tcPr>
            <w:tcW w:w="1278" w:type="dxa"/>
            <w:tcPrChange w:id="2213" w:author="GAV" w:date="2019-11-19T14:57:00Z">
              <w:tcPr>
                <w:tcW w:w="1701" w:type="dxa"/>
              </w:tcPr>
            </w:tcPrChange>
          </w:tcPr>
          <w:p w14:paraId="29C76AB8" w14:textId="77777777" w:rsidR="00D15B52" w:rsidRPr="00AE51EB" w:rsidRDefault="00D15B52" w:rsidP="00750943">
            <w:pPr>
              <w:pStyle w:val="Compact"/>
              <w:jc w:val="right"/>
              <w:rPr>
                <w:rFonts w:ascii="Times New Roman" w:hAnsi="Times New Roman" w:cs="Times New Roman"/>
                <w:sz w:val="22"/>
                <w:szCs w:val="22"/>
                <w:rPrChange w:id="2214" w:author="GAV" w:date="2019-11-19T14:53:00Z">
                  <w:rPr>
                    <w:rFonts w:ascii="Times New Roman" w:hAnsi="Times New Roman" w:cs="Times New Roman"/>
                  </w:rPr>
                </w:rPrChange>
              </w:rPr>
            </w:pPr>
          </w:p>
        </w:tc>
        <w:tc>
          <w:tcPr>
            <w:tcW w:w="701" w:type="dxa"/>
            <w:tcPrChange w:id="2215" w:author="GAV" w:date="2019-11-19T14:57:00Z">
              <w:tcPr>
                <w:tcW w:w="701" w:type="dxa"/>
              </w:tcPr>
            </w:tcPrChange>
          </w:tcPr>
          <w:p w14:paraId="46E7734B" w14:textId="77777777" w:rsidR="00D15B52" w:rsidRPr="00AE51EB" w:rsidRDefault="00D15B52" w:rsidP="00750943">
            <w:pPr>
              <w:pStyle w:val="Compact"/>
              <w:rPr>
                <w:rFonts w:ascii="Times New Roman" w:hAnsi="Times New Roman" w:cs="Times New Roman"/>
                <w:sz w:val="22"/>
                <w:szCs w:val="22"/>
                <w:rPrChange w:id="2216" w:author="GAV" w:date="2019-11-19T14:53:00Z">
                  <w:rPr>
                    <w:rFonts w:ascii="Times New Roman" w:hAnsi="Times New Roman" w:cs="Times New Roman"/>
                  </w:rPr>
                </w:rPrChange>
              </w:rPr>
            </w:pPr>
          </w:p>
        </w:tc>
      </w:tr>
      <w:tr w:rsidR="00D15B52" w:rsidRPr="00AE51EB" w14:paraId="5210E479" w14:textId="383EE0DC" w:rsidTr="00AE51EB">
        <w:tc>
          <w:tcPr>
            <w:tcW w:w="1134" w:type="dxa"/>
            <w:tcPrChange w:id="2217" w:author="GAV" w:date="2019-11-19T14:57:00Z">
              <w:tcPr>
                <w:tcW w:w="1255" w:type="dxa"/>
              </w:tcPr>
            </w:tcPrChange>
          </w:tcPr>
          <w:p w14:paraId="3793E1B1" w14:textId="77777777" w:rsidR="00D15B52" w:rsidRPr="00AE51EB" w:rsidRDefault="00D15B52" w:rsidP="00D15B52">
            <w:pPr>
              <w:pStyle w:val="Compact"/>
              <w:rPr>
                <w:rFonts w:ascii="Times New Roman" w:hAnsi="Times New Roman" w:cs="Times New Roman"/>
                <w:sz w:val="22"/>
                <w:szCs w:val="22"/>
                <w:rPrChange w:id="2218" w:author="GAV" w:date="2019-11-19T14:53:00Z">
                  <w:rPr>
                    <w:rFonts w:ascii="Times New Roman" w:hAnsi="Times New Roman" w:cs="Times New Roman"/>
                  </w:rPr>
                </w:rPrChange>
              </w:rPr>
            </w:pPr>
          </w:p>
        </w:tc>
        <w:tc>
          <w:tcPr>
            <w:tcW w:w="2268" w:type="dxa"/>
            <w:tcPrChange w:id="2219" w:author="GAV" w:date="2019-11-19T14:57:00Z">
              <w:tcPr>
                <w:tcW w:w="2318" w:type="dxa"/>
              </w:tcPr>
            </w:tcPrChange>
          </w:tcPr>
          <w:p w14:paraId="3F4604DD" w14:textId="77777777" w:rsidR="00D15B52" w:rsidRPr="00AE51EB" w:rsidRDefault="00D15B52" w:rsidP="00D15B52">
            <w:pPr>
              <w:pStyle w:val="Compact"/>
              <w:rPr>
                <w:rFonts w:ascii="Times New Roman" w:hAnsi="Times New Roman" w:cs="Times New Roman"/>
                <w:sz w:val="22"/>
                <w:szCs w:val="22"/>
                <w:rPrChange w:id="2220" w:author="GAV" w:date="2019-11-19T14:53:00Z">
                  <w:rPr>
                    <w:rFonts w:ascii="Times New Roman" w:hAnsi="Times New Roman" w:cs="Times New Roman"/>
                  </w:rPr>
                </w:rPrChange>
              </w:rPr>
            </w:pPr>
          </w:p>
        </w:tc>
        <w:tc>
          <w:tcPr>
            <w:tcW w:w="1418" w:type="dxa"/>
            <w:tcPrChange w:id="2221" w:author="GAV" w:date="2019-11-19T14:57:00Z">
              <w:tcPr>
                <w:tcW w:w="1276" w:type="dxa"/>
              </w:tcPr>
            </w:tcPrChange>
          </w:tcPr>
          <w:p w14:paraId="7C3569A6" w14:textId="3E798513" w:rsidR="00D15B52" w:rsidRPr="00AE51EB" w:rsidRDefault="00D15B52" w:rsidP="00D15B52">
            <w:pPr>
              <w:pStyle w:val="Compact"/>
              <w:rPr>
                <w:rFonts w:ascii="Times New Roman" w:hAnsi="Times New Roman" w:cs="Times New Roman"/>
                <w:sz w:val="22"/>
                <w:szCs w:val="22"/>
                <w:rPrChange w:id="2222" w:author="GAV" w:date="2019-11-19T14:53:00Z">
                  <w:rPr>
                    <w:rFonts w:ascii="Times New Roman" w:hAnsi="Times New Roman" w:cs="Times New Roman"/>
                  </w:rPr>
                </w:rPrChange>
              </w:rPr>
            </w:pPr>
            <w:r w:rsidRPr="00AE51EB">
              <w:rPr>
                <w:sz w:val="22"/>
                <w:szCs w:val="22"/>
                <w:rPrChange w:id="2223" w:author="GAV" w:date="2019-11-19T14:53:00Z">
                  <w:rPr/>
                </w:rPrChange>
              </w:rPr>
              <w:t>PDQ</w:t>
            </w:r>
          </w:p>
        </w:tc>
        <w:tc>
          <w:tcPr>
            <w:tcW w:w="712" w:type="dxa"/>
            <w:tcPrChange w:id="2224" w:author="GAV" w:date="2019-11-19T14:57:00Z">
              <w:tcPr>
                <w:tcW w:w="683" w:type="dxa"/>
              </w:tcPr>
            </w:tcPrChange>
          </w:tcPr>
          <w:p w14:paraId="2822FD91" w14:textId="255CC03A" w:rsidR="00D15B52" w:rsidRPr="00AE51EB" w:rsidRDefault="00D15B52" w:rsidP="00D15B52">
            <w:pPr>
              <w:pStyle w:val="Compact"/>
              <w:jc w:val="right"/>
              <w:rPr>
                <w:rFonts w:ascii="Times New Roman" w:hAnsi="Times New Roman" w:cs="Times New Roman"/>
                <w:sz w:val="22"/>
                <w:szCs w:val="22"/>
                <w:rPrChange w:id="2225" w:author="GAV" w:date="2019-11-19T14:53:00Z">
                  <w:rPr>
                    <w:rFonts w:ascii="Times New Roman" w:hAnsi="Times New Roman" w:cs="Times New Roman"/>
                  </w:rPr>
                </w:rPrChange>
              </w:rPr>
            </w:pPr>
            <w:del w:id="2226" w:author="GAV" w:date="2019-11-19T14:58:00Z">
              <w:r w:rsidRPr="00AE51EB" w:rsidDel="005B572A">
                <w:rPr>
                  <w:sz w:val="22"/>
                  <w:szCs w:val="22"/>
                  <w:rPrChange w:id="2227" w:author="GAV" w:date="2019-11-19T14:53:00Z">
                    <w:rPr/>
                  </w:rPrChange>
                </w:rPr>
                <w:delText>+</w:delText>
              </w:r>
            </w:del>
            <w:ins w:id="2228" w:author="GAV" w:date="2019-11-19T14:58:00Z">
              <w:r w:rsidR="005B572A">
                <w:rPr>
                  <w:sz w:val="22"/>
                  <w:szCs w:val="22"/>
                </w:rPr>
                <w:t>189.4</w:t>
              </w:r>
            </w:ins>
          </w:p>
        </w:tc>
        <w:tc>
          <w:tcPr>
            <w:tcW w:w="705" w:type="dxa"/>
            <w:tcPrChange w:id="2229" w:author="GAV" w:date="2019-11-19T14:57:00Z">
              <w:tcPr>
                <w:tcW w:w="708" w:type="dxa"/>
              </w:tcPr>
            </w:tcPrChange>
          </w:tcPr>
          <w:p w14:paraId="61666BAE" w14:textId="49911C52" w:rsidR="00D15B52" w:rsidRPr="00AE51EB" w:rsidRDefault="00D15B52" w:rsidP="00D15B52">
            <w:pPr>
              <w:pStyle w:val="Compact"/>
              <w:rPr>
                <w:rFonts w:ascii="Times New Roman" w:hAnsi="Times New Roman" w:cs="Times New Roman"/>
                <w:sz w:val="22"/>
                <w:szCs w:val="22"/>
                <w:rPrChange w:id="2230" w:author="GAV" w:date="2019-11-19T14:53:00Z">
                  <w:rPr>
                    <w:rFonts w:ascii="Times New Roman" w:hAnsi="Times New Roman" w:cs="Times New Roman"/>
                  </w:rPr>
                </w:rPrChange>
              </w:rPr>
            </w:pPr>
            <w:r w:rsidRPr="00AE51EB">
              <w:rPr>
                <w:sz w:val="22"/>
                <w:szCs w:val="22"/>
                <w:rPrChange w:id="2231" w:author="GAV" w:date="2019-11-19T14:53:00Z">
                  <w:rPr/>
                </w:rPrChange>
              </w:rPr>
              <w:t>***</w:t>
            </w:r>
          </w:p>
        </w:tc>
        <w:tc>
          <w:tcPr>
            <w:tcW w:w="1276" w:type="dxa"/>
            <w:tcPrChange w:id="2232" w:author="GAV" w:date="2019-11-19T14:57:00Z">
              <w:tcPr>
                <w:tcW w:w="852" w:type="dxa"/>
              </w:tcPr>
            </w:tcPrChange>
          </w:tcPr>
          <w:p w14:paraId="313DE168" w14:textId="5EF8516D" w:rsidR="00D15B52" w:rsidRPr="00AE51EB" w:rsidRDefault="00D15B52" w:rsidP="00D15B52">
            <w:pPr>
              <w:pStyle w:val="Compact"/>
              <w:jc w:val="right"/>
              <w:rPr>
                <w:rFonts w:ascii="Times New Roman" w:hAnsi="Times New Roman" w:cs="Times New Roman"/>
                <w:sz w:val="22"/>
                <w:szCs w:val="22"/>
                <w:rPrChange w:id="2233" w:author="GAV" w:date="2019-11-19T14:53:00Z">
                  <w:rPr>
                    <w:rFonts w:ascii="Times New Roman" w:hAnsi="Times New Roman" w:cs="Times New Roman"/>
                  </w:rPr>
                </w:rPrChange>
              </w:rPr>
            </w:pPr>
            <w:r w:rsidRPr="00AE51EB">
              <w:rPr>
                <w:sz w:val="22"/>
                <w:szCs w:val="22"/>
                <w:rPrChange w:id="2234" w:author="GAV" w:date="2019-11-19T14:53:00Z">
                  <w:rPr/>
                </w:rPrChange>
              </w:rPr>
              <w:t xml:space="preserve"> </w:t>
            </w:r>
          </w:p>
        </w:tc>
        <w:tc>
          <w:tcPr>
            <w:tcW w:w="851" w:type="dxa"/>
            <w:tcPrChange w:id="2235" w:author="GAV" w:date="2019-11-19T14:57:00Z">
              <w:tcPr>
                <w:tcW w:w="849" w:type="dxa"/>
              </w:tcPr>
            </w:tcPrChange>
          </w:tcPr>
          <w:p w14:paraId="2DFD1B8A" w14:textId="7758A20E" w:rsidR="00D15B52" w:rsidRPr="00AE51EB" w:rsidRDefault="00D15B52" w:rsidP="00D15B52">
            <w:pPr>
              <w:pStyle w:val="Compact"/>
              <w:rPr>
                <w:rFonts w:ascii="Times New Roman" w:hAnsi="Times New Roman" w:cs="Times New Roman"/>
                <w:sz w:val="22"/>
                <w:szCs w:val="22"/>
                <w:rPrChange w:id="2236" w:author="GAV" w:date="2019-11-19T14:53:00Z">
                  <w:rPr>
                    <w:rFonts w:ascii="Times New Roman" w:hAnsi="Times New Roman" w:cs="Times New Roman"/>
                  </w:rPr>
                </w:rPrChange>
              </w:rPr>
            </w:pPr>
            <w:r w:rsidRPr="00AE51EB">
              <w:rPr>
                <w:sz w:val="22"/>
                <w:szCs w:val="22"/>
                <w:rPrChange w:id="2237" w:author="GAV" w:date="2019-11-19T14:53:00Z">
                  <w:rPr/>
                </w:rPrChange>
              </w:rPr>
              <w:t xml:space="preserve"> </w:t>
            </w:r>
          </w:p>
        </w:tc>
        <w:tc>
          <w:tcPr>
            <w:tcW w:w="1278" w:type="dxa"/>
            <w:tcPrChange w:id="2238" w:author="GAV" w:date="2019-11-19T14:57:00Z">
              <w:tcPr>
                <w:tcW w:w="1701" w:type="dxa"/>
              </w:tcPr>
            </w:tcPrChange>
          </w:tcPr>
          <w:p w14:paraId="13DDF654" w14:textId="77777777" w:rsidR="00D15B52" w:rsidRPr="00AE51EB" w:rsidRDefault="00D15B52" w:rsidP="00750943">
            <w:pPr>
              <w:pStyle w:val="Compact"/>
              <w:jc w:val="right"/>
              <w:rPr>
                <w:rFonts w:ascii="Times New Roman" w:hAnsi="Times New Roman" w:cs="Times New Roman"/>
                <w:sz w:val="22"/>
                <w:szCs w:val="22"/>
                <w:rPrChange w:id="2239" w:author="GAV" w:date="2019-11-19T14:53:00Z">
                  <w:rPr>
                    <w:rFonts w:ascii="Times New Roman" w:hAnsi="Times New Roman" w:cs="Times New Roman"/>
                  </w:rPr>
                </w:rPrChange>
              </w:rPr>
            </w:pPr>
          </w:p>
        </w:tc>
        <w:tc>
          <w:tcPr>
            <w:tcW w:w="701" w:type="dxa"/>
            <w:tcPrChange w:id="2240" w:author="GAV" w:date="2019-11-19T14:57:00Z">
              <w:tcPr>
                <w:tcW w:w="701" w:type="dxa"/>
              </w:tcPr>
            </w:tcPrChange>
          </w:tcPr>
          <w:p w14:paraId="5F451EE1" w14:textId="77777777" w:rsidR="00D15B52" w:rsidRPr="00AE51EB" w:rsidRDefault="00D15B52" w:rsidP="00750943">
            <w:pPr>
              <w:pStyle w:val="Compact"/>
              <w:rPr>
                <w:rFonts w:ascii="Times New Roman" w:hAnsi="Times New Roman" w:cs="Times New Roman"/>
                <w:sz w:val="22"/>
                <w:szCs w:val="22"/>
                <w:rPrChange w:id="2241" w:author="GAV" w:date="2019-11-19T14:53:00Z">
                  <w:rPr>
                    <w:rFonts w:ascii="Times New Roman" w:hAnsi="Times New Roman" w:cs="Times New Roman"/>
                  </w:rPr>
                </w:rPrChange>
              </w:rPr>
            </w:pPr>
          </w:p>
        </w:tc>
      </w:tr>
      <w:tr w:rsidR="00D15B52" w:rsidRPr="00AE51EB" w14:paraId="67434E0C" w14:textId="79BE7819" w:rsidTr="00AE51EB">
        <w:tc>
          <w:tcPr>
            <w:tcW w:w="1134" w:type="dxa"/>
            <w:tcPrChange w:id="2242" w:author="GAV" w:date="2019-11-19T14:57:00Z">
              <w:tcPr>
                <w:tcW w:w="1255" w:type="dxa"/>
              </w:tcPr>
            </w:tcPrChange>
          </w:tcPr>
          <w:p w14:paraId="6D19E55F" w14:textId="77777777" w:rsidR="00D15B52" w:rsidRPr="00AE51EB" w:rsidRDefault="00D15B52" w:rsidP="00D15B52">
            <w:pPr>
              <w:pStyle w:val="Compact"/>
              <w:rPr>
                <w:rFonts w:ascii="Times New Roman" w:hAnsi="Times New Roman" w:cs="Times New Roman"/>
                <w:sz w:val="22"/>
                <w:szCs w:val="22"/>
                <w:rPrChange w:id="2243" w:author="GAV" w:date="2019-11-19T14:53:00Z">
                  <w:rPr>
                    <w:rFonts w:ascii="Times New Roman" w:hAnsi="Times New Roman" w:cs="Times New Roman"/>
                  </w:rPr>
                </w:rPrChange>
              </w:rPr>
            </w:pPr>
          </w:p>
        </w:tc>
        <w:tc>
          <w:tcPr>
            <w:tcW w:w="2268" w:type="dxa"/>
            <w:tcPrChange w:id="2244" w:author="GAV" w:date="2019-11-19T14:57:00Z">
              <w:tcPr>
                <w:tcW w:w="2318" w:type="dxa"/>
              </w:tcPr>
            </w:tcPrChange>
          </w:tcPr>
          <w:p w14:paraId="1581718A" w14:textId="77777777" w:rsidR="00D15B52" w:rsidRPr="00AE51EB" w:rsidRDefault="00D15B52" w:rsidP="00D15B52">
            <w:pPr>
              <w:pStyle w:val="Compact"/>
              <w:rPr>
                <w:rFonts w:ascii="Times New Roman" w:hAnsi="Times New Roman" w:cs="Times New Roman"/>
                <w:sz w:val="22"/>
                <w:szCs w:val="22"/>
                <w:rPrChange w:id="2245" w:author="GAV" w:date="2019-11-19T14:53:00Z">
                  <w:rPr>
                    <w:rFonts w:ascii="Times New Roman" w:hAnsi="Times New Roman" w:cs="Times New Roman"/>
                  </w:rPr>
                </w:rPrChange>
              </w:rPr>
            </w:pPr>
          </w:p>
        </w:tc>
        <w:tc>
          <w:tcPr>
            <w:tcW w:w="1418" w:type="dxa"/>
            <w:tcPrChange w:id="2246" w:author="GAV" w:date="2019-11-19T14:57:00Z">
              <w:tcPr>
                <w:tcW w:w="1276" w:type="dxa"/>
              </w:tcPr>
            </w:tcPrChange>
          </w:tcPr>
          <w:p w14:paraId="21ED70B5" w14:textId="2C1716B0" w:rsidR="00D15B52" w:rsidRPr="00AE51EB" w:rsidRDefault="00D15B52" w:rsidP="00D15B52">
            <w:pPr>
              <w:pStyle w:val="Compact"/>
              <w:rPr>
                <w:rFonts w:ascii="Times New Roman" w:hAnsi="Times New Roman" w:cs="Times New Roman"/>
                <w:sz w:val="22"/>
                <w:szCs w:val="22"/>
                <w:rPrChange w:id="2247" w:author="GAV" w:date="2019-11-19T14:53:00Z">
                  <w:rPr>
                    <w:rFonts w:ascii="Times New Roman" w:hAnsi="Times New Roman" w:cs="Times New Roman"/>
                  </w:rPr>
                </w:rPrChange>
              </w:rPr>
            </w:pPr>
            <w:r w:rsidRPr="00AE51EB">
              <w:rPr>
                <w:sz w:val="22"/>
                <w:szCs w:val="22"/>
                <w:rPrChange w:id="2248" w:author="GAV" w:date="2019-11-19T14:53:00Z">
                  <w:rPr/>
                </w:rPrChange>
              </w:rPr>
              <w:t>Surface T</w:t>
            </w:r>
          </w:p>
        </w:tc>
        <w:tc>
          <w:tcPr>
            <w:tcW w:w="712" w:type="dxa"/>
            <w:tcPrChange w:id="2249" w:author="GAV" w:date="2019-11-19T14:57:00Z">
              <w:tcPr>
                <w:tcW w:w="683" w:type="dxa"/>
              </w:tcPr>
            </w:tcPrChange>
          </w:tcPr>
          <w:p w14:paraId="2D09A4B9" w14:textId="63575E8B" w:rsidR="00D15B52" w:rsidRPr="00AE51EB" w:rsidRDefault="00D15B52" w:rsidP="00D15B52">
            <w:pPr>
              <w:pStyle w:val="Compact"/>
              <w:jc w:val="right"/>
              <w:rPr>
                <w:rFonts w:ascii="Times New Roman" w:hAnsi="Times New Roman" w:cs="Times New Roman"/>
                <w:sz w:val="22"/>
                <w:szCs w:val="22"/>
                <w:rPrChange w:id="2250" w:author="GAV" w:date="2019-11-19T14:53:00Z">
                  <w:rPr>
                    <w:rFonts w:ascii="Times New Roman" w:hAnsi="Times New Roman" w:cs="Times New Roman"/>
                  </w:rPr>
                </w:rPrChange>
              </w:rPr>
            </w:pPr>
            <w:del w:id="2251" w:author="GAV" w:date="2019-11-19T14:58:00Z">
              <w:r w:rsidRPr="00AE51EB" w:rsidDel="005B572A">
                <w:rPr>
                  <w:sz w:val="22"/>
                  <w:szCs w:val="22"/>
                  <w:rPrChange w:id="2252" w:author="GAV" w:date="2019-11-19T14:53:00Z">
                    <w:rPr/>
                  </w:rPrChange>
                </w:rPr>
                <w:delText>+</w:delText>
              </w:r>
            </w:del>
            <w:ins w:id="2253" w:author="GAV" w:date="2019-11-19T14:58:00Z">
              <w:r w:rsidR="005B572A">
                <w:rPr>
                  <w:sz w:val="22"/>
                  <w:szCs w:val="22"/>
                </w:rPr>
                <w:t>130.6</w:t>
              </w:r>
            </w:ins>
          </w:p>
        </w:tc>
        <w:tc>
          <w:tcPr>
            <w:tcW w:w="705" w:type="dxa"/>
            <w:tcPrChange w:id="2254" w:author="GAV" w:date="2019-11-19T14:57:00Z">
              <w:tcPr>
                <w:tcW w:w="708" w:type="dxa"/>
              </w:tcPr>
            </w:tcPrChange>
          </w:tcPr>
          <w:p w14:paraId="6601264B" w14:textId="6E7A7222" w:rsidR="00D15B52" w:rsidRPr="00AE51EB" w:rsidRDefault="00D15B52" w:rsidP="00D15B52">
            <w:pPr>
              <w:pStyle w:val="Compact"/>
              <w:rPr>
                <w:rFonts w:ascii="Times New Roman" w:hAnsi="Times New Roman" w:cs="Times New Roman"/>
                <w:sz w:val="22"/>
                <w:szCs w:val="22"/>
                <w:rPrChange w:id="2255" w:author="GAV" w:date="2019-11-19T14:53:00Z">
                  <w:rPr>
                    <w:rFonts w:ascii="Times New Roman" w:hAnsi="Times New Roman" w:cs="Times New Roman"/>
                  </w:rPr>
                </w:rPrChange>
              </w:rPr>
            </w:pPr>
            <w:r w:rsidRPr="00AE51EB">
              <w:rPr>
                <w:sz w:val="22"/>
                <w:szCs w:val="22"/>
                <w:rPrChange w:id="2256" w:author="GAV" w:date="2019-11-19T14:53:00Z">
                  <w:rPr/>
                </w:rPrChange>
              </w:rPr>
              <w:t>***</w:t>
            </w:r>
          </w:p>
        </w:tc>
        <w:tc>
          <w:tcPr>
            <w:tcW w:w="1276" w:type="dxa"/>
            <w:tcPrChange w:id="2257" w:author="GAV" w:date="2019-11-19T14:57:00Z">
              <w:tcPr>
                <w:tcW w:w="852" w:type="dxa"/>
              </w:tcPr>
            </w:tcPrChange>
          </w:tcPr>
          <w:p w14:paraId="55270A53" w14:textId="6A797EBB" w:rsidR="00D15B52" w:rsidRPr="00AE51EB" w:rsidRDefault="00D15B52" w:rsidP="00D15B52">
            <w:pPr>
              <w:pStyle w:val="Compact"/>
              <w:jc w:val="right"/>
              <w:rPr>
                <w:rFonts w:ascii="Times New Roman" w:hAnsi="Times New Roman" w:cs="Times New Roman"/>
                <w:sz w:val="22"/>
                <w:szCs w:val="22"/>
                <w:rPrChange w:id="2258" w:author="GAV" w:date="2019-11-19T14:53:00Z">
                  <w:rPr>
                    <w:rFonts w:ascii="Times New Roman" w:hAnsi="Times New Roman" w:cs="Times New Roman"/>
                  </w:rPr>
                </w:rPrChange>
              </w:rPr>
            </w:pPr>
            <w:r w:rsidRPr="00AE51EB">
              <w:rPr>
                <w:sz w:val="22"/>
                <w:szCs w:val="22"/>
                <w:rPrChange w:id="2259" w:author="GAV" w:date="2019-11-19T14:53:00Z">
                  <w:rPr/>
                </w:rPrChange>
              </w:rPr>
              <w:t xml:space="preserve"> </w:t>
            </w:r>
          </w:p>
        </w:tc>
        <w:tc>
          <w:tcPr>
            <w:tcW w:w="851" w:type="dxa"/>
            <w:tcPrChange w:id="2260" w:author="GAV" w:date="2019-11-19T14:57:00Z">
              <w:tcPr>
                <w:tcW w:w="849" w:type="dxa"/>
              </w:tcPr>
            </w:tcPrChange>
          </w:tcPr>
          <w:p w14:paraId="55C3EE63" w14:textId="51FFB9DA" w:rsidR="00D15B52" w:rsidRPr="00AE51EB" w:rsidRDefault="00D15B52" w:rsidP="00D15B52">
            <w:pPr>
              <w:pStyle w:val="Compact"/>
              <w:rPr>
                <w:rFonts w:ascii="Times New Roman" w:hAnsi="Times New Roman" w:cs="Times New Roman"/>
                <w:sz w:val="22"/>
                <w:szCs w:val="22"/>
                <w:rPrChange w:id="2261" w:author="GAV" w:date="2019-11-19T14:53:00Z">
                  <w:rPr>
                    <w:rFonts w:ascii="Times New Roman" w:hAnsi="Times New Roman" w:cs="Times New Roman"/>
                  </w:rPr>
                </w:rPrChange>
              </w:rPr>
            </w:pPr>
            <w:r w:rsidRPr="00AE51EB">
              <w:rPr>
                <w:sz w:val="22"/>
                <w:szCs w:val="22"/>
                <w:rPrChange w:id="2262" w:author="GAV" w:date="2019-11-19T14:53:00Z">
                  <w:rPr/>
                </w:rPrChange>
              </w:rPr>
              <w:t xml:space="preserve"> </w:t>
            </w:r>
          </w:p>
        </w:tc>
        <w:tc>
          <w:tcPr>
            <w:tcW w:w="1278" w:type="dxa"/>
            <w:tcPrChange w:id="2263" w:author="GAV" w:date="2019-11-19T14:57:00Z">
              <w:tcPr>
                <w:tcW w:w="1701" w:type="dxa"/>
              </w:tcPr>
            </w:tcPrChange>
          </w:tcPr>
          <w:p w14:paraId="38F98BF8" w14:textId="77777777" w:rsidR="00D15B52" w:rsidRPr="00AE51EB" w:rsidRDefault="00D15B52" w:rsidP="00750943">
            <w:pPr>
              <w:pStyle w:val="Compact"/>
              <w:jc w:val="right"/>
              <w:rPr>
                <w:rFonts w:ascii="Times New Roman" w:hAnsi="Times New Roman" w:cs="Times New Roman"/>
                <w:sz w:val="22"/>
                <w:szCs w:val="22"/>
                <w:rPrChange w:id="2264" w:author="GAV" w:date="2019-11-19T14:53:00Z">
                  <w:rPr>
                    <w:rFonts w:ascii="Times New Roman" w:hAnsi="Times New Roman" w:cs="Times New Roman"/>
                  </w:rPr>
                </w:rPrChange>
              </w:rPr>
            </w:pPr>
          </w:p>
        </w:tc>
        <w:tc>
          <w:tcPr>
            <w:tcW w:w="701" w:type="dxa"/>
            <w:tcPrChange w:id="2265" w:author="GAV" w:date="2019-11-19T14:57:00Z">
              <w:tcPr>
                <w:tcW w:w="701" w:type="dxa"/>
              </w:tcPr>
            </w:tcPrChange>
          </w:tcPr>
          <w:p w14:paraId="1B125989" w14:textId="77777777" w:rsidR="00D15B52" w:rsidRPr="00AE51EB" w:rsidRDefault="00D15B52" w:rsidP="00750943">
            <w:pPr>
              <w:pStyle w:val="Compact"/>
              <w:rPr>
                <w:rFonts w:ascii="Times New Roman" w:hAnsi="Times New Roman" w:cs="Times New Roman"/>
                <w:sz w:val="22"/>
                <w:szCs w:val="22"/>
                <w:rPrChange w:id="2266" w:author="GAV" w:date="2019-11-19T14:53:00Z">
                  <w:rPr>
                    <w:rFonts w:ascii="Times New Roman" w:hAnsi="Times New Roman" w:cs="Times New Roman"/>
                  </w:rPr>
                </w:rPrChange>
              </w:rPr>
            </w:pPr>
          </w:p>
        </w:tc>
      </w:tr>
      <w:tr w:rsidR="00D15B52" w:rsidRPr="00AE51EB" w14:paraId="27B21AD3" w14:textId="2A019963" w:rsidTr="00AE51EB">
        <w:tc>
          <w:tcPr>
            <w:tcW w:w="1134" w:type="dxa"/>
            <w:tcPrChange w:id="2267" w:author="GAV" w:date="2019-11-19T14:57:00Z">
              <w:tcPr>
                <w:tcW w:w="1255" w:type="dxa"/>
              </w:tcPr>
            </w:tcPrChange>
          </w:tcPr>
          <w:p w14:paraId="1C1616E0" w14:textId="77777777" w:rsidR="00D15B52" w:rsidRPr="00AE51EB" w:rsidRDefault="00D15B52" w:rsidP="00D15B52">
            <w:pPr>
              <w:pStyle w:val="Compact"/>
              <w:rPr>
                <w:rFonts w:ascii="Times New Roman" w:hAnsi="Times New Roman" w:cs="Times New Roman"/>
                <w:sz w:val="22"/>
                <w:szCs w:val="22"/>
                <w:rPrChange w:id="2268" w:author="GAV" w:date="2019-11-19T14:53:00Z">
                  <w:rPr>
                    <w:rFonts w:ascii="Times New Roman" w:hAnsi="Times New Roman" w:cs="Times New Roman"/>
                  </w:rPr>
                </w:rPrChange>
              </w:rPr>
            </w:pPr>
          </w:p>
        </w:tc>
        <w:tc>
          <w:tcPr>
            <w:tcW w:w="2268" w:type="dxa"/>
            <w:tcPrChange w:id="2269" w:author="GAV" w:date="2019-11-19T14:57:00Z">
              <w:tcPr>
                <w:tcW w:w="2318" w:type="dxa"/>
              </w:tcPr>
            </w:tcPrChange>
          </w:tcPr>
          <w:p w14:paraId="16785429" w14:textId="77777777" w:rsidR="00D15B52" w:rsidRPr="00AE51EB" w:rsidRDefault="00D15B52" w:rsidP="00D15B52">
            <w:pPr>
              <w:pStyle w:val="Compact"/>
              <w:rPr>
                <w:rFonts w:ascii="Times New Roman" w:hAnsi="Times New Roman" w:cs="Times New Roman"/>
                <w:sz w:val="22"/>
                <w:szCs w:val="22"/>
                <w:rPrChange w:id="2270" w:author="GAV" w:date="2019-11-19T14:53:00Z">
                  <w:rPr>
                    <w:rFonts w:ascii="Times New Roman" w:hAnsi="Times New Roman" w:cs="Times New Roman"/>
                  </w:rPr>
                </w:rPrChange>
              </w:rPr>
            </w:pPr>
          </w:p>
        </w:tc>
        <w:tc>
          <w:tcPr>
            <w:tcW w:w="1418" w:type="dxa"/>
            <w:tcPrChange w:id="2271" w:author="GAV" w:date="2019-11-19T14:57:00Z">
              <w:tcPr>
                <w:tcW w:w="1276" w:type="dxa"/>
              </w:tcPr>
            </w:tcPrChange>
          </w:tcPr>
          <w:p w14:paraId="214178FF" w14:textId="7361BE08" w:rsidR="00D15B52" w:rsidRPr="00AE51EB" w:rsidRDefault="00D15B52" w:rsidP="00D15B52">
            <w:pPr>
              <w:pStyle w:val="Compact"/>
              <w:rPr>
                <w:rFonts w:ascii="Times New Roman" w:hAnsi="Times New Roman" w:cs="Times New Roman"/>
                <w:sz w:val="22"/>
                <w:szCs w:val="22"/>
                <w:rPrChange w:id="2272" w:author="GAV" w:date="2019-11-19T14:53:00Z">
                  <w:rPr>
                    <w:rFonts w:ascii="Times New Roman" w:hAnsi="Times New Roman" w:cs="Times New Roman"/>
                  </w:rPr>
                </w:rPrChange>
              </w:rPr>
            </w:pPr>
            <w:r w:rsidRPr="00AE51EB">
              <w:rPr>
                <w:sz w:val="22"/>
                <w:szCs w:val="22"/>
                <w:rPrChange w:id="2273" w:author="GAV" w:date="2019-11-19T14:53:00Z">
                  <w:rPr/>
                </w:rPrChange>
              </w:rPr>
              <w:t>NDVI</w:t>
            </w:r>
          </w:p>
        </w:tc>
        <w:tc>
          <w:tcPr>
            <w:tcW w:w="712" w:type="dxa"/>
            <w:tcPrChange w:id="2274" w:author="GAV" w:date="2019-11-19T14:57:00Z">
              <w:tcPr>
                <w:tcW w:w="683" w:type="dxa"/>
              </w:tcPr>
            </w:tcPrChange>
          </w:tcPr>
          <w:p w14:paraId="67CB88C7" w14:textId="52271508" w:rsidR="00D15B52" w:rsidRPr="00AE51EB" w:rsidRDefault="00D15B52" w:rsidP="00D15B52">
            <w:pPr>
              <w:pStyle w:val="Compact"/>
              <w:jc w:val="right"/>
              <w:rPr>
                <w:rFonts w:ascii="Times New Roman" w:hAnsi="Times New Roman" w:cs="Times New Roman"/>
                <w:sz w:val="22"/>
                <w:szCs w:val="22"/>
                <w:rPrChange w:id="2275" w:author="GAV" w:date="2019-11-19T14:53:00Z">
                  <w:rPr>
                    <w:rFonts w:ascii="Times New Roman" w:hAnsi="Times New Roman" w:cs="Times New Roman"/>
                  </w:rPr>
                </w:rPrChange>
              </w:rPr>
            </w:pPr>
            <w:del w:id="2276" w:author="GAV" w:date="2019-11-19T14:58:00Z">
              <w:r w:rsidRPr="00AE51EB" w:rsidDel="005B572A">
                <w:rPr>
                  <w:sz w:val="22"/>
                  <w:szCs w:val="22"/>
                  <w:rPrChange w:id="2277" w:author="GAV" w:date="2019-11-19T14:53:00Z">
                    <w:rPr/>
                  </w:rPrChange>
                </w:rPr>
                <w:delText>+</w:delText>
              </w:r>
            </w:del>
            <w:ins w:id="2278" w:author="GAV" w:date="2019-11-19T14:58:00Z">
              <w:r w:rsidR="005B572A">
                <w:rPr>
                  <w:sz w:val="22"/>
                  <w:szCs w:val="22"/>
                </w:rPr>
                <w:t>253.6</w:t>
              </w:r>
            </w:ins>
          </w:p>
        </w:tc>
        <w:tc>
          <w:tcPr>
            <w:tcW w:w="705" w:type="dxa"/>
            <w:tcPrChange w:id="2279" w:author="GAV" w:date="2019-11-19T14:57:00Z">
              <w:tcPr>
                <w:tcW w:w="708" w:type="dxa"/>
              </w:tcPr>
            </w:tcPrChange>
          </w:tcPr>
          <w:p w14:paraId="064B38B3" w14:textId="261241FA" w:rsidR="00D15B52" w:rsidRPr="00AE51EB" w:rsidRDefault="00D15B52" w:rsidP="00D15B52">
            <w:pPr>
              <w:pStyle w:val="Compact"/>
              <w:rPr>
                <w:rFonts w:ascii="Times New Roman" w:hAnsi="Times New Roman" w:cs="Times New Roman"/>
                <w:sz w:val="22"/>
                <w:szCs w:val="22"/>
                <w:rPrChange w:id="2280" w:author="GAV" w:date="2019-11-19T14:53:00Z">
                  <w:rPr>
                    <w:rFonts w:ascii="Times New Roman" w:hAnsi="Times New Roman" w:cs="Times New Roman"/>
                  </w:rPr>
                </w:rPrChange>
              </w:rPr>
            </w:pPr>
            <w:r w:rsidRPr="00AE51EB">
              <w:rPr>
                <w:sz w:val="22"/>
                <w:szCs w:val="22"/>
                <w:rPrChange w:id="2281" w:author="GAV" w:date="2019-11-19T14:53:00Z">
                  <w:rPr/>
                </w:rPrChange>
              </w:rPr>
              <w:t>***</w:t>
            </w:r>
          </w:p>
        </w:tc>
        <w:tc>
          <w:tcPr>
            <w:tcW w:w="1276" w:type="dxa"/>
            <w:tcPrChange w:id="2282" w:author="GAV" w:date="2019-11-19T14:57:00Z">
              <w:tcPr>
                <w:tcW w:w="852" w:type="dxa"/>
              </w:tcPr>
            </w:tcPrChange>
          </w:tcPr>
          <w:p w14:paraId="0ECAEEEA" w14:textId="2579E80B" w:rsidR="00D15B52" w:rsidRPr="00AE51EB" w:rsidRDefault="00D15B52" w:rsidP="00D15B52">
            <w:pPr>
              <w:pStyle w:val="Compact"/>
              <w:jc w:val="right"/>
              <w:rPr>
                <w:rFonts w:ascii="Times New Roman" w:hAnsi="Times New Roman" w:cs="Times New Roman"/>
                <w:sz w:val="22"/>
                <w:szCs w:val="22"/>
                <w:rPrChange w:id="2283" w:author="GAV" w:date="2019-11-19T14:53:00Z">
                  <w:rPr>
                    <w:rFonts w:ascii="Times New Roman" w:hAnsi="Times New Roman" w:cs="Times New Roman"/>
                  </w:rPr>
                </w:rPrChange>
              </w:rPr>
            </w:pPr>
            <w:r w:rsidRPr="00AE51EB">
              <w:rPr>
                <w:sz w:val="22"/>
                <w:szCs w:val="22"/>
                <w:rPrChange w:id="2284" w:author="GAV" w:date="2019-11-19T14:53:00Z">
                  <w:rPr/>
                </w:rPrChange>
              </w:rPr>
              <w:t xml:space="preserve"> </w:t>
            </w:r>
          </w:p>
        </w:tc>
        <w:tc>
          <w:tcPr>
            <w:tcW w:w="851" w:type="dxa"/>
            <w:tcPrChange w:id="2285" w:author="GAV" w:date="2019-11-19T14:57:00Z">
              <w:tcPr>
                <w:tcW w:w="849" w:type="dxa"/>
              </w:tcPr>
            </w:tcPrChange>
          </w:tcPr>
          <w:p w14:paraId="1A3C5037" w14:textId="50C7A7C4" w:rsidR="00D15B52" w:rsidRPr="00AE51EB" w:rsidRDefault="00D15B52" w:rsidP="00D15B52">
            <w:pPr>
              <w:pStyle w:val="Compact"/>
              <w:rPr>
                <w:rFonts w:ascii="Times New Roman" w:hAnsi="Times New Roman" w:cs="Times New Roman"/>
                <w:sz w:val="22"/>
                <w:szCs w:val="22"/>
                <w:rPrChange w:id="2286" w:author="GAV" w:date="2019-11-19T14:53:00Z">
                  <w:rPr>
                    <w:rFonts w:ascii="Times New Roman" w:hAnsi="Times New Roman" w:cs="Times New Roman"/>
                  </w:rPr>
                </w:rPrChange>
              </w:rPr>
            </w:pPr>
            <w:r w:rsidRPr="00AE51EB">
              <w:rPr>
                <w:sz w:val="22"/>
                <w:szCs w:val="22"/>
                <w:rPrChange w:id="2287" w:author="GAV" w:date="2019-11-19T14:53:00Z">
                  <w:rPr/>
                </w:rPrChange>
              </w:rPr>
              <w:t xml:space="preserve"> </w:t>
            </w:r>
          </w:p>
        </w:tc>
        <w:tc>
          <w:tcPr>
            <w:tcW w:w="1278" w:type="dxa"/>
            <w:tcPrChange w:id="2288" w:author="GAV" w:date="2019-11-19T14:57:00Z">
              <w:tcPr>
                <w:tcW w:w="1701" w:type="dxa"/>
              </w:tcPr>
            </w:tcPrChange>
          </w:tcPr>
          <w:p w14:paraId="1307D745" w14:textId="77777777" w:rsidR="00D15B52" w:rsidRPr="00AE51EB" w:rsidRDefault="00D15B52" w:rsidP="00750943">
            <w:pPr>
              <w:pStyle w:val="Compact"/>
              <w:jc w:val="right"/>
              <w:rPr>
                <w:rFonts w:ascii="Times New Roman" w:hAnsi="Times New Roman" w:cs="Times New Roman"/>
                <w:sz w:val="22"/>
                <w:szCs w:val="22"/>
                <w:rPrChange w:id="2289" w:author="GAV" w:date="2019-11-19T14:53:00Z">
                  <w:rPr>
                    <w:rFonts w:ascii="Times New Roman" w:hAnsi="Times New Roman" w:cs="Times New Roman"/>
                  </w:rPr>
                </w:rPrChange>
              </w:rPr>
            </w:pPr>
          </w:p>
        </w:tc>
        <w:tc>
          <w:tcPr>
            <w:tcW w:w="701" w:type="dxa"/>
            <w:tcPrChange w:id="2290" w:author="GAV" w:date="2019-11-19T14:57:00Z">
              <w:tcPr>
                <w:tcW w:w="701" w:type="dxa"/>
              </w:tcPr>
            </w:tcPrChange>
          </w:tcPr>
          <w:p w14:paraId="1A6642C9" w14:textId="77777777" w:rsidR="00D15B52" w:rsidRPr="00AE51EB" w:rsidRDefault="00D15B52" w:rsidP="00750943">
            <w:pPr>
              <w:pStyle w:val="Compact"/>
              <w:rPr>
                <w:rFonts w:ascii="Times New Roman" w:hAnsi="Times New Roman" w:cs="Times New Roman"/>
                <w:sz w:val="22"/>
                <w:szCs w:val="22"/>
                <w:rPrChange w:id="2291" w:author="GAV" w:date="2019-11-19T14:53:00Z">
                  <w:rPr>
                    <w:rFonts w:ascii="Times New Roman" w:hAnsi="Times New Roman" w:cs="Times New Roman"/>
                  </w:rPr>
                </w:rPrChange>
              </w:rPr>
            </w:pPr>
          </w:p>
        </w:tc>
      </w:tr>
      <w:tr w:rsidR="00D15B52" w:rsidRPr="00AE51EB" w14:paraId="122B6F0E" w14:textId="601CC7FF" w:rsidTr="00AE51EB">
        <w:tc>
          <w:tcPr>
            <w:tcW w:w="1134" w:type="dxa"/>
            <w:tcPrChange w:id="2292" w:author="GAV" w:date="2019-11-19T14:57:00Z">
              <w:tcPr>
                <w:tcW w:w="1255" w:type="dxa"/>
              </w:tcPr>
            </w:tcPrChange>
          </w:tcPr>
          <w:p w14:paraId="76BBEAF0" w14:textId="77777777" w:rsidR="00D15B52" w:rsidRPr="00AE51EB" w:rsidRDefault="00D15B52" w:rsidP="00D15B52">
            <w:pPr>
              <w:pStyle w:val="Compact"/>
              <w:rPr>
                <w:rFonts w:ascii="Times New Roman" w:hAnsi="Times New Roman" w:cs="Times New Roman"/>
                <w:sz w:val="22"/>
                <w:szCs w:val="22"/>
                <w:rPrChange w:id="2293" w:author="GAV" w:date="2019-11-19T14:53:00Z">
                  <w:rPr>
                    <w:rFonts w:ascii="Times New Roman" w:hAnsi="Times New Roman" w:cs="Times New Roman"/>
                  </w:rPr>
                </w:rPrChange>
              </w:rPr>
            </w:pPr>
          </w:p>
        </w:tc>
        <w:tc>
          <w:tcPr>
            <w:tcW w:w="2268" w:type="dxa"/>
            <w:tcPrChange w:id="2294" w:author="GAV" w:date="2019-11-19T14:57:00Z">
              <w:tcPr>
                <w:tcW w:w="2318" w:type="dxa"/>
              </w:tcPr>
            </w:tcPrChange>
          </w:tcPr>
          <w:p w14:paraId="2230F4AC" w14:textId="77777777" w:rsidR="00D15B52" w:rsidRPr="00AE51EB" w:rsidRDefault="00D15B52" w:rsidP="00D15B52">
            <w:pPr>
              <w:pStyle w:val="Compact"/>
              <w:rPr>
                <w:rFonts w:ascii="Times New Roman" w:hAnsi="Times New Roman" w:cs="Times New Roman"/>
                <w:sz w:val="22"/>
                <w:szCs w:val="22"/>
                <w:rPrChange w:id="2295" w:author="GAV" w:date="2019-11-19T14:53:00Z">
                  <w:rPr>
                    <w:rFonts w:ascii="Times New Roman" w:hAnsi="Times New Roman" w:cs="Times New Roman"/>
                  </w:rPr>
                </w:rPrChange>
              </w:rPr>
            </w:pPr>
          </w:p>
        </w:tc>
        <w:tc>
          <w:tcPr>
            <w:tcW w:w="1418" w:type="dxa"/>
            <w:tcPrChange w:id="2296" w:author="GAV" w:date="2019-11-19T14:57:00Z">
              <w:tcPr>
                <w:tcW w:w="1276" w:type="dxa"/>
              </w:tcPr>
            </w:tcPrChange>
          </w:tcPr>
          <w:p w14:paraId="4B272B26" w14:textId="2A2A68B2" w:rsidR="00D15B52" w:rsidRPr="00AE51EB" w:rsidRDefault="00D15B52" w:rsidP="00D15B52">
            <w:pPr>
              <w:pStyle w:val="Compact"/>
              <w:rPr>
                <w:rFonts w:ascii="Times New Roman" w:hAnsi="Times New Roman" w:cs="Times New Roman"/>
                <w:sz w:val="22"/>
                <w:szCs w:val="22"/>
                <w:rPrChange w:id="2297" w:author="GAV" w:date="2019-11-19T14:53:00Z">
                  <w:rPr>
                    <w:rFonts w:ascii="Times New Roman" w:hAnsi="Times New Roman" w:cs="Times New Roman"/>
                  </w:rPr>
                </w:rPrChange>
              </w:rPr>
            </w:pPr>
            <w:r w:rsidRPr="00AE51EB">
              <w:rPr>
                <w:sz w:val="22"/>
                <w:szCs w:val="22"/>
                <w:rPrChange w:id="2298" w:author="GAV" w:date="2019-11-19T14:53:00Z">
                  <w:rPr/>
                </w:rPrChange>
              </w:rPr>
              <w:t>Clay</w:t>
            </w:r>
          </w:p>
        </w:tc>
        <w:tc>
          <w:tcPr>
            <w:tcW w:w="712" w:type="dxa"/>
            <w:tcPrChange w:id="2299" w:author="GAV" w:date="2019-11-19T14:57:00Z">
              <w:tcPr>
                <w:tcW w:w="683" w:type="dxa"/>
              </w:tcPr>
            </w:tcPrChange>
          </w:tcPr>
          <w:p w14:paraId="38AF2147" w14:textId="245EC2DF" w:rsidR="00D15B52" w:rsidRPr="00AE51EB" w:rsidRDefault="00D15B52" w:rsidP="00D15B52">
            <w:pPr>
              <w:pStyle w:val="Compact"/>
              <w:jc w:val="right"/>
              <w:rPr>
                <w:rFonts w:ascii="Times New Roman" w:hAnsi="Times New Roman" w:cs="Times New Roman"/>
                <w:sz w:val="22"/>
                <w:szCs w:val="22"/>
                <w:rPrChange w:id="2300" w:author="GAV" w:date="2019-11-19T14:53:00Z">
                  <w:rPr>
                    <w:rFonts w:ascii="Times New Roman" w:hAnsi="Times New Roman" w:cs="Times New Roman"/>
                  </w:rPr>
                </w:rPrChange>
              </w:rPr>
            </w:pPr>
            <w:del w:id="2301" w:author="GAV" w:date="2019-11-19T14:58:00Z">
              <w:r w:rsidRPr="00AE51EB" w:rsidDel="005B572A">
                <w:rPr>
                  <w:sz w:val="22"/>
                  <w:szCs w:val="22"/>
                  <w:rPrChange w:id="2302" w:author="GAV" w:date="2019-11-19T14:53:00Z">
                    <w:rPr/>
                  </w:rPrChange>
                </w:rPr>
                <w:delText>+</w:delText>
              </w:r>
            </w:del>
            <w:ins w:id="2303" w:author="GAV" w:date="2019-11-19T14:58:00Z">
              <w:r w:rsidR="005B572A">
                <w:rPr>
                  <w:sz w:val="22"/>
                  <w:szCs w:val="22"/>
                </w:rPr>
                <w:t>129.7</w:t>
              </w:r>
            </w:ins>
          </w:p>
        </w:tc>
        <w:tc>
          <w:tcPr>
            <w:tcW w:w="705" w:type="dxa"/>
            <w:tcPrChange w:id="2304" w:author="GAV" w:date="2019-11-19T14:57:00Z">
              <w:tcPr>
                <w:tcW w:w="708" w:type="dxa"/>
              </w:tcPr>
            </w:tcPrChange>
          </w:tcPr>
          <w:p w14:paraId="319C7DC8" w14:textId="7B8D4229" w:rsidR="00D15B52" w:rsidRPr="00AE51EB" w:rsidRDefault="00D15B52" w:rsidP="00D15B52">
            <w:pPr>
              <w:pStyle w:val="Compact"/>
              <w:rPr>
                <w:rFonts w:ascii="Times New Roman" w:hAnsi="Times New Roman" w:cs="Times New Roman"/>
                <w:sz w:val="22"/>
                <w:szCs w:val="22"/>
                <w:rPrChange w:id="2305" w:author="GAV" w:date="2019-11-19T14:53:00Z">
                  <w:rPr>
                    <w:rFonts w:ascii="Times New Roman" w:hAnsi="Times New Roman" w:cs="Times New Roman"/>
                  </w:rPr>
                </w:rPrChange>
              </w:rPr>
            </w:pPr>
            <w:r w:rsidRPr="00AE51EB">
              <w:rPr>
                <w:sz w:val="22"/>
                <w:szCs w:val="22"/>
                <w:rPrChange w:id="2306" w:author="GAV" w:date="2019-11-19T14:53:00Z">
                  <w:rPr/>
                </w:rPrChange>
              </w:rPr>
              <w:t>***</w:t>
            </w:r>
          </w:p>
        </w:tc>
        <w:tc>
          <w:tcPr>
            <w:tcW w:w="1276" w:type="dxa"/>
            <w:tcPrChange w:id="2307" w:author="GAV" w:date="2019-11-19T14:57:00Z">
              <w:tcPr>
                <w:tcW w:w="852" w:type="dxa"/>
              </w:tcPr>
            </w:tcPrChange>
          </w:tcPr>
          <w:p w14:paraId="5B922517" w14:textId="75302A09" w:rsidR="00D15B52" w:rsidRPr="00AE51EB" w:rsidRDefault="00D15B52" w:rsidP="00D15B52">
            <w:pPr>
              <w:pStyle w:val="Compact"/>
              <w:jc w:val="right"/>
              <w:rPr>
                <w:rFonts w:ascii="Times New Roman" w:hAnsi="Times New Roman" w:cs="Times New Roman"/>
                <w:sz w:val="22"/>
                <w:szCs w:val="22"/>
                <w:rPrChange w:id="2308" w:author="GAV" w:date="2019-11-19T14:53:00Z">
                  <w:rPr>
                    <w:rFonts w:ascii="Times New Roman" w:hAnsi="Times New Roman" w:cs="Times New Roman"/>
                  </w:rPr>
                </w:rPrChange>
              </w:rPr>
            </w:pPr>
            <w:r w:rsidRPr="00AE51EB">
              <w:rPr>
                <w:sz w:val="22"/>
                <w:szCs w:val="22"/>
                <w:rPrChange w:id="2309" w:author="GAV" w:date="2019-11-19T14:53:00Z">
                  <w:rPr/>
                </w:rPrChange>
              </w:rPr>
              <w:t xml:space="preserve"> </w:t>
            </w:r>
          </w:p>
        </w:tc>
        <w:tc>
          <w:tcPr>
            <w:tcW w:w="851" w:type="dxa"/>
            <w:tcPrChange w:id="2310" w:author="GAV" w:date="2019-11-19T14:57:00Z">
              <w:tcPr>
                <w:tcW w:w="849" w:type="dxa"/>
              </w:tcPr>
            </w:tcPrChange>
          </w:tcPr>
          <w:p w14:paraId="10A5CF7B" w14:textId="53C980F2" w:rsidR="00D15B52" w:rsidRPr="00AE51EB" w:rsidRDefault="00D15B52" w:rsidP="00D15B52">
            <w:pPr>
              <w:pStyle w:val="Compact"/>
              <w:rPr>
                <w:rFonts w:ascii="Times New Roman" w:hAnsi="Times New Roman" w:cs="Times New Roman"/>
                <w:sz w:val="22"/>
                <w:szCs w:val="22"/>
                <w:rPrChange w:id="2311" w:author="GAV" w:date="2019-11-19T14:53:00Z">
                  <w:rPr>
                    <w:rFonts w:ascii="Times New Roman" w:hAnsi="Times New Roman" w:cs="Times New Roman"/>
                  </w:rPr>
                </w:rPrChange>
              </w:rPr>
            </w:pPr>
            <w:r w:rsidRPr="00AE51EB">
              <w:rPr>
                <w:sz w:val="22"/>
                <w:szCs w:val="22"/>
                <w:rPrChange w:id="2312" w:author="GAV" w:date="2019-11-19T14:53:00Z">
                  <w:rPr/>
                </w:rPrChange>
              </w:rPr>
              <w:t xml:space="preserve"> </w:t>
            </w:r>
          </w:p>
        </w:tc>
        <w:tc>
          <w:tcPr>
            <w:tcW w:w="1278" w:type="dxa"/>
            <w:tcPrChange w:id="2313" w:author="GAV" w:date="2019-11-19T14:57:00Z">
              <w:tcPr>
                <w:tcW w:w="1701" w:type="dxa"/>
              </w:tcPr>
            </w:tcPrChange>
          </w:tcPr>
          <w:p w14:paraId="0329A84D" w14:textId="77777777" w:rsidR="00D15B52" w:rsidRPr="00AE51EB" w:rsidRDefault="00D15B52" w:rsidP="00750943">
            <w:pPr>
              <w:pStyle w:val="Compact"/>
              <w:jc w:val="right"/>
              <w:rPr>
                <w:rFonts w:ascii="Times New Roman" w:hAnsi="Times New Roman" w:cs="Times New Roman"/>
                <w:sz w:val="22"/>
                <w:szCs w:val="22"/>
                <w:rPrChange w:id="2314" w:author="GAV" w:date="2019-11-19T14:53:00Z">
                  <w:rPr>
                    <w:rFonts w:ascii="Times New Roman" w:hAnsi="Times New Roman" w:cs="Times New Roman"/>
                  </w:rPr>
                </w:rPrChange>
              </w:rPr>
            </w:pPr>
          </w:p>
        </w:tc>
        <w:tc>
          <w:tcPr>
            <w:tcW w:w="701" w:type="dxa"/>
            <w:tcPrChange w:id="2315" w:author="GAV" w:date="2019-11-19T14:57:00Z">
              <w:tcPr>
                <w:tcW w:w="701" w:type="dxa"/>
              </w:tcPr>
            </w:tcPrChange>
          </w:tcPr>
          <w:p w14:paraId="4B317D91" w14:textId="77777777" w:rsidR="00D15B52" w:rsidRPr="00AE51EB" w:rsidRDefault="00D15B52" w:rsidP="00750943">
            <w:pPr>
              <w:pStyle w:val="Compact"/>
              <w:rPr>
                <w:rFonts w:ascii="Times New Roman" w:hAnsi="Times New Roman" w:cs="Times New Roman"/>
                <w:sz w:val="22"/>
                <w:szCs w:val="22"/>
                <w:rPrChange w:id="2316" w:author="GAV" w:date="2019-11-19T14:53:00Z">
                  <w:rPr>
                    <w:rFonts w:ascii="Times New Roman" w:hAnsi="Times New Roman" w:cs="Times New Roman"/>
                  </w:rPr>
                </w:rPrChange>
              </w:rPr>
            </w:pPr>
          </w:p>
        </w:tc>
      </w:tr>
      <w:tr w:rsidR="00D15B52" w:rsidRPr="00AE51EB" w14:paraId="5ABA2A23" w14:textId="44AB0E26" w:rsidTr="00AE51EB">
        <w:tc>
          <w:tcPr>
            <w:tcW w:w="1134" w:type="dxa"/>
            <w:tcPrChange w:id="2317" w:author="GAV" w:date="2019-11-19T14:57:00Z">
              <w:tcPr>
                <w:tcW w:w="1255" w:type="dxa"/>
              </w:tcPr>
            </w:tcPrChange>
          </w:tcPr>
          <w:p w14:paraId="2750288F" w14:textId="77777777" w:rsidR="00D15B52" w:rsidRPr="00AE51EB" w:rsidRDefault="00D15B52" w:rsidP="00D15B52">
            <w:pPr>
              <w:pStyle w:val="Compact"/>
              <w:rPr>
                <w:rFonts w:ascii="Times New Roman" w:hAnsi="Times New Roman" w:cs="Times New Roman"/>
                <w:sz w:val="22"/>
                <w:szCs w:val="22"/>
                <w:rPrChange w:id="2318" w:author="GAV" w:date="2019-11-19T14:53:00Z">
                  <w:rPr>
                    <w:rFonts w:ascii="Times New Roman" w:hAnsi="Times New Roman" w:cs="Times New Roman"/>
                  </w:rPr>
                </w:rPrChange>
              </w:rPr>
            </w:pPr>
          </w:p>
        </w:tc>
        <w:tc>
          <w:tcPr>
            <w:tcW w:w="2268" w:type="dxa"/>
            <w:tcPrChange w:id="2319" w:author="GAV" w:date="2019-11-19T14:57:00Z">
              <w:tcPr>
                <w:tcW w:w="2318" w:type="dxa"/>
              </w:tcPr>
            </w:tcPrChange>
          </w:tcPr>
          <w:p w14:paraId="4930B078" w14:textId="77777777" w:rsidR="00D15B52" w:rsidRPr="00AE51EB" w:rsidRDefault="00D15B52" w:rsidP="00D15B52">
            <w:pPr>
              <w:pStyle w:val="Compact"/>
              <w:rPr>
                <w:rFonts w:ascii="Times New Roman" w:hAnsi="Times New Roman" w:cs="Times New Roman"/>
                <w:sz w:val="22"/>
                <w:szCs w:val="22"/>
                <w:rPrChange w:id="2320" w:author="GAV" w:date="2019-11-19T14:53:00Z">
                  <w:rPr>
                    <w:rFonts w:ascii="Times New Roman" w:hAnsi="Times New Roman" w:cs="Times New Roman"/>
                  </w:rPr>
                </w:rPrChange>
              </w:rPr>
            </w:pPr>
          </w:p>
        </w:tc>
        <w:tc>
          <w:tcPr>
            <w:tcW w:w="1418" w:type="dxa"/>
            <w:tcPrChange w:id="2321" w:author="GAV" w:date="2019-11-19T14:57:00Z">
              <w:tcPr>
                <w:tcW w:w="1276" w:type="dxa"/>
              </w:tcPr>
            </w:tcPrChange>
          </w:tcPr>
          <w:p w14:paraId="6BEEC01C" w14:textId="55D36674" w:rsidR="00D15B52" w:rsidRPr="00AE51EB" w:rsidRDefault="00D15B52" w:rsidP="00D15B52">
            <w:pPr>
              <w:pStyle w:val="Compact"/>
              <w:rPr>
                <w:rFonts w:ascii="Times New Roman" w:hAnsi="Times New Roman" w:cs="Times New Roman"/>
                <w:sz w:val="22"/>
                <w:szCs w:val="22"/>
                <w:rPrChange w:id="2322" w:author="GAV" w:date="2019-11-19T14:53:00Z">
                  <w:rPr>
                    <w:rFonts w:ascii="Times New Roman" w:hAnsi="Times New Roman" w:cs="Times New Roman"/>
                  </w:rPr>
                </w:rPrChange>
              </w:rPr>
            </w:pPr>
            <w:r w:rsidRPr="00AE51EB">
              <w:rPr>
                <w:sz w:val="22"/>
                <w:szCs w:val="22"/>
                <w:rPrChange w:id="2323" w:author="GAV" w:date="2019-11-19T14:53:00Z">
                  <w:rPr/>
                </w:rPrChange>
              </w:rPr>
              <w:t>Soil C</w:t>
            </w:r>
          </w:p>
        </w:tc>
        <w:tc>
          <w:tcPr>
            <w:tcW w:w="712" w:type="dxa"/>
            <w:tcPrChange w:id="2324" w:author="GAV" w:date="2019-11-19T14:57:00Z">
              <w:tcPr>
                <w:tcW w:w="683" w:type="dxa"/>
              </w:tcPr>
            </w:tcPrChange>
          </w:tcPr>
          <w:p w14:paraId="414CEE2E" w14:textId="0381A365" w:rsidR="00D15B52" w:rsidRPr="00AE51EB" w:rsidRDefault="00D15B52" w:rsidP="00D15B52">
            <w:pPr>
              <w:pStyle w:val="Compact"/>
              <w:jc w:val="right"/>
              <w:rPr>
                <w:rFonts w:ascii="Times New Roman" w:hAnsi="Times New Roman" w:cs="Times New Roman"/>
                <w:sz w:val="22"/>
                <w:szCs w:val="22"/>
                <w:rPrChange w:id="2325" w:author="GAV" w:date="2019-11-19T14:53:00Z">
                  <w:rPr>
                    <w:rFonts w:ascii="Times New Roman" w:hAnsi="Times New Roman" w:cs="Times New Roman"/>
                  </w:rPr>
                </w:rPrChange>
              </w:rPr>
            </w:pPr>
            <w:del w:id="2326" w:author="GAV" w:date="2019-11-19T14:59:00Z">
              <w:r w:rsidRPr="00AE51EB" w:rsidDel="005B572A">
                <w:rPr>
                  <w:sz w:val="22"/>
                  <w:szCs w:val="22"/>
                  <w:rPrChange w:id="2327" w:author="GAV" w:date="2019-11-19T14:53:00Z">
                    <w:rPr/>
                  </w:rPrChange>
                </w:rPr>
                <w:delText>+</w:delText>
              </w:r>
            </w:del>
            <w:ins w:id="2328" w:author="GAV" w:date="2019-11-19T14:59:00Z">
              <w:r w:rsidR="005B572A">
                <w:rPr>
                  <w:sz w:val="22"/>
                  <w:szCs w:val="22"/>
                </w:rPr>
                <w:t>140.3</w:t>
              </w:r>
            </w:ins>
          </w:p>
        </w:tc>
        <w:tc>
          <w:tcPr>
            <w:tcW w:w="705" w:type="dxa"/>
            <w:tcPrChange w:id="2329" w:author="GAV" w:date="2019-11-19T14:57:00Z">
              <w:tcPr>
                <w:tcW w:w="708" w:type="dxa"/>
              </w:tcPr>
            </w:tcPrChange>
          </w:tcPr>
          <w:p w14:paraId="3F5A25DD" w14:textId="7067134A" w:rsidR="00D15B52" w:rsidRPr="00AE51EB" w:rsidRDefault="00D15B52" w:rsidP="00D15B52">
            <w:pPr>
              <w:pStyle w:val="Compact"/>
              <w:rPr>
                <w:rFonts w:ascii="Times New Roman" w:hAnsi="Times New Roman" w:cs="Times New Roman"/>
                <w:sz w:val="22"/>
                <w:szCs w:val="22"/>
                <w:rPrChange w:id="2330" w:author="GAV" w:date="2019-11-19T14:53:00Z">
                  <w:rPr>
                    <w:rFonts w:ascii="Times New Roman" w:hAnsi="Times New Roman" w:cs="Times New Roman"/>
                  </w:rPr>
                </w:rPrChange>
              </w:rPr>
            </w:pPr>
            <w:r w:rsidRPr="00AE51EB">
              <w:rPr>
                <w:sz w:val="22"/>
                <w:szCs w:val="22"/>
                <w:rPrChange w:id="2331" w:author="GAV" w:date="2019-11-19T14:53:00Z">
                  <w:rPr/>
                </w:rPrChange>
              </w:rPr>
              <w:t>***</w:t>
            </w:r>
          </w:p>
        </w:tc>
        <w:tc>
          <w:tcPr>
            <w:tcW w:w="1276" w:type="dxa"/>
            <w:tcPrChange w:id="2332" w:author="GAV" w:date="2019-11-19T14:57:00Z">
              <w:tcPr>
                <w:tcW w:w="852" w:type="dxa"/>
              </w:tcPr>
            </w:tcPrChange>
          </w:tcPr>
          <w:p w14:paraId="006B703F" w14:textId="3D5BFDB6" w:rsidR="00D15B52" w:rsidRPr="00AE51EB" w:rsidRDefault="00D15B52" w:rsidP="00D15B52">
            <w:pPr>
              <w:pStyle w:val="Compact"/>
              <w:jc w:val="right"/>
              <w:rPr>
                <w:rFonts w:ascii="Times New Roman" w:hAnsi="Times New Roman" w:cs="Times New Roman"/>
                <w:sz w:val="22"/>
                <w:szCs w:val="22"/>
                <w:rPrChange w:id="2333" w:author="GAV" w:date="2019-11-19T14:53:00Z">
                  <w:rPr>
                    <w:rFonts w:ascii="Times New Roman" w:hAnsi="Times New Roman" w:cs="Times New Roman"/>
                  </w:rPr>
                </w:rPrChange>
              </w:rPr>
            </w:pPr>
            <w:r w:rsidRPr="00AE51EB">
              <w:rPr>
                <w:sz w:val="22"/>
                <w:szCs w:val="22"/>
                <w:rPrChange w:id="2334" w:author="GAV" w:date="2019-11-19T14:53:00Z">
                  <w:rPr/>
                </w:rPrChange>
              </w:rPr>
              <w:t xml:space="preserve"> </w:t>
            </w:r>
          </w:p>
        </w:tc>
        <w:tc>
          <w:tcPr>
            <w:tcW w:w="851" w:type="dxa"/>
            <w:tcPrChange w:id="2335" w:author="GAV" w:date="2019-11-19T14:57:00Z">
              <w:tcPr>
                <w:tcW w:w="849" w:type="dxa"/>
              </w:tcPr>
            </w:tcPrChange>
          </w:tcPr>
          <w:p w14:paraId="34BDD603" w14:textId="0D210477" w:rsidR="00D15B52" w:rsidRPr="00AE51EB" w:rsidRDefault="00D15B52" w:rsidP="00D15B52">
            <w:pPr>
              <w:pStyle w:val="Compact"/>
              <w:rPr>
                <w:rFonts w:ascii="Times New Roman" w:hAnsi="Times New Roman" w:cs="Times New Roman"/>
                <w:sz w:val="22"/>
                <w:szCs w:val="22"/>
                <w:rPrChange w:id="2336" w:author="GAV" w:date="2019-11-19T14:53:00Z">
                  <w:rPr>
                    <w:rFonts w:ascii="Times New Roman" w:hAnsi="Times New Roman" w:cs="Times New Roman"/>
                  </w:rPr>
                </w:rPrChange>
              </w:rPr>
            </w:pPr>
            <w:r w:rsidRPr="00AE51EB">
              <w:rPr>
                <w:sz w:val="22"/>
                <w:szCs w:val="22"/>
                <w:rPrChange w:id="2337" w:author="GAV" w:date="2019-11-19T14:53:00Z">
                  <w:rPr/>
                </w:rPrChange>
              </w:rPr>
              <w:t xml:space="preserve"> </w:t>
            </w:r>
          </w:p>
        </w:tc>
        <w:tc>
          <w:tcPr>
            <w:tcW w:w="1278" w:type="dxa"/>
            <w:tcPrChange w:id="2338" w:author="GAV" w:date="2019-11-19T14:57:00Z">
              <w:tcPr>
                <w:tcW w:w="1701" w:type="dxa"/>
              </w:tcPr>
            </w:tcPrChange>
          </w:tcPr>
          <w:p w14:paraId="1E9D96A3" w14:textId="77777777" w:rsidR="00D15B52" w:rsidRPr="00AE51EB" w:rsidRDefault="00D15B52" w:rsidP="00750943">
            <w:pPr>
              <w:pStyle w:val="Compact"/>
              <w:jc w:val="right"/>
              <w:rPr>
                <w:rFonts w:ascii="Times New Roman" w:hAnsi="Times New Roman" w:cs="Times New Roman"/>
                <w:sz w:val="22"/>
                <w:szCs w:val="22"/>
                <w:rPrChange w:id="2339" w:author="GAV" w:date="2019-11-19T14:53:00Z">
                  <w:rPr>
                    <w:rFonts w:ascii="Times New Roman" w:hAnsi="Times New Roman" w:cs="Times New Roman"/>
                  </w:rPr>
                </w:rPrChange>
              </w:rPr>
            </w:pPr>
          </w:p>
        </w:tc>
        <w:tc>
          <w:tcPr>
            <w:tcW w:w="701" w:type="dxa"/>
            <w:tcPrChange w:id="2340" w:author="GAV" w:date="2019-11-19T14:57:00Z">
              <w:tcPr>
                <w:tcW w:w="701" w:type="dxa"/>
              </w:tcPr>
            </w:tcPrChange>
          </w:tcPr>
          <w:p w14:paraId="714AA5E9" w14:textId="77777777" w:rsidR="00D15B52" w:rsidRPr="00AE51EB" w:rsidRDefault="00D15B52" w:rsidP="00750943">
            <w:pPr>
              <w:pStyle w:val="Compact"/>
              <w:rPr>
                <w:rFonts w:ascii="Times New Roman" w:hAnsi="Times New Roman" w:cs="Times New Roman"/>
                <w:sz w:val="22"/>
                <w:szCs w:val="22"/>
                <w:rPrChange w:id="2341" w:author="GAV" w:date="2019-11-19T14:53:00Z">
                  <w:rPr>
                    <w:rFonts w:ascii="Times New Roman" w:hAnsi="Times New Roman" w:cs="Times New Roman"/>
                  </w:rPr>
                </w:rPrChange>
              </w:rPr>
            </w:pPr>
          </w:p>
        </w:tc>
      </w:tr>
      <w:tr w:rsidR="00D15B52" w:rsidRPr="00AE51EB" w14:paraId="06A9E078" w14:textId="57CBE13E" w:rsidTr="00AE51EB">
        <w:tc>
          <w:tcPr>
            <w:tcW w:w="1134" w:type="dxa"/>
            <w:tcPrChange w:id="2342" w:author="GAV" w:date="2019-11-19T14:57:00Z">
              <w:tcPr>
                <w:tcW w:w="1255" w:type="dxa"/>
              </w:tcPr>
            </w:tcPrChange>
          </w:tcPr>
          <w:p w14:paraId="32EF69C4" w14:textId="77777777" w:rsidR="00D15B52" w:rsidRPr="00AE51EB" w:rsidRDefault="00D15B52" w:rsidP="00D15B52">
            <w:pPr>
              <w:pStyle w:val="Compact"/>
              <w:rPr>
                <w:rFonts w:ascii="Times New Roman" w:hAnsi="Times New Roman" w:cs="Times New Roman"/>
                <w:sz w:val="22"/>
                <w:szCs w:val="22"/>
                <w:rPrChange w:id="2343" w:author="GAV" w:date="2019-11-19T14:53:00Z">
                  <w:rPr>
                    <w:rFonts w:ascii="Times New Roman" w:hAnsi="Times New Roman" w:cs="Times New Roman"/>
                  </w:rPr>
                </w:rPrChange>
              </w:rPr>
            </w:pPr>
          </w:p>
        </w:tc>
        <w:tc>
          <w:tcPr>
            <w:tcW w:w="2268" w:type="dxa"/>
            <w:tcPrChange w:id="2344" w:author="GAV" w:date="2019-11-19T14:57:00Z">
              <w:tcPr>
                <w:tcW w:w="2318" w:type="dxa"/>
              </w:tcPr>
            </w:tcPrChange>
          </w:tcPr>
          <w:p w14:paraId="25B95102" w14:textId="77777777" w:rsidR="00D15B52" w:rsidRPr="00AE51EB" w:rsidRDefault="00D15B52" w:rsidP="00D15B52">
            <w:pPr>
              <w:pStyle w:val="Compact"/>
              <w:rPr>
                <w:rFonts w:ascii="Times New Roman" w:hAnsi="Times New Roman" w:cs="Times New Roman"/>
                <w:sz w:val="22"/>
                <w:szCs w:val="22"/>
                <w:rPrChange w:id="2345" w:author="GAV" w:date="2019-11-19T14:53:00Z">
                  <w:rPr>
                    <w:rFonts w:ascii="Times New Roman" w:hAnsi="Times New Roman" w:cs="Times New Roman"/>
                  </w:rPr>
                </w:rPrChange>
              </w:rPr>
            </w:pPr>
          </w:p>
        </w:tc>
        <w:tc>
          <w:tcPr>
            <w:tcW w:w="1418" w:type="dxa"/>
            <w:tcPrChange w:id="2346" w:author="GAV" w:date="2019-11-19T14:57:00Z">
              <w:tcPr>
                <w:tcW w:w="1276" w:type="dxa"/>
              </w:tcPr>
            </w:tcPrChange>
          </w:tcPr>
          <w:p w14:paraId="5165742B" w14:textId="27ABA4CD" w:rsidR="00D15B52" w:rsidRPr="00AE51EB" w:rsidRDefault="00D15B52" w:rsidP="00D15B52">
            <w:pPr>
              <w:pStyle w:val="Compact"/>
              <w:rPr>
                <w:rFonts w:ascii="Times New Roman" w:hAnsi="Times New Roman" w:cs="Times New Roman"/>
                <w:sz w:val="22"/>
                <w:szCs w:val="22"/>
                <w:rPrChange w:id="2347" w:author="GAV" w:date="2019-11-19T14:53:00Z">
                  <w:rPr>
                    <w:rFonts w:ascii="Times New Roman" w:hAnsi="Times New Roman" w:cs="Times New Roman"/>
                  </w:rPr>
                </w:rPrChange>
              </w:rPr>
            </w:pPr>
            <w:r w:rsidRPr="00AE51EB">
              <w:rPr>
                <w:sz w:val="22"/>
                <w:szCs w:val="22"/>
                <w:rPrChange w:id="2348" w:author="GAV" w:date="2019-11-19T14:53:00Z">
                  <w:rPr/>
                </w:rPrChange>
              </w:rPr>
              <w:t>pH</w:t>
            </w:r>
          </w:p>
        </w:tc>
        <w:tc>
          <w:tcPr>
            <w:tcW w:w="712" w:type="dxa"/>
            <w:tcPrChange w:id="2349" w:author="GAV" w:date="2019-11-19T14:57:00Z">
              <w:tcPr>
                <w:tcW w:w="683" w:type="dxa"/>
              </w:tcPr>
            </w:tcPrChange>
          </w:tcPr>
          <w:p w14:paraId="3C268989" w14:textId="7F8EDAA8" w:rsidR="00D15B52" w:rsidRPr="00AE51EB" w:rsidRDefault="00D15B52" w:rsidP="00D15B52">
            <w:pPr>
              <w:pStyle w:val="Compact"/>
              <w:jc w:val="right"/>
              <w:rPr>
                <w:rFonts w:ascii="Times New Roman" w:hAnsi="Times New Roman" w:cs="Times New Roman"/>
                <w:sz w:val="22"/>
                <w:szCs w:val="22"/>
                <w:rPrChange w:id="2350" w:author="GAV" w:date="2019-11-19T14:53:00Z">
                  <w:rPr>
                    <w:rFonts w:ascii="Times New Roman" w:hAnsi="Times New Roman" w:cs="Times New Roman"/>
                  </w:rPr>
                </w:rPrChange>
              </w:rPr>
            </w:pPr>
            <w:del w:id="2351" w:author="GAV" w:date="2019-11-19T14:59:00Z">
              <w:r w:rsidRPr="00AE51EB" w:rsidDel="005B572A">
                <w:rPr>
                  <w:sz w:val="22"/>
                  <w:szCs w:val="22"/>
                  <w:rPrChange w:id="2352" w:author="GAV" w:date="2019-11-19T14:53:00Z">
                    <w:rPr/>
                  </w:rPrChange>
                </w:rPr>
                <w:delText>+</w:delText>
              </w:r>
            </w:del>
            <w:ins w:id="2353" w:author="GAV" w:date="2019-11-19T14:59:00Z">
              <w:r w:rsidR="005B572A">
                <w:rPr>
                  <w:sz w:val="22"/>
                  <w:szCs w:val="22"/>
                </w:rPr>
                <w:t>54.4</w:t>
              </w:r>
            </w:ins>
          </w:p>
        </w:tc>
        <w:tc>
          <w:tcPr>
            <w:tcW w:w="705" w:type="dxa"/>
            <w:tcPrChange w:id="2354" w:author="GAV" w:date="2019-11-19T14:57:00Z">
              <w:tcPr>
                <w:tcW w:w="708" w:type="dxa"/>
              </w:tcPr>
            </w:tcPrChange>
          </w:tcPr>
          <w:p w14:paraId="2D772689" w14:textId="55C2CEC6" w:rsidR="00D15B52" w:rsidRPr="00AE51EB" w:rsidRDefault="00D15B52" w:rsidP="00D15B52">
            <w:pPr>
              <w:pStyle w:val="Compact"/>
              <w:rPr>
                <w:rFonts w:ascii="Times New Roman" w:hAnsi="Times New Roman" w:cs="Times New Roman"/>
                <w:sz w:val="22"/>
                <w:szCs w:val="22"/>
                <w:rPrChange w:id="2355" w:author="GAV" w:date="2019-11-19T14:53:00Z">
                  <w:rPr>
                    <w:rFonts w:ascii="Times New Roman" w:hAnsi="Times New Roman" w:cs="Times New Roman"/>
                  </w:rPr>
                </w:rPrChange>
              </w:rPr>
            </w:pPr>
            <w:r w:rsidRPr="00AE51EB">
              <w:rPr>
                <w:sz w:val="22"/>
                <w:szCs w:val="22"/>
                <w:rPrChange w:id="2356" w:author="GAV" w:date="2019-11-19T14:53:00Z">
                  <w:rPr/>
                </w:rPrChange>
              </w:rPr>
              <w:t xml:space="preserve"> </w:t>
            </w:r>
          </w:p>
        </w:tc>
        <w:tc>
          <w:tcPr>
            <w:tcW w:w="1276" w:type="dxa"/>
            <w:tcPrChange w:id="2357" w:author="GAV" w:date="2019-11-19T14:57:00Z">
              <w:tcPr>
                <w:tcW w:w="852" w:type="dxa"/>
              </w:tcPr>
            </w:tcPrChange>
          </w:tcPr>
          <w:p w14:paraId="4F0E2079" w14:textId="2D836702" w:rsidR="00D15B52" w:rsidRPr="00AE51EB" w:rsidRDefault="00D15B52" w:rsidP="00D15B52">
            <w:pPr>
              <w:pStyle w:val="Compact"/>
              <w:jc w:val="right"/>
              <w:rPr>
                <w:rFonts w:ascii="Times New Roman" w:hAnsi="Times New Roman" w:cs="Times New Roman"/>
                <w:sz w:val="22"/>
                <w:szCs w:val="22"/>
                <w:rPrChange w:id="2358" w:author="GAV" w:date="2019-11-19T14:53:00Z">
                  <w:rPr>
                    <w:rFonts w:ascii="Times New Roman" w:hAnsi="Times New Roman" w:cs="Times New Roman"/>
                  </w:rPr>
                </w:rPrChange>
              </w:rPr>
            </w:pPr>
            <w:r w:rsidRPr="00AE51EB">
              <w:rPr>
                <w:sz w:val="22"/>
                <w:szCs w:val="22"/>
                <w:rPrChange w:id="2359" w:author="GAV" w:date="2019-11-19T14:53:00Z">
                  <w:rPr/>
                </w:rPrChange>
              </w:rPr>
              <w:t xml:space="preserve"> </w:t>
            </w:r>
          </w:p>
        </w:tc>
        <w:tc>
          <w:tcPr>
            <w:tcW w:w="851" w:type="dxa"/>
            <w:tcPrChange w:id="2360" w:author="GAV" w:date="2019-11-19T14:57:00Z">
              <w:tcPr>
                <w:tcW w:w="849" w:type="dxa"/>
              </w:tcPr>
            </w:tcPrChange>
          </w:tcPr>
          <w:p w14:paraId="6C009F77" w14:textId="251392D7" w:rsidR="00D15B52" w:rsidRPr="00AE51EB" w:rsidRDefault="00D15B52" w:rsidP="00D15B52">
            <w:pPr>
              <w:pStyle w:val="Compact"/>
              <w:rPr>
                <w:rFonts w:ascii="Times New Roman" w:hAnsi="Times New Roman" w:cs="Times New Roman"/>
                <w:sz w:val="22"/>
                <w:szCs w:val="22"/>
                <w:rPrChange w:id="2361" w:author="GAV" w:date="2019-11-19T14:53:00Z">
                  <w:rPr>
                    <w:rFonts w:ascii="Times New Roman" w:hAnsi="Times New Roman" w:cs="Times New Roman"/>
                  </w:rPr>
                </w:rPrChange>
              </w:rPr>
            </w:pPr>
            <w:r w:rsidRPr="00AE51EB">
              <w:rPr>
                <w:sz w:val="22"/>
                <w:szCs w:val="22"/>
                <w:rPrChange w:id="2362" w:author="GAV" w:date="2019-11-19T14:53:00Z">
                  <w:rPr/>
                </w:rPrChange>
              </w:rPr>
              <w:t xml:space="preserve"> </w:t>
            </w:r>
          </w:p>
        </w:tc>
        <w:tc>
          <w:tcPr>
            <w:tcW w:w="1278" w:type="dxa"/>
            <w:tcPrChange w:id="2363" w:author="GAV" w:date="2019-11-19T14:57:00Z">
              <w:tcPr>
                <w:tcW w:w="1701" w:type="dxa"/>
              </w:tcPr>
            </w:tcPrChange>
          </w:tcPr>
          <w:p w14:paraId="49BF513A" w14:textId="77777777" w:rsidR="00D15B52" w:rsidRPr="00AE51EB" w:rsidRDefault="00D15B52" w:rsidP="00750943">
            <w:pPr>
              <w:pStyle w:val="Compact"/>
              <w:jc w:val="right"/>
              <w:rPr>
                <w:rFonts w:ascii="Times New Roman" w:hAnsi="Times New Roman" w:cs="Times New Roman"/>
                <w:sz w:val="22"/>
                <w:szCs w:val="22"/>
                <w:rPrChange w:id="2364" w:author="GAV" w:date="2019-11-19T14:53:00Z">
                  <w:rPr>
                    <w:rFonts w:ascii="Times New Roman" w:hAnsi="Times New Roman" w:cs="Times New Roman"/>
                  </w:rPr>
                </w:rPrChange>
              </w:rPr>
            </w:pPr>
          </w:p>
        </w:tc>
        <w:tc>
          <w:tcPr>
            <w:tcW w:w="701" w:type="dxa"/>
            <w:tcPrChange w:id="2365" w:author="GAV" w:date="2019-11-19T14:57:00Z">
              <w:tcPr>
                <w:tcW w:w="701" w:type="dxa"/>
              </w:tcPr>
            </w:tcPrChange>
          </w:tcPr>
          <w:p w14:paraId="438CDC44" w14:textId="77777777" w:rsidR="00D15B52" w:rsidRPr="00AE51EB" w:rsidRDefault="00D15B52" w:rsidP="00750943">
            <w:pPr>
              <w:pStyle w:val="Compact"/>
              <w:rPr>
                <w:rFonts w:ascii="Times New Roman" w:hAnsi="Times New Roman" w:cs="Times New Roman"/>
                <w:sz w:val="22"/>
                <w:szCs w:val="22"/>
                <w:rPrChange w:id="2366" w:author="GAV" w:date="2019-11-19T14:53:00Z">
                  <w:rPr>
                    <w:rFonts w:ascii="Times New Roman" w:hAnsi="Times New Roman" w:cs="Times New Roman"/>
                  </w:rPr>
                </w:rPrChange>
              </w:rPr>
            </w:pPr>
          </w:p>
        </w:tc>
      </w:tr>
      <w:tr w:rsidR="00D15B52" w:rsidRPr="00AE51EB" w14:paraId="7180B734" w14:textId="0DEB0741" w:rsidTr="00AE51EB">
        <w:tc>
          <w:tcPr>
            <w:tcW w:w="1134" w:type="dxa"/>
            <w:tcPrChange w:id="2367" w:author="GAV" w:date="2019-11-19T14:57:00Z">
              <w:tcPr>
                <w:tcW w:w="1255" w:type="dxa"/>
              </w:tcPr>
            </w:tcPrChange>
          </w:tcPr>
          <w:p w14:paraId="3E151716" w14:textId="77777777" w:rsidR="00D15B52" w:rsidRPr="00AE51EB" w:rsidRDefault="00D15B52" w:rsidP="00D15B52">
            <w:pPr>
              <w:pStyle w:val="Compact"/>
              <w:rPr>
                <w:rFonts w:ascii="Times New Roman" w:hAnsi="Times New Roman" w:cs="Times New Roman"/>
                <w:sz w:val="22"/>
                <w:szCs w:val="22"/>
                <w:rPrChange w:id="2368" w:author="GAV" w:date="2019-11-19T14:53:00Z">
                  <w:rPr>
                    <w:rFonts w:ascii="Times New Roman" w:hAnsi="Times New Roman" w:cs="Times New Roman"/>
                  </w:rPr>
                </w:rPrChange>
              </w:rPr>
            </w:pPr>
          </w:p>
        </w:tc>
        <w:tc>
          <w:tcPr>
            <w:tcW w:w="2268" w:type="dxa"/>
            <w:tcBorders>
              <w:bottom w:val="dashSmallGap" w:sz="4" w:space="0" w:color="auto"/>
            </w:tcBorders>
            <w:tcPrChange w:id="2369" w:author="GAV" w:date="2019-11-19T14:57:00Z">
              <w:tcPr>
                <w:tcW w:w="2318" w:type="dxa"/>
                <w:tcBorders>
                  <w:bottom w:val="dashSmallGap" w:sz="4" w:space="0" w:color="auto"/>
                </w:tcBorders>
              </w:tcPr>
            </w:tcPrChange>
          </w:tcPr>
          <w:p w14:paraId="4A23895F" w14:textId="77777777" w:rsidR="00D15B52" w:rsidRPr="00AE51EB" w:rsidRDefault="00D15B52" w:rsidP="00D15B52">
            <w:pPr>
              <w:pStyle w:val="Compact"/>
              <w:rPr>
                <w:rFonts w:ascii="Times New Roman" w:hAnsi="Times New Roman" w:cs="Times New Roman"/>
                <w:sz w:val="22"/>
                <w:szCs w:val="22"/>
                <w:rPrChange w:id="2370" w:author="GAV" w:date="2019-11-19T14:53:00Z">
                  <w:rPr>
                    <w:rFonts w:ascii="Times New Roman" w:hAnsi="Times New Roman" w:cs="Times New Roman"/>
                  </w:rPr>
                </w:rPrChange>
              </w:rPr>
            </w:pPr>
          </w:p>
        </w:tc>
        <w:tc>
          <w:tcPr>
            <w:tcW w:w="1418" w:type="dxa"/>
            <w:tcBorders>
              <w:bottom w:val="dashSmallGap" w:sz="4" w:space="0" w:color="auto"/>
            </w:tcBorders>
            <w:tcPrChange w:id="2371" w:author="GAV" w:date="2019-11-19T14:57:00Z">
              <w:tcPr>
                <w:tcW w:w="1276" w:type="dxa"/>
                <w:tcBorders>
                  <w:bottom w:val="dashSmallGap" w:sz="4" w:space="0" w:color="auto"/>
                </w:tcBorders>
              </w:tcPr>
            </w:tcPrChange>
          </w:tcPr>
          <w:p w14:paraId="5059EE4F" w14:textId="2785ECDD" w:rsidR="00D15B52" w:rsidRPr="00AE51EB" w:rsidRDefault="00D15B52" w:rsidP="00D15B52">
            <w:pPr>
              <w:pStyle w:val="Compact"/>
              <w:rPr>
                <w:rFonts w:ascii="Times New Roman" w:hAnsi="Times New Roman" w:cs="Times New Roman"/>
                <w:sz w:val="22"/>
                <w:szCs w:val="22"/>
                <w:rPrChange w:id="2372" w:author="GAV" w:date="2019-11-19T14:53:00Z">
                  <w:rPr>
                    <w:rFonts w:ascii="Times New Roman" w:hAnsi="Times New Roman" w:cs="Times New Roman"/>
                  </w:rPr>
                </w:rPrChange>
              </w:rPr>
            </w:pPr>
            <w:r w:rsidRPr="00AE51EB">
              <w:rPr>
                <w:sz w:val="22"/>
                <w:szCs w:val="22"/>
                <w:rPrChange w:id="2373" w:author="GAV" w:date="2019-11-19T14:53:00Z">
                  <w:rPr/>
                </w:rPrChange>
              </w:rPr>
              <w:t>PC1</w:t>
            </w:r>
          </w:p>
        </w:tc>
        <w:tc>
          <w:tcPr>
            <w:tcW w:w="712" w:type="dxa"/>
            <w:tcBorders>
              <w:bottom w:val="dashSmallGap" w:sz="4" w:space="0" w:color="auto"/>
            </w:tcBorders>
            <w:tcPrChange w:id="2374" w:author="GAV" w:date="2019-11-19T14:57:00Z">
              <w:tcPr>
                <w:tcW w:w="683" w:type="dxa"/>
                <w:tcBorders>
                  <w:bottom w:val="dashSmallGap" w:sz="4" w:space="0" w:color="auto"/>
                </w:tcBorders>
              </w:tcPr>
            </w:tcPrChange>
          </w:tcPr>
          <w:p w14:paraId="25181CA6" w14:textId="6FE8E894" w:rsidR="00D15B52" w:rsidRPr="00AE51EB" w:rsidRDefault="00D15B52" w:rsidP="00D15B52">
            <w:pPr>
              <w:pStyle w:val="Compact"/>
              <w:jc w:val="right"/>
              <w:rPr>
                <w:rFonts w:ascii="Times New Roman" w:hAnsi="Times New Roman" w:cs="Times New Roman"/>
                <w:sz w:val="22"/>
                <w:szCs w:val="22"/>
                <w:rPrChange w:id="2375" w:author="GAV" w:date="2019-11-19T14:53:00Z">
                  <w:rPr>
                    <w:rFonts w:ascii="Times New Roman" w:hAnsi="Times New Roman" w:cs="Times New Roman"/>
                  </w:rPr>
                </w:rPrChange>
              </w:rPr>
            </w:pPr>
            <w:del w:id="2376" w:author="GAV" w:date="2019-11-19T14:59:00Z">
              <w:r w:rsidRPr="00AE51EB" w:rsidDel="005B572A">
                <w:rPr>
                  <w:sz w:val="22"/>
                  <w:szCs w:val="22"/>
                  <w:rPrChange w:id="2377" w:author="GAV" w:date="2019-11-19T14:53:00Z">
                    <w:rPr/>
                  </w:rPrChange>
                </w:rPr>
                <w:delText>+</w:delText>
              </w:r>
            </w:del>
            <w:ins w:id="2378" w:author="GAV" w:date="2019-11-19T14:59:00Z">
              <w:r w:rsidR="005B572A">
                <w:rPr>
                  <w:sz w:val="22"/>
                  <w:szCs w:val="22"/>
                </w:rPr>
                <w:t>131.0</w:t>
              </w:r>
            </w:ins>
          </w:p>
        </w:tc>
        <w:tc>
          <w:tcPr>
            <w:tcW w:w="705" w:type="dxa"/>
            <w:tcBorders>
              <w:bottom w:val="dashSmallGap" w:sz="4" w:space="0" w:color="auto"/>
            </w:tcBorders>
            <w:tcPrChange w:id="2379" w:author="GAV" w:date="2019-11-19T14:57:00Z">
              <w:tcPr>
                <w:tcW w:w="708" w:type="dxa"/>
                <w:tcBorders>
                  <w:bottom w:val="dashSmallGap" w:sz="4" w:space="0" w:color="auto"/>
                </w:tcBorders>
              </w:tcPr>
            </w:tcPrChange>
          </w:tcPr>
          <w:p w14:paraId="290FDEE1" w14:textId="7C45796E" w:rsidR="00D15B52" w:rsidRPr="00AE51EB" w:rsidRDefault="00D15B52" w:rsidP="00D15B52">
            <w:pPr>
              <w:pStyle w:val="Compact"/>
              <w:rPr>
                <w:rFonts w:ascii="Times New Roman" w:hAnsi="Times New Roman" w:cs="Times New Roman"/>
                <w:sz w:val="22"/>
                <w:szCs w:val="22"/>
                <w:rPrChange w:id="2380" w:author="GAV" w:date="2019-11-19T14:53:00Z">
                  <w:rPr>
                    <w:rFonts w:ascii="Times New Roman" w:hAnsi="Times New Roman" w:cs="Times New Roman"/>
                  </w:rPr>
                </w:rPrChange>
              </w:rPr>
            </w:pPr>
            <w:r w:rsidRPr="00AE51EB">
              <w:rPr>
                <w:sz w:val="22"/>
                <w:szCs w:val="22"/>
                <w:rPrChange w:id="2381" w:author="GAV" w:date="2019-11-19T14:53:00Z">
                  <w:rPr/>
                </w:rPrChange>
              </w:rPr>
              <w:t>***</w:t>
            </w:r>
          </w:p>
        </w:tc>
        <w:tc>
          <w:tcPr>
            <w:tcW w:w="1276" w:type="dxa"/>
            <w:tcBorders>
              <w:bottom w:val="dashSmallGap" w:sz="4" w:space="0" w:color="auto"/>
            </w:tcBorders>
            <w:tcPrChange w:id="2382" w:author="GAV" w:date="2019-11-19T14:57:00Z">
              <w:tcPr>
                <w:tcW w:w="852" w:type="dxa"/>
                <w:tcBorders>
                  <w:bottom w:val="dashSmallGap" w:sz="4" w:space="0" w:color="auto"/>
                </w:tcBorders>
              </w:tcPr>
            </w:tcPrChange>
          </w:tcPr>
          <w:p w14:paraId="60E617A8" w14:textId="10507271" w:rsidR="00D15B52" w:rsidRPr="00AE51EB" w:rsidRDefault="00D15B52" w:rsidP="00D15B52">
            <w:pPr>
              <w:pStyle w:val="Compact"/>
              <w:jc w:val="right"/>
              <w:rPr>
                <w:rFonts w:ascii="Times New Roman" w:hAnsi="Times New Roman" w:cs="Times New Roman"/>
                <w:sz w:val="22"/>
                <w:szCs w:val="22"/>
                <w:rPrChange w:id="2383" w:author="GAV" w:date="2019-11-19T14:53:00Z">
                  <w:rPr>
                    <w:rFonts w:ascii="Times New Roman" w:hAnsi="Times New Roman" w:cs="Times New Roman"/>
                  </w:rPr>
                </w:rPrChange>
              </w:rPr>
            </w:pPr>
            <w:r w:rsidRPr="00AE51EB">
              <w:rPr>
                <w:sz w:val="22"/>
                <w:szCs w:val="22"/>
                <w:rPrChange w:id="2384" w:author="GAV" w:date="2019-11-19T14:53:00Z">
                  <w:rPr/>
                </w:rPrChange>
              </w:rPr>
              <w:t xml:space="preserve"> </w:t>
            </w:r>
          </w:p>
        </w:tc>
        <w:tc>
          <w:tcPr>
            <w:tcW w:w="851" w:type="dxa"/>
            <w:tcBorders>
              <w:bottom w:val="dashSmallGap" w:sz="4" w:space="0" w:color="auto"/>
            </w:tcBorders>
            <w:tcPrChange w:id="2385" w:author="GAV" w:date="2019-11-19T14:57:00Z">
              <w:tcPr>
                <w:tcW w:w="849" w:type="dxa"/>
                <w:tcBorders>
                  <w:bottom w:val="dashSmallGap" w:sz="4" w:space="0" w:color="auto"/>
                </w:tcBorders>
              </w:tcPr>
            </w:tcPrChange>
          </w:tcPr>
          <w:p w14:paraId="76267187" w14:textId="794307BA" w:rsidR="00D15B52" w:rsidRPr="00AE51EB" w:rsidRDefault="00D15B52" w:rsidP="00D15B52">
            <w:pPr>
              <w:pStyle w:val="Compact"/>
              <w:rPr>
                <w:rFonts w:ascii="Times New Roman" w:hAnsi="Times New Roman" w:cs="Times New Roman"/>
                <w:sz w:val="22"/>
                <w:szCs w:val="22"/>
                <w:rPrChange w:id="2386" w:author="GAV" w:date="2019-11-19T14:53:00Z">
                  <w:rPr>
                    <w:rFonts w:ascii="Times New Roman" w:hAnsi="Times New Roman" w:cs="Times New Roman"/>
                  </w:rPr>
                </w:rPrChange>
              </w:rPr>
            </w:pPr>
            <w:r w:rsidRPr="00AE51EB">
              <w:rPr>
                <w:sz w:val="22"/>
                <w:szCs w:val="22"/>
                <w:rPrChange w:id="2387" w:author="GAV" w:date="2019-11-19T14:53:00Z">
                  <w:rPr/>
                </w:rPrChange>
              </w:rPr>
              <w:t xml:space="preserve"> </w:t>
            </w:r>
          </w:p>
        </w:tc>
        <w:tc>
          <w:tcPr>
            <w:tcW w:w="1278" w:type="dxa"/>
            <w:tcBorders>
              <w:bottom w:val="dashSmallGap" w:sz="4" w:space="0" w:color="auto"/>
            </w:tcBorders>
            <w:tcPrChange w:id="2388" w:author="GAV" w:date="2019-11-19T14:57:00Z">
              <w:tcPr>
                <w:tcW w:w="1701" w:type="dxa"/>
                <w:tcBorders>
                  <w:bottom w:val="dashSmallGap" w:sz="4" w:space="0" w:color="auto"/>
                </w:tcBorders>
              </w:tcPr>
            </w:tcPrChange>
          </w:tcPr>
          <w:p w14:paraId="387A0337" w14:textId="77777777" w:rsidR="00D15B52" w:rsidRPr="00AE51EB" w:rsidRDefault="00D15B52" w:rsidP="00750943">
            <w:pPr>
              <w:pStyle w:val="Compact"/>
              <w:jc w:val="right"/>
              <w:rPr>
                <w:rFonts w:ascii="Times New Roman" w:hAnsi="Times New Roman" w:cs="Times New Roman"/>
                <w:sz w:val="22"/>
                <w:szCs w:val="22"/>
                <w:rPrChange w:id="2389" w:author="GAV" w:date="2019-11-19T14:53:00Z">
                  <w:rPr>
                    <w:rFonts w:ascii="Times New Roman" w:hAnsi="Times New Roman" w:cs="Times New Roman"/>
                  </w:rPr>
                </w:rPrChange>
              </w:rPr>
            </w:pPr>
          </w:p>
        </w:tc>
        <w:tc>
          <w:tcPr>
            <w:tcW w:w="701" w:type="dxa"/>
            <w:tcBorders>
              <w:bottom w:val="dashSmallGap" w:sz="4" w:space="0" w:color="auto"/>
            </w:tcBorders>
            <w:tcPrChange w:id="2390" w:author="GAV" w:date="2019-11-19T14:57:00Z">
              <w:tcPr>
                <w:tcW w:w="701" w:type="dxa"/>
                <w:tcBorders>
                  <w:bottom w:val="dashSmallGap" w:sz="4" w:space="0" w:color="auto"/>
                </w:tcBorders>
              </w:tcPr>
            </w:tcPrChange>
          </w:tcPr>
          <w:p w14:paraId="0C820755" w14:textId="77777777" w:rsidR="00D15B52" w:rsidRPr="00AE51EB" w:rsidRDefault="00D15B52" w:rsidP="00750943">
            <w:pPr>
              <w:pStyle w:val="Compact"/>
              <w:rPr>
                <w:rFonts w:ascii="Times New Roman" w:hAnsi="Times New Roman" w:cs="Times New Roman"/>
                <w:sz w:val="22"/>
                <w:szCs w:val="22"/>
                <w:rPrChange w:id="2391" w:author="GAV" w:date="2019-11-19T14:53:00Z">
                  <w:rPr>
                    <w:rFonts w:ascii="Times New Roman" w:hAnsi="Times New Roman" w:cs="Times New Roman"/>
                  </w:rPr>
                </w:rPrChange>
              </w:rPr>
            </w:pPr>
          </w:p>
        </w:tc>
      </w:tr>
      <w:tr w:rsidR="00D51F88" w:rsidRPr="00AE51EB" w14:paraId="193508D6" w14:textId="735FFCA0" w:rsidTr="00AE51EB">
        <w:tc>
          <w:tcPr>
            <w:tcW w:w="1134" w:type="dxa"/>
            <w:tcBorders>
              <w:bottom w:val="single" w:sz="4" w:space="0" w:color="auto"/>
            </w:tcBorders>
            <w:tcPrChange w:id="2392" w:author="GAV" w:date="2019-11-19T14:57:00Z">
              <w:tcPr>
                <w:tcW w:w="1255" w:type="dxa"/>
                <w:tcBorders>
                  <w:bottom w:val="single" w:sz="4" w:space="0" w:color="auto"/>
                </w:tcBorders>
              </w:tcPr>
            </w:tcPrChange>
          </w:tcPr>
          <w:p w14:paraId="72012CC4" w14:textId="77777777" w:rsidR="00D51F88" w:rsidRPr="00AE51EB" w:rsidRDefault="00D51F88" w:rsidP="00D51F88">
            <w:pPr>
              <w:pStyle w:val="Compact"/>
              <w:rPr>
                <w:rFonts w:ascii="Times New Roman" w:hAnsi="Times New Roman" w:cs="Times New Roman"/>
                <w:sz w:val="22"/>
                <w:szCs w:val="22"/>
                <w:rPrChange w:id="2393" w:author="GAV" w:date="2019-11-19T14:53:00Z">
                  <w:rPr>
                    <w:rFonts w:ascii="Times New Roman" w:hAnsi="Times New Roman" w:cs="Times New Roman"/>
                  </w:rPr>
                </w:rPrChange>
              </w:rPr>
            </w:pPr>
          </w:p>
        </w:tc>
        <w:tc>
          <w:tcPr>
            <w:tcW w:w="2268" w:type="dxa"/>
            <w:tcBorders>
              <w:top w:val="dashSmallGap" w:sz="4" w:space="0" w:color="auto"/>
              <w:bottom w:val="single" w:sz="4" w:space="0" w:color="auto"/>
            </w:tcBorders>
            <w:tcPrChange w:id="2394" w:author="GAV" w:date="2019-11-19T14:57:00Z">
              <w:tcPr>
                <w:tcW w:w="2318" w:type="dxa"/>
                <w:tcBorders>
                  <w:top w:val="dashSmallGap" w:sz="4" w:space="0" w:color="auto"/>
                  <w:bottom w:val="single" w:sz="4" w:space="0" w:color="auto"/>
                </w:tcBorders>
              </w:tcPr>
            </w:tcPrChange>
          </w:tcPr>
          <w:p w14:paraId="321F442E" w14:textId="6320EC6B" w:rsidR="00D51F88" w:rsidRPr="00AE51EB" w:rsidRDefault="00D51F88" w:rsidP="00D51F88">
            <w:pPr>
              <w:pStyle w:val="Compact"/>
              <w:rPr>
                <w:rFonts w:ascii="Times New Roman" w:hAnsi="Times New Roman" w:cs="Times New Roman"/>
                <w:sz w:val="22"/>
                <w:szCs w:val="22"/>
                <w:rPrChange w:id="2395" w:author="GAV" w:date="2019-11-19T14:53:00Z">
                  <w:rPr>
                    <w:rFonts w:ascii="Times New Roman" w:hAnsi="Times New Roman" w:cs="Times New Roman"/>
                  </w:rPr>
                </w:rPrChange>
              </w:rPr>
            </w:pPr>
            <w:r w:rsidRPr="00AE51EB">
              <w:rPr>
                <w:rFonts w:ascii="Times New Roman" w:hAnsi="Times New Roman" w:cs="Times New Roman"/>
                <w:sz w:val="22"/>
                <w:szCs w:val="22"/>
                <w:rPrChange w:id="2396" w:author="GAV" w:date="2019-11-19T14:53:00Z">
                  <w:rPr>
                    <w:rFonts w:ascii="Times New Roman" w:hAnsi="Times New Roman" w:cs="Times New Roman"/>
                  </w:rPr>
                </w:rPrChange>
              </w:rPr>
              <w:t>Region only</w:t>
            </w:r>
          </w:p>
        </w:tc>
        <w:tc>
          <w:tcPr>
            <w:tcW w:w="1418" w:type="dxa"/>
            <w:tcBorders>
              <w:top w:val="dashSmallGap" w:sz="4" w:space="0" w:color="auto"/>
              <w:bottom w:val="single" w:sz="4" w:space="0" w:color="auto"/>
            </w:tcBorders>
            <w:tcPrChange w:id="2397" w:author="GAV" w:date="2019-11-19T14:57:00Z">
              <w:tcPr>
                <w:tcW w:w="1276" w:type="dxa"/>
                <w:tcBorders>
                  <w:top w:val="dashSmallGap" w:sz="4" w:space="0" w:color="auto"/>
                  <w:bottom w:val="single" w:sz="4" w:space="0" w:color="auto"/>
                </w:tcBorders>
              </w:tcPr>
            </w:tcPrChange>
          </w:tcPr>
          <w:p w14:paraId="74875E9E" w14:textId="75D79504" w:rsidR="00D51F88" w:rsidRPr="00AE51EB" w:rsidRDefault="00D51F88" w:rsidP="00D51F88">
            <w:pPr>
              <w:pStyle w:val="Compact"/>
              <w:rPr>
                <w:rFonts w:ascii="Times New Roman" w:hAnsi="Times New Roman" w:cs="Times New Roman"/>
                <w:sz w:val="22"/>
                <w:szCs w:val="22"/>
                <w:rPrChange w:id="2398" w:author="GAV" w:date="2019-11-19T14:53:00Z">
                  <w:rPr>
                    <w:rFonts w:ascii="Times New Roman" w:hAnsi="Times New Roman" w:cs="Times New Roman"/>
                  </w:rPr>
                </w:rPrChange>
              </w:rPr>
            </w:pPr>
            <w:r w:rsidRPr="00AE51EB">
              <w:rPr>
                <w:sz w:val="22"/>
                <w:szCs w:val="22"/>
                <w:rPrChange w:id="2399" w:author="GAV" w:date="2019-11-19T14:53:00Z">
                  <w:rPr/>
                </w:rPrChange>
              </w:rPr>
              <w:t>CEC</w:t>
            </w:r>
          </w:p>
        </w:tc>
        <w:tc>
          <w:tcPr>
            <w:tcW w:w="712" w:type="dxa"/>
            <w:tcBorders>
              <w:top w:val="dashSmallGap" w:sz="4" w:space="0" w:color="auto"/>
              <w:bottom w:val="single" w:sz="4" w:space="0" w:color="auto"/>
            </w:tcBorders>
            <w:tcPrChange w:id="2400" w:author="GAV" w:date="2019-11-19T14:57:00Z">
              <w:tcPr>
                <w:tcW w:w="683" w:type="dxa"/>
                <w:tcBorders>
                  <w:top w:val="dashSmallGap" w:sz="4" w:space="0" w:color="auto"/>
                  <w:bottom w:val="single" w:sz="4" w:space="0" w:color="auto"/>
                </w:tcBorders>
              </w:tcPr>
            </w:tcPrChange>
          </w:tcPr>
          <w:p w14:paraId="0845BF4D" w14:textId="3E177704" w:rsidR="00D51F88" w:rsidRPr="00AE51EB" w:rsidRDefault="00D51F88" w:rsidP="00D51F88">
            <w:pPr>
              <w:pStyle w:val="Compact"/>
              <w:jc w:val="right"/>
              <w:rPr>
                <w:rFonts w:ascii="Times New Roman" w:hAnsi="Times New Roman" w:cs="Times New Roman"/>
                <w:sz w:val="22"/>
                <w:szCs w:val="22"/>
                <w:rPrChange w:id="2401" w:author="GAV" w:date="2019-11-19T14:53:00Z">
                  <w:rPr>
                    <w:rFonts w:ascii="Times New Roman" w:hAnsi="Times New Roman" w:cs="Times New Roman"/>
                  </w:rPr>
                </w:rPrChange>
              </w:rPr>
            </w:pPr>
            <w:del w:id="2402" w:author="GAV" w:date="2019-11-19T14:59:00Z">
              <w:r w:rsidRPr="00AE51EB" w:rsidDel="005B572A">
                <w:rPr>
                  <w:sz w:val="22"/>
                  <w:szCs w:val="22"/>
                  <w:rPrChange w:id="2403" w:author="GAV" w:date="2019-11-19T14:53:00Z">
                    <w:rPr/>
                  </w:rPrChange>
                </w:rPr>
                <w:delText>−</w:delText>
              </w:r>
            </w:del>
            <w:ins w:id="2404" w:author="GAV" w:date="2019-11-19T14:59:00Z">
              <w:r w:rsidR="005B572A">
                <w:rPr>
                  <w:sz w:val="22"/>
                  <w:szCs w:val="22"/>
                </w:rPr>
                <w:t>-13.4</w:t>
              </w:r>
            </w:ins>
          </w:p>
        </w:tc>
        <w:tc>
          <w:tcPr>
            <w:tcW w:w="705" w:type="dxa"/>
            <w:tcBorders>
              <w:top w:val="dashSmallGap" w:sz="4" w:space="0" w:color="auto"/>
              <w:bottom w:val="single" w:sz="4" w:space="0" w:color="auto"/>
            </w:tcBorders>
            <w:tcPrChange w:id="2405" w:author="GAV" w:date="2019-11-19T14:57:00Z">
              <w:tcPr>
                <w:tcW w:w="708" w:type="dxa"/>
                <w:tcBorders>
                  <w:top w:val="dashSmallGap" w:sz="4" w:space="0" w:color="auto"/>
                  <w:bottom w:val="single" w:sz="4" w:space="0" w:color="auto"/>
                </w:tcBorders>
              </w:tcPr>
            </w:tcPrChange>
          </w:tcPr>
          <w:p w14:paraId="76C88FA9" w14:textId="7121FC19" w:rsidR="00D51F88" w:rsidRPr="00AE51EB" w:rsidRDefault="00D51F88" w:rsidP="00D51F88">
            <w:pPr>
              <w:pStyle w:val="Compact"/>
              <w:rPr>
                <w:rFonts w:ascii="Times New Roman" w:hAnsi="Times New Roman" w:cs="Times New Roman"/>
                <w:sz w:val="22"/>
                <w:szCs w:val="22"/>
                <w:rPrChange w:id="2406" w:author="GAV" w:date="2019-11-19T14:53:00Z">
                  <w:rPr>
                    <w:rFonts w:ascii="Times New Roman" w:hAnsi="Times New Roman" w:cs="Times New Roman"/>
                  </w:rPr>
                </w:rPrChange>
              </w:rPr>
            </w:pPr>
          </w:p>
        </w:tc>
        <w:tc>
          <w:tcPr>
            <w:tcW w:w="1276" w:type="dxa"/>
            <w:tcBorders>
              <w:top w:val="dashSmallGap" w:sz="4" w:space="0" w:color="auto"/>
              <w:bottom w:val="single" w:sz="4" w:space="0" w:color="auto"/>
            </w:tcBorders>
            <w:tcPrChange w:id="2407" w:author="GAV" w:date="2019-11-19T14:57:00Z">
              <w:tcPr>
                <w:tcW w:w="852" w:type="dxa"/>
                <w:tcBorders>
                  <w:top w:val="dashSmallGap" w:sz="4" w:space="0" w:color="auto"/>
                  <w:bottom w:val="single" w:sz="4" w:space="0" w:color="auto"/>
                </w:tcBorders>
              </w:tcPr>
            </w:tcPrChange>
          </w:tcPr>
          <w:p w14:paraId="073C4A6C" w14:textId="2E850DD7" w:rsidR="00D51F88" w:rsidRPr="00AE51EB" w:rsidRDefault="00D51F88" w:rsidP="00D51F88">
            <w:pPr>
              <w:pStyle w:val="Compact"/>
              <w:jc w:val="right"/>
              <w:rPr>
                <w:rFonts w:ascii="Times New Roman" w:hAnsi="Times New Roman" w:cs="Times New Roman"/>
                <w:sz w:val="22"/>
                <w:szCs w:val="22"/>
                <w:rPrChange w:id="2408" w:author="GAV" w:date="2019-11-19T14:53:00Z">
                  <w:rPr>
                    <w:rFonts w:ascii="Times New Roman" w:hAnsi="Times New Roman" w:cs="Times New Roman"/>
                  </w:rPr>
                </w:rPrChange>
              </w:rPr>
            </w:pPr>
            <w:del w:id="2409" w:author="GAV" w:date="2019-11-19T14:59:00Z">
              <w:r w:rsidRPr="00AE51EB" w:rsidDel="005B572A">
                <w:rPr>
                  <w:sz w:val="22"/>
                  <w:szCs w:val="22"/>
                  <w:rPrChange w:id="2410" w:author="GAV" w:date="2019-11-19T14:53:00Z">
                    <w:rPr/>
                  </w:rPrChange>
                </w:rPr>
                <w:delText>−</w:delText>
              </w:r>
            </w:del>
            <w:ins w:id="2411" w:author="GAV" w:date="2019-11-19T14:59:00Z">
              <w:r w:rsidR="005B572A">
                <w:rPr>
                  <w:sz w:val="22"/>
                  <w:szCs w:val="22"/>
                </w:rPr>
                <w:t>-161.4</w:t>
              </w:r>
            </w:ins>
          </w:p>
        </w:tc>
        <w:tc>
          <w:tcPr>
            <w:tcW w:w="851" w:type="dxa"/>
            <w:tcBorders>
              <w:top w:val="dashSmallGap" w:sz="4" w:space="0" w:color="auto"/>
              <w:bottom w:val="single" w:sz="4" w:space="0" w:color="auto"/>
            </w:tcBorders>
            <w:tcPrChange w:id="2412" w:author="GAV" w:date="2019-11-19T14:57:00Z">
              <w:tcPr>
                <w:tcW w:w="849" w:type="dxa"/>
                <w:tcBorders>
                  <w:top w:val="dashSmallGap" w:sz="4" w:space="0" w:color="auto"/>
                  <w:bottom w:val="single" w:sz="4" w:space="0" w:color="auto"/>
                </w:tcBorders>
              </w:tcPr>
            </w:tcPrChange>
          </w:tcPr>
          <w:p w14:paraId="2EFFC6CF" w14:textId="63E84950" w:rsidR="00D51F88" w:rsidRPr="00AE51EB" w:rsidRDefault="00D51F88" w:rsidP="00D51F88">
            <w:pPr>
              <w:pStyle w:val="Compact"/>
              <w:rPr>
                <w:rFonts w:ascii="Times New Roman" w:hAnsi="Times New Roman" w:cs="Times New Roman"/>
                <w:sz w:val="22"/>
                <w:szCs w:val="22"/>
                <w:rPrChange w:id="2413" w:author="GAV" w:date="2019-11-19T14:53:00Z">
                  <w:rPr>
                    <w:rFonts w:ascii="Times New Roman" w:hAnsi="Times New Roman" w:cs="Times New Roman"/>
                  </w:rPr>
                </w:rPrChange>
              </w:rPr>
            </w:pPr>
            <w:r w:rsidRPr="00AE51EB">
              <w:rPr>
                <w:sz w:val="22"/>
                <w:szCs w:val="22"/>
                <w:rPrChange w:id="2414" w:author="GAV" w:date="2019-11-19T14:53:00Z">
                  <w:rPr/>
                </w:rPrChange>
              </w:rPr>
              <w:t>*</w:t>
            </w:r>
          </w:p>
        </w:tc>
        <w:tc>
          <w:tcPr>
            <w:tcW w:w="1278" w:type="dxa"/>
            <w:tcBorders>
              <w:top w:val="dashSmallGap" w:sz="4" w:space="0" w:color="auto"/>
              <w:bottom w:val="single" w:sz="4" w:space="0" w:color="auto"/>
            </w:tcBorders>
            <w:tcPrChange w:id="2415" w:author="GAV" w:date="2019-11-19T14:57:00Z">
              <w:tcPr>
                <w:tcW w:w="1701" w:type="dxa"/>
                <w:tcBorders>
                  <w:top w:val="dashSmallGap" w:sz="4" w:space="0" w:color="auto"/>
                  <w:bottom w:val="single" w:sz="4" w:space="0" w:color="auto"/>
                </w:tcBorders>
              </w:tcPr>
            </w:tcPrChange>
          </w:tcPr>
          <w:p w14:paraId="3B85487F" w14:textId="77777777" w:rsidR="00D51F88" w:rsidRPr="00AE51EB" w:rsidRDefault="00D51F88" w:rsidP="00D51F88">
            <w:pPr>
              <w:pStyle w:val="Compact"/>
              <w:jc w:val="right"/>
              <w:rPr>
                <w:rFonts w:ascii="Times New Roman" w:hAnsi="Times New Roman" w:cs="Times New Roman"/>
                <w:sz w:val="22"/>
                <w:szCs w:val="22"/>
                <w:rPrChange w:id="2416" w:author="GAV" w:date="2019-11-19T14:53:00Z">
                  <w:rPr>
                    <w:rFonts w:ascii="Times New Roman" w:hAnsi="Times New Roman" w:cs="Times New Roman"/>
                  </w:rPr>
                </w:rPrChange>
              </w:rPr>
            </w:pPr>
          </w:p>
        </w:tc>
        <w:tc>
          <w:tcPr>
            <w:tcW w:w="701" w:type="dxa"/>
            <w:tcBorders>
              <w:top w:val="dashSmallGap" w:sz="4" w:space="0" w:color="auto"/>
              <w:bottom w:val="single" w:sz="4" w:space="0" w:color="auto"/>
            </w:tcBorders>
            <w:tcPrChange w:id="2417" w:author="GAV" w:date="2019-11-19T14:57:00Z">
              <w:tcPr>
                <w:tcW w:w="701" w:type="dxa"/>
                <w:tcBorders>
                  <w:top w:val="dashSmallGap" w:sz="4" w:space="0" w:color="auto"/>
                  <w:bottom w:val="single" w:sz="4" w:space="0" w:color="auto"/>
                </w:tcBorders>
              </w:tcPr>
            </w:tcPrChange>
          </w:tcPr>
          <w:p w14:paraId="446B8188" w14:textId="77777777" w:rsidR="00D51F88" w:rsidRPr="00AE51EB" w:rsidRDefault="00D51F88" w:rsidP="00D51F88">
            <w:pPr>
              <w:pStyle w:val="Compact"/>
              <w:rPr>
                <w:rFonts w:ascii="Times New Roman" w:hAnsi="Times New Roman" w:cs="Times New Roman"/>
                <w:sz w:val="22"/>
                <w:szCs w:val="22"/>
                <w:rPrChange w:id="2418" w:author="GAV" w:date="2019-11-19T14:53:00Z">
                  <w:rPr>
                    <w:rFonts w:ascii="Times New Roman" w:hAnsi="Times New Roman" w:cs="Times New Roman"/>
                  </w:rPr>
                </w:rPrChange>
              </w:rPr>
            </w:pPr>
          </w:p>
        </w:tc>
      </w:tr>
      <w:tr w:rsidR="00D15B52" w:rsidRPr="00AE51EB" w14:paraId="732DC4E4" w14:textId="6B551E89" w:rsidTr="00AE51EB">
        <w:tc>
          <w:tcPr>
            <w:tcW w:w="1134" w:type="dxa"/>
            <w:tcPrChange w:id="2419" w:author="GAV" w:date="2019-11-19T14:57:00Z">
              <w:tcPr>
                <w:tcW w:w="1255" w:type="dxa"/>
              </w:tcPr>
            </w:tcPrChange>
          </w:tcPr>
          <w:p w14:paraId="45910090" w14:textId="1CD4D8BF" w:rsidR="00D15B52" w:rsidRPr="00AE51EB" w:rsidRDefault="00D15B52" w:rsidP="00D15B52">
            <w:pPr>
              <w:pStyle w:val="Compact"/>
              <w:rPr>
                <w:rFonts w:ascii="Times New Roman" w:hAnsi="Times New Roman" w:cs="Times New Roman"/>
                <w:sz w:val="22"/>
                <w:szCs w:val="22"/>
                <w:rPrChange w:id="2420" w:author="GAV" w:date="2019-11-19T14:53:00Z">
                  <w:rPr>
                    <w:rFonts w:ascii="Times New Roman" w:hAnsi="Times New Roman" w:cs="Times New Roman"/>
                  </w:rPr>
                </w:rPrChange>
              </w:rPr>
            </w:pPr>
            <w:r w:rsidRPr="00AE51EB">
              <w:rPr>
                <w:rFonts w:ascii="Times New Roman" w:hAnsi="Times New Roman" w:cs="Times New Roman"/>
                <w:sz w:val="22"/>
                <w:szCs w:val="22"/>
                <w:rPrChange w:id="2421" w:author="GAV" w:date="2019-11-19T14:53:00Z">
                  <w:rPr>
                    <w:rFonts w:ascii="Times New Roman" w:hAnsi="Times New Roman" w:cs="Times New Roman"/>
                  </w:rPr>
                </w:rPrChange>
              </w:rPr>
              <w:t xml:space="preserve">(c) </w:t>
            </w:r>
            <w:r w:rsidRPr="00AE51EB">
              <w:rPr>
                <w:rFonts w:ascii="Times New Roman" w:hAnsi="Times New Roman" w:cs="Times New Roman"/>
                <w:i/>
                <w:sz w:val="22"/>
                <w:szCs w:val="22"/>
                <w:rPrChange w:id="2422"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423" w:author="GAV" w:date="2019-11-19T14:53:00Z">
                  <w:rPr>
                    <w:rFonts w:ascii="Times New Roman" w:hAnsi="Times New Roman" w:cs="Times New Roman"/>
                    <w:vertAlign w:val="subscript"/>
                  </w:rPr>
                </w:rPrChange>
              </w:rPr>
              <w:t>DS</w:t>
            </w:r>
          </w:p>
        </w:tc>
        <w:tc>
          <w:tcPr>
            <w:tcW w:w="2268" w:type="dxa"/>
            <w:tcBorders>
              <w:top w:val="single" w:sz="4" w:space="0" w:color="auto"/>
            </w:tcBorders>
            <w:tcPrChange w:id="2424" w:author="GAV" w:date="2019-11-19T14:57:00Z">
              <w:tcPr>
                <w:tcW w:w="2318" w:type="dxa"/>
                <w:tcBorders>
                  <w:top w:val="single" w:sz="4" w:space="0" w:color="auto"/>
                </w:tcBorders>
              </w:tcPr>
            </w:tcPrChange>
          </w:tcPr>
          <w:p w14:paraId="66CF7711" w14:textId="3239BEC5" w:rsidR="00D15B52" w:rsidRPr="00AE51EB" w:rsidRDefault="00D15B52" w:rsidP="00D15B52">
            <w:pPr>
              <w:pStyle w:val="Compact"/>
              <w:rPr>
                <w:rFonts w:ascii="Times New Roman" w:hAnsi="Times New Roman" w:cs="Times New Roman"/>
                <w:sz w:val="22"/>
                <w:szCs w:val="22"/>
                <w:rPrChange w:id="2425" w:author="GAV" w:date="2019-11-19T14:53:00Z">
                  <w:rPr>
                    <w:rFonts w:ascii="Times New Roman" w:hAnsi="Times New Roman" w:cs="Times New Roman"/>
                  </w:rPr>
                </w:rPrChange>
              </w:rPr>
            </w:pPr>
            <w:r w:rsidRPr="00AE51EB">
              <w:rPr>
                <w:rFonts w:ascii="Times New Roman" w:hAnsi="Times New Roman" w:cs="Times New Roman"/>
                <w:sz w:val="22"/>
                <w:szCs w:val="22"/>
                <w:rPrChange w:id="2426" w:author="GAV" w:date="2019-11-19T14:53:00Z">
                  <w:rPr>
                    <w:rFonts w:ascii="Times New Roman" w:hAnsi="Times New Roman" w:cs="Times New Roman"/>
                  </w:rPr>
                </w:rPrChange>
              </w:rPr>
              <w:t>Main effect only</w:t>
            </w:r>
          </w:p>
        </w:tc>
        <w:tc>
          <w:tcPr>
            <w:tcW w:w="1418" w:type="dxa"/>
            <w:tcBorders>
              <w:top w:val="single" w:sz="4" w:space="0" w:color="auto"/>
            </w:tcBorders>
            <w:tcPrChange w:id="2427" w:author="GAV" w:date="2019-11-19T14:57:00Z">
              <w:tcPr>
                <w:tcW w:w="1276" w:type="dxa"/>
                <w:tcBorders>
                  <w:top w:val="single" w:sz="4" w:space="0" w:color="auto"/>
                </w:tcBorders>
              </w:tcPr>
            </w:tcPrChange>
          </w:tcPr>
          <w:p w14:paraId="4017B073" w14:textId="5CDA1C2C" w:rsidR="00D15B52" w:rsidRPr="00AE51EB" w:rsidRDefault="00D15B52" w:rsidP="00D15B52">
            <w:pPr>
              <w:pStyle w:val="Compact"/>
              <w:rPr>
                <w:rFonts w:ascii="Times New Roman" w:hAnsi="Times New Roman" w:cs="Times New Roman"/>
                <w:sz w:val="22"/>
                <w:szCs w:val="22"/>
                <w:rPrChange w:id="2428" w:author="GAV" w:date="2019-11-19T14:53:00Z">
                  <w:rPr>
                    <w:rFonts w:ascii="Times New Roman" w:hAnsi="Times New Roman" w:cs="Times New Roman"/>
                  </w:rPr>
                </w:rPrChange>
              </w:rPr>
            </w:pPr>
            <w:r w:rsidRPr="00AE51EB">
              <w:rPr>
                <w:sz w:val="22"/>
                <w:szCs w:val="22"/>
                <w:rPrChange w:id="2429" w:author="GAV" w:date="2019-11-19T14:53:00Z">
                  <w:rPr/>
                </w:rPrChange>
              </w:rPr>
              <w:t>Elevation</w:t>
            </w:r>
          </w:p>
        </w:tc>
        <w:tc>
          <w:tcPr>
            <w:tcW w:w="712" w:type="dxa"/>
            <w:tcBorders>
              <w:top w:val="single" w:sz="4" w:space="0" w:color="auto"/>
            </w:tcBorders>
            <w:tcPrChange w:id="2430" w:author="GAV" w:date="2019-11-19T14:57:00Z">
              <w:tcPr>
                <w:tcW w:w="683" w:type="dxa"/>
                <w:tcBorders>
                  <w:top w:val="single" w:sz="4" w:space="0" w:color="auto"/>
                </w:tcBorders>
              </w:tcPr>
            </w:tcPrChange>
          </w:tcPr>
          <w:p w14:paraId="67D90D7B" w14:textId="424619AA" w:rsidR="00D15B52" w:rsidRPr="00AE51EB" w:rsidRDefault="00D15B52" w:rsidP="00D15B52">
            <w:pPr>
              <w:pStyle w:val="Compact"/>
              <w:jc w:val="right"/>
              <w:rPr>
                <w:rFonts w:ascii="Times New Roman" w:hAnsi="Times New Roman" w:cs="Times New Roman"/>
                <w:sz w:val="22"/>
                <w:szCs w:val="22"/>
                <w:rPrChange w:id="2431" w:author="GAV" w:date="2019-11-19T14:53:00Z">
                  <w:rPr>
                    <w:rFonts w:ascii="Times New Roman" w:hAnsi="Times New Roman" w:cs="Times New Roman"/>
                  </w:rPr>
                </w:rPrChange>
              </w:rPr>
            </w:pPr>
            <w:del w:id="2432" w:author="GAV" w:date="2019-11-19T14:59:00Z">
              <w:r w:rsidRPr="00AE51EB" w:rsidDel="005B572A">
                <w:rPr>
                  <w:sz w:val="22"/>
                  <w:szCs w:val="22"/>
                  <w:rPrChange w:id="2433" w:author="GAV" w:date="2019-11-19T14:53:00Z">
                    <w:rPr/>
                  </w:rPrChange>
                </w:rPr>
                <w:delText>+</w:delText>
              </w:r>
            </w:del>
            <w:ins w:id="2434" w:author="GAV" w:date="2019-11-19T14:59:00Z">
              <w:r w:rsidR="005B572A">
                <w:rPr>
                  <w:sz w:val="22"/>
                  <w:szCs w:val="22"/>
                </w:rPr>
                <w:t>289.5</w:t>
              </w:r>
            </w:ins>
          </w:p>
        </w:tc>
        <w:tc>
          <w:tcPr>
            <w:tcW w:w="705" w:type="dxa"/>
            <w:tcBorders>
              <w:top w:val="single" w:sz="4" w:space="0" w:color="auto"/>
            </w:tcBorders>
            <w:tcPrChange w:id="2435" w:author="GAV" w:date="2019-11-19T14:57:00Z">
              <w:tcPr>
                <w:tcW w:w="708" w:type="dxa"/>
                <w:tcBorders>
                  <w:top w:val="single" w:sz="4" w:space="0" w:color="auto"/>
                </w:tcBorders>
              </w:tcPr>
            </w:tcPrChange>
          </w:tcPr>
          <w:p w14:paraId="0CE7227F" w14:textId="3E4F0F99" w:rsidR="00D15B52" w:rsidRPr="00AE51EB" w:rsidRDefault="00D15B52" w:rsidP="00D15B52">
            <w:pPr>
              <w:pStyle w:val="Compact"/>
              <w:rPr>
                <w:rFonts w:ascii="Times New Roman" w:hAnsi="Times New Roman" w:cs="Times New Roman"/>
                <w:sz w:val="22"/>
                <w:szCs w:val="22"/>
                <w:rPrChange w:id="2436" w:author="GAV" w:date="2019-11-19T14:53:00Z">
                  <w:rPr>
                    <w:rFonts w:ascii="Times New Roman" w:hAnsi="Times New Roman" w:cs="Times New Roman"/>
                  </w:rPr>
                </w:rPrChange>
              </w:rPr>
            </w:pPr>
            <w:r w:rsidRPr="00AE51EB">
              <w:rPr>
                <w:sz w:val="22"/>
                <w:szCs w:val="22"/>
                <w:rPrChange w:id="2437" w:author="GAV" w:date="2019-11-19T14:53:00Z">
                  <w:rPr/>
                </w:rPrChange>
              </w:rPr>
              <w:t>**</w:t>
            </w:r>
          </w:p>
        </w:tc>
        <w:tc>
          <w:tcPr>
            <w:tcW w:w="1276" w:type="dxa"/>
            <w:tcBorders>
              <w:top w:val="single" w:sz="4" w:space="0" w:color="auto"/>
            </w:tcBorders>
            <w:tcPrChange w:id="2438" w:author="GAV" w:date="2019-11-19T14:57:00Z">
              <w:tcPr>
                <w:tcW w:w="852" w:type="dxa"/>
                <w:tcBorders>
                  <w:top w:val="single" w:sz="4" w:space="0" w:color="auto"/>
                </w:tcBorders>
              </w:tcPr>
            </w:tcPrChange>
          </w:tcPr>
          <w:p w14:paraId="1A230A73" w14:textId="7A16315A" w:rsidR="00D15B52" w:rsidRPr="00AE51EB" w:rsidRDefault="00D15B52" w:rsidP="00D15B52">
            <w:pPr>
              <w:pStyle w:val="Compact"/>
              <w:jc w:val="right"/>
              <w:rPr>
                <w:rFonts w:ascii="Times New Roman" w:hAnsi="Times New Roman" w:cs="Times New Roman"/>
                <w:sz w:val="22"/>
                <w:szCs w:val="22"/>
                <w:rPrChange w:id="2439" w:author="GAV" w:date="2019-11-19T14:53:00Z">
                  <w:rPr>
                    <w:rFonts w:ascii="Times New Roman" w:hAnsi="Times New Roman" w:cs="Times New Roman"/>
                  </w:rPr>
                </w:rPrChange>
              </w:rPr>
            </w:pPr>
            <w:r w:rsidRPr="00AE51EB">
              <w:rPr>
                <w:sz w:val="22"/>
                <w:szCs w:val="22"/>
                <w:rPrChange w:id="2440" w:author="GAV" w:date="2019-11-19T14:53:00Z">
                  <w:rPr/>
                </w:rPrChange>
              </w:rPr>
              <w:t xml:space="preserve"> </w:t>
            </w:r>
          </w:p>
        </w:tc>
        <w:tc>
          <w:tcPr>
            <w:tcW w:w="851" w:type="dxa"/>
            <w:tcBorders>
              <w:top w:val="single" w:sz="4" w:space="0" w:color="auto"/>
            </w:tcBorders>
            <w:tcPrChange w:id="2441" w:author="GAV" w:date="2019-11-19T14:57:00Z">
              <w:tcPr>
                <w:tcW w:w="849" w:type="dxa"/>
                <w:tcBorders>
                  <w:top w:val="single" w:sz="4" w:space="0" w:color="auto"/>
                </w:tcBorders>
              </w:tcPr>
            </w:tcPrChange>
          </w:tcPr>
          <w:p w14:paraId="4D54ACFA" w14:textId="4070428E" w:rsidR="00D15B52" w:rsidRPr="00AE51EB" w:rsidRDefault="00D15B52" w:rsidP="00D15B52">
            <w:pPr>
              <w:pStyle w:val="Compact"/>
              <w:rPr>
                <w:rFonts w:ascii="Times New Roman" w:hAnsi="Times New Roman" w:cs="Times New Roman"/>
                <w:sz w:val="22"/>
                <w:szCs w:val="22"/>
                <w:rPrChange w:id="2442" w:author="GAV" w:date="2019-11-19T14:53:00Z">
                  <w:rPr>
                    <w:rFonts w:ascii="Times New Roman" w:hAnsi="Times New Roman" w:cs="Times New Roman"/>
                  </w:rPr>
                </w:rPrChange>
              </w:rPr>
            </w:pPr>
            <w:r w:rsidRPr="00AE51EB">
              <w:rPr>
                <w:sz w:val="22"/>
                <w:szCs w:val="22"/>
                <w:rPrChange w:id="2443" w:author="GAV" w:date="2019-11-19T14:53:00Z">
                  <w:rPr/>
                </w:rPrChange>
              </w:rPr>
              <w:t xml:space="preserve"> </w:t>
            </w:r>
          </w:p>
        </w:tc>
        <w:tc>
          <w:tcPr>
            <w:tcW w:w="1278" w:type="dxa"/>
            <w:tcBorders>
              <w:top w:val="single" w:sz="4" w:space="0" w:color="auto"/>
            </w:tcBorders>
            <w:tcPrChange w:id="2444" w:author="GAV" w:date="2019-11-19T14:57:00Z">
              <w:tcPr>
                <w:tcW w:w="1701" w:type="dxa"/>
                <w:tcBorders>
                  <w:top w:val="single" w:sz="4" w:space="0" w:color="auto"/>
                </w:tcBorders>
              </w:tcPr>
            </w:tcPrChange>
          </w:tcPr>
          <w:p w14:paraId="0B6D8853" w14:textId="77777777" w:rsidR="00D15B52" w:rsidRPr="00AE51EB" w:rsidRDefault="00D15B52" w:rsidP="00750943">
            <w:pPr>
              <w:pStyle w:val="Compact"/>
              <w:jc w:val="right"/>
              <w:rPr>
                <w:rFonts w:ascii="Times New Roman" w:hAnsi="Times New Roman" w:cs="Times New Roman"/>
                <w:sz w:val="22"/>
                <w:szCs w:val="22"/>
                <w:rPrChange w:id="2445" w:author="GAV" w:date="2019-11-19T14:53:00Z">
                  <w:rPr>
                    <w:rFonts w:ascii="Times New Roman" w:hAnsi="Times New Roman" w:cs="Times New Roman"/>
                  </w:rPr>
                </w:rPrChange>
              </w:rPr>
            </w:pPr>
          </w:p>
        </w:tc>
        <w:tc>
          <w:tcPr>
            <w:tcW w:w="701" w:type="dxa"/>
            <w:tcBorders>
              <w:top w:val="single" w:sz="4" w:space="0" w:color="auto"/>
            </w:tcBorders>
            <w:tcPrChange w:id="2446" w:author="GAV" w:date="2019-11-19T14:57:00Z">
              <w:tcPr>
                <w:tcW w:w="701" w:type="dxa"/>
                <w:tcBorders>
                  <w:top w:val="single" w:sz="4" w:space="0" w:color="auto"/>
                </w:tcBorders>
              </w:tcPr>
            </w:tcPrChange>
          </w:tcPr>
          <w:p w14:paraId="3B816FB2" w14:textId="77777777" w:rsidR="00D15B52" w:rsidRPr="00AE51EB" w:rsidRDefault="00D15B52" w:rsidP="00750943">
            <w:pPr>
              <w:pStyle w:val="Compact"/>
              <w:rPr>
                <w:rFonts w:ascii="Times New Roman" w:hAnsi="Times New Roman" w:cs="Times New Roman"/>
                <w:sz w:val="22"/>
                <w:szCs w:val="22"/>
                <w:rPrChange w:id="2447" w:author="GAV" w:date="2019-11-19T14:53:00Z">
                  <w:rPr>
                    <w:rFonts w:ascii="Times New Roman" w:hAnsi="Times New Roman" w:cs="Times New Roman"/>
                  </w:rPr>
                </w:rPrChange>
              </w:rPr>
            </w:pPr>
          </w:p>
        </w:tc>
      </w:tr>
      <w:tr w:rsidR="00D15B52" w:rsidRPr="00AE51EB" w14:paraId="3202EACA" w14:textId="6FA6D84D" w:rsidTr="00AE51EB">
        <w:tc>
          <w:tcPr>
            <w:tcW w:w="1134" w:type="dxa"/>
            <w:tcPrChange w:id="2448" w:author="GAV" w:date="2019-11-19T14:57:00Z">
              <w:tcPr>
                <w:tcW w:w="1255" w:type="dxa"/>
              </w:tcPr>
            </w:tcPrChange>
          </w:tcPr>
          <w:p w14:paraId="41C4392E" w14:textId="50CFE1DD" w:rsidR="00D15B52" w:rsidRPr="00AE51EB" w:rsidRDefault="00D15B52" w:rsidP="00D15B52">
            <w:pPr>
              <w:pStyle w:val="Compact"/>
              <w:rPr>
                <w:rFonts w:ascii="Times New Roman" w:hAnsi="Times New Roman" w:cs="Times New Roman"/>
                <w:sz w:val="22"/>
                <w:szCs w:val="22"/>
                <w:rPrChange w:id="2449" w:author="GAV" w:date="2019-11-19T14:53:00Z">
                  <w:rPr>
                    <w:rFonts w:ascii="Times New Roman" w:hAnsi="Times New Roman" w:cs="Times New Roman"/>
                  </w:rPr>
                </w:rPrChange>
              </w:rPr>
            </w:pPr>
          </w:p>
        </w:tc>
        <w:tc>
          <w:tcPr>
            <w:tcW w:w="2268" w:type="dxa"/>
            <w:tcPrChange w:id="2450" w:author="GAV" w:date="2019-11-19T14:57:00Z">
              <w:tcPr>
                <w:tcW w:w="2318" w:type="dxa"/>
              </w:tcPr>
            </w:tcPrChange>
          </w:tcPr>
          <w:p w14:paraId="1FD269A9" w14:textId="77777777" w:rsidR="00D15B52" w:rsidRPr="00AE51EB" w:rsidRDefault="00D15B52" w:rsidP="00D15B52">
            <w:pPr>
              <w:pStyle w:val="Compact"/>
              <w:rPr>
                <w:rFonts w:ascii="Times New Roman" w:hAnsi="Times New Roman" w:cs="Times New Roman"/>
                <w:sz w:val="22"/>
                <w:szCs w:val="22"/>
                <w:rPrChange w:id="2451" w:author="GAV" w:date="2019-11-19T14:53:00Z">
                  <w:rPr>
                    <w:rFonts w:ascii="Times New Roman" w:hAnsi="Times New Roman" w:cs="Times New Roman"/>
                  </w:rPr>
                </w:rPrChange>
              </w:rPr>
            </w:pPr>
          </w:p>
        </w:tc>
        <w:tc>
          <w:tcPr>
            <w:tcW w:w="1418" w:type="dxa"/>
            <w:tcPrChange w:id="2452" w:author="GAV" w:date="2019-11-19T14:57:00Z">
              <w:tcPr>
                <w:tcW w:w="1276" w:type="dxa"/>
              </w:tcPr>
            </w:tcPrChange>
          </w:tcPr>
          <w:p w14:paraId="662C4AF7" w14:textId="3E35B70C" w:rsidR="00D15B52" w:rsidRPr="00AE51EB" w:rsidRDefault="00D15B52" w:rsidP="00D15B52">
            <w:pPr>
              <w:pStyle w:val="Compact"/>
              <w:rPr>
                <w:rFonts w:ascii="Times New Roman" w:hAnsi="Times New Roman" w:cs="Times New Roman"/>
                <w:sz w:val="22"/>
                <w:szCs w:val="22"/>
                <w:rPrChange w:id="2453" w:author="GAV" w:date="2019-11-19T14:53:00Z">
                  <w:rPr>
                    <w:rFonts w:ascii="Times New Roman" w:hAnsi="Times New Roman" w:cs="Times New Roman"/>
                  </w:rPr>
                </w:rPrChange>
              </w:rPr>
            </w:pPr>
            <w:r w:rsidRPr="00AE51EB">
              <w:rPr>
                <w:sz w:val="22"/>
                <w:szCs w:val="22"/>
                <w:rPrChange w:id="2454" w:author="GAV" w:date="2019-11-19T14:53:00Z">
                  <w:rPr/>
                </w:rPrChange>
              </w:rPr>
              <w:t>MAP</w:t>
            </w:r>
          </w:p>
        </w:tc>
        <w:tc>
          <w:tcPr>
            <w:tcW w:w="712" w:type="dxa"/>
            <w:tcPrChange w:id="2455" w:author="GAV" w:date="2019-11-19T14:57:00Z">
              <w:tcPr>
                <w:tcW w:w="683" w:type="dxa"/>
              </w:tcPr>
            </w:tcPrChange>
          </w:tcPr>
          <w:p w14:paraId="4C44C603" w14:textId="71FAA304" w:rsidR="00D15B52" w:rsidRPr="00AE51EB" w:rsidRDefault="00D15B52" w:rsidP="00D15B52">
            <w:pPr>
              <w:pStyle w:val="Compact"/>
              <w:jc w:val="right"/>
              <w:rPr>
                <w:rFonts w:ascii="Times New Roman" w:hAnsi="Times New Roman" w:cs="Times New Roman"/>
                <w:sz w:val="22"/>
                <w:szCs w:val="22"/>
                <w:rPrChange w:id="2456" w:author="GAV" w:date="2019-11-19T14:53:00Z">
                  <w:rPr>
                    <w:rFonts w:ascii="Times New Roman" w:hAnsi="Times New Roman" w:cs="Times New Roman"/>
                  </w:rPr>
                </w:rPrChange>
              </w:rPr>
            </w:pPr>
            <w:del w:id="2457" w:author="GAV" w:date="2019-11-19T14:59:00Z">
              <w:r w:rsidRPr="00AE51EB" w:rsidDel="005B572A">
                <w:rPr>
                  <w:sz w:val="22"/>
                  <w:szCs w:val="22"/>
                  <w:rPrChange w:id="2458" w:author="GAV" w:date="2019-11-19T14:53:00Z">
                    <w:rPr/>
                  </w:rPrChange>
                </w:rPr>
                <w:delText>+</w:delText>
              </w:r>
            </w:del>
            <w:ins w:id="2459" w:author="GAV" w:date="2019-11-19T14:59:00Z">
              <w:r w:rsidR="005B572A">
                <w:rPr>
                  <w:sz w:val="22"/>
                  <w:szCs w:val="22"/>
                </w:rPr>
                <w:t>535.4</w:t>
              </w:r>
            </w:ins>
          </w:p>
        </w:tc>
        <w:tc>
          <w:tcPr>
            <w:tcW w:w="705" w:type="dxa"/>
            <w:tcPrChange w:id="2460" w:author="GAV" w:date="2019-11-19T14:57:00Z">
              <w:tcPr>
                <w:tcW w:w="708" w:type="dxa"/>
              </w:tcPr>
            </w:tcPrChange>
          </w:tcPr>
          <w:p w14:paraId="056D4A98" w14:textId="09C7D37B" w:rsidR="00D15B52" w:rsidRPr="00AE51EB" w:rsidRDefault="00D15B52" w:rsidP="00D15B52">
            <w:pPr>
              <w:pStyle w:val="Compact"/>
              <w:rPr>
                <w:rFonts w:ascii="Times New Roman" w:hAnsi="Times New Roman" w:cs="Times New Roman"/>
                <w:sz w:val="22"/>
                <w:szCs w:val="22"/>
                <w:rPrChange w:id="2461" w:author="GAV" w:date="2019-11-19T14:53:00Z">
                  <w:rPr>
                    <w:rFonts w:ascii="Times New Roman" w:hAnsi="Times New Roman" w:cs="Times New Roman"/>
                  </w:rPr>
                </w:rPrChange>
              </w:rPr>
            </w:pPr>
            <w:r w:rsidRPr="00AE51EB">
              <w:rPr>
                <w:sz w:val="22"/>
                <w:szCs w:val="22"/>
                <w:rPrChange w:id="2462" w:author="GAV" w:date="2019-11-19T14:53:00Z">
                  <w:rPr/>
                </w:rPrChange>
              </w:rPr>
              <w:t>***</w:t>
            </w:r>
          </w:p>
        </w:tc>
        <w:tc>
          <w:tcPr>
            <w:tcW w:w="1276" w:type="dxa"/>
            <w:tcPrChange w:id="2463" w:author="GAV" w:date="2019-11-19T14:57:00Z">
              <w:tcPr>
                <w:tcW w:w="852" w:type="dxa"/>
              </w:tcPr>
            </w:tcPrChange>
          </w:tcPr>
          <w:p w14:paraId="4CD3531A" w14:textId="5208C4F6" w:rsidR="00D15B52" w:rsidRPr="00AE51EB" w:rsidRDefault="00D15B52" w:rsidP="00D15B52">
            <w:pPr>
              <w:pStyle w:val="Compact"/>
              <w:jc w:val="right"/>
              <w:rPr>
                <w:rFonts w:ascii="Times New Roman" w:hAnsi="Times New Roman" w:cs="Times New Roman"/>
                <w:sz w:val="22"/>
                <w:szCs w:val="22"/>
                <w:rPrChange w:id="2464" w:author="GAV" w:date="2019-11-19T14:53:00Z">
                  <w:rPr>
                    <w:rFonts w:ascii="Times New Roman" w:hAnsi="Times New Roman" w:cs="Times New Roman"/>
                  </w:rPr>
                </w:rPrChange>
              </w:rPr>
            </w:pPr>
            <w:r w:rsidRPr="00AE51EB">
              <w:rPr>
                <w:sz w:val="22"/>
                <w:szCs w:val="22"/>
                <w:rPrChange w:id="2465" w:author="GAV" w:date="2019-11-19T14:53:00Z">
                  <w:rPr/>
                </w:rPrChange>
              </w:rPr>
              <w:t xml:space="preserve"> </w:t>
            </w:r>
          </w:p>
        </w:tc>
        <w:tc>
          <w:tcPr>
            <w:tcW w:w="851" w:type="dxa"/>
            <w:tcPrChange w:id="2466" w:author="GAV" w:date="2019-11-19T14:57:00Z">
              <w:tcPr>
                <w:tcW w:w="849" w:type="dxa"/>
              </w:tcPr>
            </w:tcPrChange>
          </w:tcPr>
          <w:p w14:paraId="6227FAE3" w14:textId="357902CF" w:rsidR="00D15B52" w:rsidRPr="00AE51EB" w:rsidRDefault="00D15B52" w:rsidP="00D15B52">
            <w:pPr>
              <w:pStyle w:val="Compact"/>
              <w:rPr>
                <w:rFonts w:ascii="Times New Roman" w:hAnsi="Times New Roman" w:cs="Times New Roman"/>
                <w:sz w:val="22"/>
                <w:szCs w:val="22"/>
                <w:rPrChange w:id="2467" w:author="GAV" w:date="2019-11-19T14:53:00Z">
                  <w:rPr>
                    <w:rFonts w:ascii="Times New Roman" w:hAnsi="Times New Roman" w:cs="Times New Roman"/>
                  </w:rPr>
                </w:rPrChange>
              </w:rPr>
            </w:pPr>
            <w:r w:rsidRPr="00AE51EB">
              <w:rPr>
                <w:sz w:val="22"/>
                <w:szCs w:val="22"/>
                <w:rPrChange w:id="2468" w:author="GAV" w:date="2019-11-19T14:53:00Z">
                  <w:rPr/>
                </w:rPrChange>
              </w:rPr>
              <w:t xml:space="preserve"> </w:t>
            </w:r>
          </w:p>
        </w:tc>
        <w:tc>
          <w:tcPr>
            <w:tcW w:w="1278" w:type="dxa"/>
            <w:tcPrChange w:id="2469" w:author="GAV" w:date="2019-11-19T14:57:00Z">
              <w:tcPr>
                <w:tcW w:w="1701" w:type="dxa"/>
              </w:tcPr>
            </w:tcPrChange>
          </w:tcPr>
          <w:p w14:paraId="7B1A5C95" w14:textId="77777777" w:rsidR="00D15B52" w:rsidRPr="00AE51EB" w:rsidRDefault="00D15B52" w:rsidP="00750943">
            <w:pPr>
              <w:pStyle w:val="Compact"/>
              <w:jc w:val="right"/>
              <w:rPr>
                <w:rFonts w:ascii="Times New Roman" w:hAnsi="Times New Roman" w:cs="Times New Roman"/>
                <w:sz w:val="22"/>
                <w:szCs w:val="22"/>
                <w:rPrChange w:id="2470" w:author="GAV" w:date="2019-11-19T14:53:00Z">
                  <w:rPr>
                    <w:rFonts w:ascii="Times New Roman" w:hAnsi="Times New Roman" w:cs="Times New Roman"/>
                  </w:rPr>
                </w:rPrChange>
              </w:rPr>
            </w:pPr>
          </w:p>
        </w:tc>
        <w:tc>
          <w:tcPr>
            <w:tcW w:w="701" w:type="dxa"/>
            <w:tcPrChange w:id="2471" w:author="GAV" w:date="2019-11-19T14:57:00Z">
              <w:tcPr>
                <w:tcW w:w="701" w:type="dxa"/>
              </w:tcPr>
            </w:tcPrChange>
          </w:tcPr>
          <w:p w14:paraId="6EC4FD9A" w14:textId="77777777" w:rsidR="00D15B52" w:rsidRPr="00AE51EB" w:rsidRDefault="00D15B52" w:rsidP="00750943">
            <w:pPr>
              <w:pStyle w:val="Compact"/>
              <w:rPr>
                <w:rFonts w:ascii="Times New Roman" w:hAnsi="Times New Roman" w:cs="Times New Roman"/>
                <w:sz w:val="22"/>
                <w:szCs w:val="22"/>
                <w:rPrChange w:id="2472" w:author="GAV" w:date="2019-11-19T14:53:00Z">
                  <w:rPr>
                    <w:rFonts w:ascii="Times New Roman" w:hAnsi="Times New Roman" w:cs="Times New Roman"/>
                  </w:rPr>
                </w:rPrChange>
              </w:rPr>
            </w:pPr>
          </w:p>
        </w:tc>
      </w:tr>
      <w:tr w:rsidR="00D15B52" w:rsidRPr="00AE51EB" w14:paraId="24D9F533" w14:textId="1641F210" w:rsidTr="00AE51EB">
        <w:tc>
          <w:tcPr>
            <w:tcW w:w="1134" w:type="dxa"/>
            <w:tcPrChange w:id="2473" w:author="GAV" w:date="2019-11-19T14:57:00Z">
              <w:tcPr>
                <w:tcW w:w="1255" w:type="dxa"/>
              </w:tcPr>
            </w:tcPrChange>
          </w:tcPr>
          <w:p w14:paraId="16CD37FC" w14:textId="77777777" w:rsidR="00D15B52" w:rsidRPr="00AE51EB" w:rsidRDefault="00D15B52" w:rsidP="00D15B52">
            <w:pPr>
              <w:pStyle w:val="Compact"/>
              <w:rPr>
                <w:rFonts w:ascii="Times New Roman" w:hAnsi="Times New Roman" w:cs="Times New Roman"/>
                <w:sz w:val="22"/>
                <w:szCs w:val="22"/>
                <w:rPrChange w:id="2474" w:author="GAV" w:date="2019-11-19T14:53:00Z">
                  <w:rPr>
                    <w:rFonts w:ascii="Times New Roman" w:hAnsi="Times New Roman" w:cs="Times New Roman"/>
                  </w:rPr>
                </w:rPrChange>
              </w:rPr>
            </w:pPr>
          </w:p>
        </w:tc>
        <w:tc>
          <w:tcPr>
            <w:tcW w:w="2268" w:type="dxa"/>
            <w:tcPrChange w:id="2475" w:author="GAV" w:date="2019-11-19T14:57:00Z">
              <w:tcPr>
                <w:tcW w:w="2318" w:type="dxa"/>
              </w:tcPr>
            </w:tcPrChange>
          </w:tcPr>
          <w:p w14:paraId="59E974A5" w14:textId="77777777" w:rsidR="00D15B52" w:rsidRPr="00AE51EB" w:rsidRDefault="00D15B52" w:rsidP="00D15B52">
            <w:pPr>
              <w:pStyle w:val="Compact"/>
              <w:rPr>
                <w:rFonts w:ascii="Times New Roman" w:hAnsi="Times New Roman" w:cs="Times New Roman"/>
                <w:sz w:val="22"/>
                <w:szCs w:val="22"/>
                <w:rPrChange w:id="2476" w:author="GAV" w:date="2019-11-19T14:53:00Z">
                  <w:rPr>
                    <w:rFonts w:ascii="Times New Roman" w:hAnsi="Times New Roman" w:cs="Times New Roman"/>
                  </w:rPr>
                </w:rPrChange>
              </w:rPr>
            </w:pPr>
          </w:p>
        </w:tc>
        <w:tc>
          <w:tcPr>
            <w:tcW w:w="1418" w:type="dxa"/>
            <w:tcPrChange w:id="2477" w:author="GAV" w:date="2019-11-19T14:57:00Z">
              <w:tcPr>
                <w:tcW w:w="1276" w:type="dxa"/>
              </w:tcPr>
            </w:tcPrChange>
          </w:tcPr>
          <w:p w14:paraId="6C2CBD53" w14:textId="4D9AA60C" w:rsidR="00D15B52" w:rsidRPr="00AE51EB" w:rsidRDefault="00D15B52" w:rsidP="00D15B52">
            <w:pPr>
              <w:pStyle w:val="Compact"/>
              <w:rPr>
                <w:rFonts w:ascii="Times New Roman" w:hAnsi="Times New Roman" w:cs="Times New Roman"/>
                <w:sz w:val="22"/>
                <w:szCs w:val="22"/>
                <w:rPrChange w:id="2478" w:author="GAV" w:date="2019-11-19T14:53:00Z">
                  <w:rPr>
                    <w:rFonts w:ascii="Times New Roman" w:hAnsi="Times New Roman" w:cs="Times New Roman"/>
                  </w:rPr>
                </w:rPrChange>
              </w:rPr>
            </w:pPr>
            <w:r w:rsidRPr="00AE51EB">
              <w:rPr>
                <w:sz w:val="22"/>
                <w:szCs w:val="22"/>
                <w:rPrChange w:id="2479" w:author="GAV" w:date="2019-11-19T14:53:00Z">
                  <w:rPr/>
                </w:rPrChange>
              </w:rPr>
              <w:t>PDQ</w:t>
            </w:r>
          </w:p>
        </w:tc>
        <w:tc>
          <w:tcPr>
            <w:tcW w:w="712" w:type="dxa"/>
            <w:tcPrChange w:id="2480" w:author="GAV" w:date="2019-11-19T14:57:00Z">
              <w:tcPr>
                <w:tcW w:w="683" w:type="dxa"/>
              </w:tcPr>
            </w:tcPrChange>
          </w:tcPr>
          <w:p w14:paraId="0B67FBC3" w14:textId="01B9051D" w:rsidR="00D15B52" w:rsidRPr="00AE51EB" w:rsidRDefault="00D15B52" w:rsidP="00D15B52">
            <w:pPr>
              <w:pStyle w:val="Compact"/>
              <w:jc w:val="right"/>
              <w:rPr>
                <w:rFonts w:ascii="Times New Roman" w:hAnsi="Times New Roman" w:cs="Times New Roman"/>
                <w:sz w:val="22"/>
                <w:szCs w:val="22"/>
                <w:rPrChange w:id="2481" w:author="GAV" w:date="2019-11-19T14:53:00Z">
                  <w:rPr>
                    <w:rFonts w:ascii="Times New Roman" w:hAnsi="Times New Roman" w:cs="Times New Roman"/>
                  </w:rPr>
                </w:rPrChange>
              </w:rPr>
            </w:pPr>
            <w:del w:id="2482" w:author="GAV" w:date="2019-11-19T14:59:00Z">
              <w:r w:rsidRPr="00AE51EB" w:rsidDel="005B572A">
                <w:rPr>
                  <w:sz w:val="22"/>
                  <w:szCs w:val="22"/>
                  <w:rPrChange w:id="2483" w:author="GAV" w:date="2019-11-19T14:53:00Z">
                    <w:rPr/>
                  </w:rPrChange>
                </w:rPr>
                <w:delText>+</w:delText>
              </w:r>
            </w:del>
            <w:ins w:id="2484" w:author="GAV" w:date="2019-11-19T15:00:00Z">
              <w:r w:rsidR="005B572A">
                <w:rPr>
                  <w:sz w:val="22"/>
                  <w:szCs w:val="22"/>
                </w:rPr>
                <w:t>441.9</w:t>
              </w:r>
            </w:ins>
          </w:p>
        </w:tc>
        <w:tc>
          <w:tcPr>
            <w:tcW w:w="705" w:type="dxa"/>
            <w:tcPrChange w:id="2485" w:author="GAV" w:date="2019-11-19T14:57:00Z">
              <w:tcPr>
                <w:tcW w:w="708" w:type="dxa"/>
              </w:tcPr>
            </w:tcPrChange>
          </w:tcPr>
          <w:p w14:paraId="2F321CD1" w14:textId="04CE8114" w:rsidR="00D15B52" w:rsidRPr="00AE51EB" w:rsidRDefault="00D15B52" w:rsidP="00D15B52">
            <w:pPr>
              <w:pStyle w:val="Compact"/>
              <w:rPr>
                <w:rFonts w:ascii="Times New Roman" w:hAnsi="Times New Roman" w:cs="Times New Roman"/>
                <w:sz w:val="22"/>
                <w:szCs w:val="22"/>
                <w:rPrChange w:id="2486" w:author="GAV" w:date="2019-11-19T14:53:00Z">
                  <w:rPr>
                    <w:rFonts w:ascii="Times New Roman" w:hAnsi="Times New Roman" w:cs="Times New Roman"/>
                  </w:rPr>
                </w:rPrChange>
              </w:rPr>
            </w:pPr>
            <w:r w:rsidRPr="00AE51EB">
              <w:rPr>
                <w:sz w:val="22"/>
                <w:szCs w:val="22"/>
                <w:rPrChange w:id="2487" w:author="GAV" w:date="2019-11-19T14:53:00Z">
                  <w:rPr/>
                </w:rPrChange>
              </w:rPr>
              <w:t>***</w:t>
            </w:r>
          </w:p>
        </w:tc>
        <w:tc>
          <w:tcPr>
            <w:tcW w:w="1276" w:type="dxa"/>
            <w:tcPrChange w:id="2488" w:author="GAV" w:date="2019-11-19T14:57:00Z">
              <w:tcPr>
                <w:tcW w:w="852" w:type="dxa"/>
              </w:tcPr>
            </w:tcPrChange>
          </w:tcPr>
          <w:p w14:paraId="30884183" w14:textId="013A9A89" w:rsidR="00D15B52" w:rsidRPr="00AE51EB" w:rsidRDefault="00D15B52" w:rsidP="00D15B52">
            <w:pPr>
              <w:pStyle w:val="Compact"/>
              <w:jc w:val="right"/>
              <w:rPr>
                <w:rFonts w:ascii="Times New Roman" w:hAnsi="Times New Roman" w:cs="Times New Roman"/>
                <w:sz w:val="22"/>
                <w:szCs w:val="22"/>
                <w:rPrChange w:id="2489" w:author="GAV" w:date="2019-11-19T14:53:00Z">
                  <w:rPr>
                    <w:rFonts w:ascii="Times New Roman" w:hAnsi="Times New Roman" w:cs="Times New Roman"/>
                  </w:rPr>
                </w:rPrChange>
              </w:rPr>
            </w:pPr>
            <w:r w:rsidRPr="00AE51EB">
              <w:rPr>
                <w:sz w:val="22"/>
                <w:szCs w:val="22"/>
                <w:rPrChange w:id="2490" w:author="GAV" w:date="2019-11-19T14:53:00Z">
                  <w:rPr/>
                </w:rPrChange>
              </w:rPr>
              <w:t xml:space="preserve"> </w:t>
            </w:r>
          </w:p>
        </w:tc>
        <w:tc>
          <w:tcPr>
            <w:tcW w:w="851" w:type="dxa"/>
            <w:tcPrChange w:id="2491" w:author="GAV" w:date="2019-11-19T14:57:00Z">
              <w:tcPr>
                <w:tcW w:w="849" w:type="dxa"/>
              </w:tcPr>
            </w:tcPrChange>
          </w:tcPr>
          <w:p w14:paraId="76461248" w14:textId="40472B13" w:rsidR="00D15B52" w:rsidRPr="00AE51EB" w:rsidRDefault="00D15B52" w:rsidP="00D15B52">
            <w:pPr>
              <w:pStyle w:val="Compact"/>
              <w:rPr>
                <w:rFonts w:ascii="Times New Roman" w:hAnsi="Times New Roman" w:cs="Times New Roman"/>
                <w:sz w:val="22"/>
                <w:szCs w:val="22"/>
                <w:rPrChange w:id="2492" w:author="GAV" w:date="2019-11-19T14:53:00Z">
                  <w:rPr>
                    <w:rFonts w:ascii="Times New Roman" w:hAnsi="Times New Roman" w:cs="Times New Roman"/>
                  </w:rPr>
                </w:rPrChange>
              </w:rPr>
            </w:pPr>
            <w:r w:rsidRPr="00AE51EB">
              <w:rPr>
                <w:sz w:val="22"/>
                <w:szCs w:val="22"/>
                <w:rPrChange w:id="2493" w:author="GAV" w:date="2019-11-19T14:53:00Z">
                  <w:rPr/>
                </w:rPrChange>
              </w:rPr>
              <w:t xml:space="preserve"> </w:t>
            </w:r>
          </w:p>
        </w:tc>
        <w:tc>
          <w:tcPr>
            <w:tcW w:w="1278" w:type="dxa"/>
            <w:tcPrChange w:id="2494" w:author="GAV" w:date="2019-11-19T14:57:00Z">
              <w:tcPr>
                <w:tcW w:w="1701" w:type="dxa"/>
              </w:tcPr>
            </w:tcPrChange>
          </w:tcPr>
          <w:p w14:paraId="78E66CFC" w14:textId="77777777" w:rsidR="00D15B52" w:rsidRPr="00AE51EB" w:rsidRDefault="00D15B52" w:rsidP="00750943">
            <w:pPr>
              <w:pStyle w:val="Compact"/>
              <w:jc w:val="right"/>
              <w:rPr>
                <w:rFonts w:ascii="Times New Roman" w:hAnsi="Times New Roman" w:cs="Times New Roman"/>
                <w:sz w:val="22"/>
                <w:szCs w:val="22"/>
                <w:rPrChange w:id="2495" w:author="GAV" w:date="2019-11-19T14:53:00Z">
                  <w:rPr>
                    <w:rFonts w:ascii="Times New Roman" w:hAnsi="Times New Roman" w:cs="Times New Roman"/>
                  </w:rPr>
                </w:rPrChange>
              </w:rPr>
            </w:pPr>
          </w:p>
        </w:tc>
        <w:tc>
          <w:tcPr>
            <w:tcW w:w="701" w:type="dxa"/>
            <w:tcPrChange w:id="2496" w:author="GAV" w:date="2019-11-19T14:57:00Z">
              <w:tcPr>
                <w:tcW w:w="701" w:type="dxa"/>
              </w:tcPr>
            </w:tcPrChange>
          </w:tcPr>
          <w:p w14:paraId="7AEFFFB0" w14:textId="77777777" w:rsidR="00D15B52" w:rsidRPr="00AE51EB" w:rsidRDefault="00D15B52" w:rsidP="00750943">
            <w:pPr>
              <w:pStyle w:val="Compact"/>
              <w:rPr>
                <w:rFonts w:ascii="Times New Roman" w:hAnsi="Times New Roman" w:cs="Times New Roman"/>
                <w:sz w:val="22"/>
                <w:szCs w:val="22"/>
                <w:rPrChange w:id="2497" w:author="GAV" w:date="2019-11-19T14:53:00Z">
                  <w:rPr>
                    <w:rFonts w:ascii="Times New Roman" w:hAnsi="Times New Roman" w:cs="Times New Roman"/>
                  </w:rPr>
                </w:rPrChange>
              </w:rPr>
            </w:pPr>
          </w:p>
        </w:tc>
      </w:tr>
      <w:tr w:rsidR="00D15B52" w:rsidRPr="00AE51EB" w14:paraId="4BAEC65F" w14:textId="643105C3" w:rsidTr="00AE51EB">
        <w:tc>
          <w:tcPr>
            <w:tcW w:w="1134" w:type="dxa"/>
            <w:tcPrChange w:id="2498" w:author="GAV" w:date="2019-11-19T14:57:00Z">
              <w:tcPr>
                <w:tcW w:w="1255" w:type="dxa"/>
              </w:tcPr>
            </w:tcPrChange>
          </w:tcPr>
          <w:p w14:paraId="4712CEB3" w14:textId="77777777" w:rsidR="00D15B52" w:rsidRPr="00AE51EB" w:rsidRDefault="00D15B52" w:rsidP="00D15B52">
            <w:pPr>
              <w:pStyle w:val="Compact"/>
              <w:rPr>
                <w:rFonts w:ascii="Times New Roman" w:hAnsi="Times New Roman" w:cs="Times New Roman"/>
                <w:sz w:val="22"/>
                <w:szCs w:val="22"/>
                <w:rPrChange w:id="2499" w:author="GAV" w:date="2019-11-19T14:53:00Z">
                  <w:rPr>
                    <w:rFonts w:ascii="Times New Roman" w:hAnsi="Times New Roman" w:cs="Times New Roman"/>
                  </w:rPr>
                </w:rPrChange>
              </w:rPr>
            </w:pPr>
          </w:p>
        </w:tc>
        <w:tc>
          <w:tcPr>
            <w:tcW w:w="2268" w:type="dxa"/>
            <w:tcPrChange w:id="2500" w:author="GAV" w:date="2019-11-19T14:57:00Z">
              <w:tcPr>
                <w:tcW w:w="2318" w:type="dxa"/>
              </w:tcPr>
            </w:tcPrChange>
          </w:tcPr>
          <w:p w14:paraId="37907335" w14:textId="77777777" w:rsidR="00D15B52" w:rsidRPr="00AE51EB" w:rsidRDefault="00D15B52" w:rsidP="00D15B52">
            <w:pPr>
              <w:pStyle w:val="Compact"/>
              <w:rPr>
                <w:rFonts w:ascii="Times New Roman" w:hAnsi="Times New Roman" w:cs="Times New Roman"/>
                <w:sz w:val="22"/>
                <w:szCs w:val="22"/>
                <w:rPrChange w:id="2501" w:author="GAV" w:date="2019-11-19T14:53:00Z">
                  <w:rPr>
                    <w:rFonts w:ascii="Times New Roman" w:hAnsi="Times New Roman" w:cs="Times New Roman"/>
                  </w:rPr>
                </w:rPrChange>
              </w:rPr>
            </w:pPr>
          </w:p>
        </w:tc>
        <w:tc>
          <w:tcPr>
            <w:tcW w:w="1418" w:type="dxa"/>
            <w:tcPrChange w:id="2502" w:author="GAV" w:date="2019-11-19T14:57:00Z">
              <w:tcPr>
                <w:tcW w:w="1276" w:type="dxa"/>
              </w:tcPr>
            </w:tcPrChange>
          </w:tcPr>
          <w:p w14:paraId="3BA08B5A" w14:textId="5925A2F9" w:rsidR="00D15B52" w:rsidRPr="00AE51EB" w:rsidRDefault="00D15B52" w:rsidP="00D15B52">
            <w:pPr>
              <w:pStyle w:val="Compact"/>
              <w:rPr>
                <w:rFonts w:ascii="Times New Roman" w:hAnsi="Times New Roman" w:cs="Times New Roman"/>
                <w:sz w:val="22"/>
                <w:szCs w:val="22"/>
                <w:rPrChange w:id="2503" w:author="GAV" w:date="2019-11-19T14:53:00Z">
                  <w:rPr>
                    <w:rFonts w:ascii="Times New Roman" w:hAnsi="Times New Roman" w:cs="Times New Roman"/>
                  </w:rPr>
                </w:rPrChange>
              </w:rPr>
            </w:pPr>
            <w:r w:rsidRPr="00AE51EB">
              <w:rPr>
                <w:sz w:val="22"/>
                <w:szCs w:val="22"/>
                <w:rPrChange w:id="2504" w:author="GAV" w:date="2019-11-19T14:53:00Z">
                  <w:rPr/>
                </w:rPrChange>
              </w:rPr>
              <w:t>NDVI</w:t>
            </w:r>
          </w:p>
        </w:tc>
        <w:tc>
          <w:tcPr>
            <w:tcW w:w="712" w:type="dxa"/>
            <w:tcPrChange w:id="2505" w:author="GAV" w:date="2019-11-19T14:57:00Z">
              <w:tcPr>
                <w:tcW w:w="683" w:type="dxa"/>
              </w:tcPr>
            </w:tcPrChange>
          </w:tcPr>
          <w:p w14:paraId="190EC008" w14:textId="183E0D0B" w:rsidR="00D15B52" w:rsidRPr="00AE51EB" w:rsidRDefault="00D15B52" w:rsidP="00D15B52">
            <w:pPr>
              <w:pStyle w:val="Compact"/>
              <w:jc w:val="right"/>
              <w:rPr>
                <w:rFonts w:ascii="Times New Roman" w:hAnsi="Times New Roman" w:cs="Times New Roman"/>
                <w:sz w:val="22"/>
                <w:szCs w:val="22"/>
                <w:rPrChange w:id="2506" w:author="GAV" w:date="2019-11-19T14:53:00Z">
                  <w:rPr>
                    <w:rFonts w:ascii="Times New Roman" w:hAnsi="Times New Roman" w:cs="Times New Roman"/>
                  </w:rPr>
                </w:rPrChange>
              </w:rPr>
            </w:pPr>
            <w:del w:id="2507" w:author="GAV" w:date="2019-11-19T15:00:00Z">
              <w:r w:rsidRPr="00AE51EB" w:rsidDel="005B572A">
                <w:rPr>
                  <w:sz w:val="22"/>
                  <w:szCs w:val="22"/>
                  <w:rPrChange w:id="2508" w:author="GAV" w:date="2019-11-19T14:53:00Z">
                    <w:rPr/>
                  </w:rPrChange>
                </w:rPr>
                <w:delText>+</w:delText>
              </w:r>
            </w:del>
            <w:ins w:id="2509" w:author="GAV" w:date="2019-11-19T15:00:00Z">
              <w:r w:rsidR="005B572A">
                <w:rPr>
                  <w:sz w:val="22"/>
                  <w:szCs w:val="22"/>
                </w:rPr>
                <w:t>400.6</w:t>
              </w:r>
            </w:ins>
          </w:p>
        </w:tc>
        <w:tc>
          <w:tcPr>
            <w:tcW w:w="705" w:type="dxa"/>
            <w:tcPrChange w:id="2510" w:author="GAV" w:date="2019-11-19T14:57:00Z">
              <w:tcPr>
                <w:tcW w:w="708" w:type="dxa"/>
              </w:tcPr>
            </w:tcPrChange>
          </w:tcPr>
          <w:p w14:paraId="65E9BF8E" w14:textId="020B9661" w:rsidR="00D15B52" w:rsidRPr="00AE51EB" w:rsidRDefault="00D15B52" w:rsidP="00D15B52">
            <w:pPr>
              <w:pStyle w:val="Compact"/>
              <w:rPr>
                <w:rFonts w:ascii="Times New Roman" w:hAnsi="Times New Roman" w:cs="Times New Roman"/>
                <w:sz w:val="22"/>
                <w:szCs w:val="22"/>
                <w:rPrChange w:id="2511" w:author="GAV" w:date="2019-11-19T14:53:00Z">
                  <w:rPr>
                    <w:rFonts w:ascii="Times New Roman" w:hAnsi="Times New Roman" w:cs="Times New Roman"/>
                  </w:rPr>
                </w:rPrChange>
              </w:rPr>
            </w:pPr>
            <w:r w:rsidRPr="00AE51EB">
              <w:rPr>
                <w:sz w:val="22"/>
                <w:szCs w:val="22"/>
                <w:rPrChange w:id="2512" w:author="GAV" w:date="2019-11-19T14:53:00Z">
                  <w:rPr/>
                </w:rPrChange>
              </w:rPr>
              <w:t>**</w:t>
            </w:r>
          </w:p>
        </w:tc>
        <w:tc>
          <w:tcPr>
            <w:tcW w:w="1276" w:type="dxa"/>
            <w:tcPrChange w:id="2513" w:author="GAV" w:date="2019-11-19T14:57:00Z">
              <w:tcPr>
                <w:tcW w:w="852" w:type="dxa"/>
              </w:tcPr>
            </w:tcPrChange>
          </w:tcPr>
          <w:p w14:paraId="5366A3D2" w14:textId="1194BA7E" w:rsidR="00D15B52" w:rsidRPr="00AE51EB" w:rsidRDefault="00D15B52" w:rsidP="00D15B52">
            <w:pPr>
              <w:pStyle w:val="Compact"/>
              <w:jc w:val="right"/>
              <w:rPr>
                <w:rFonts w:ascii="Times New Roman" w:hAnsi="Times New Roman" w:cs="Times New Roman"/>
                <w:sz w:val="22"/>
                <w:szCs w:val="22"/>
                <w:rPrChange w:id="2514" w:author="GAV" w:date="2019-11-19T14:53:00Z">
                  <w:rPr>
                    <w:rFonts w:ascii="Times New Roman" w:hAnsi="Times New Roman" w:cs="Times New Roman"/>
                  </w:rPr>
                </w:rPrChange>
              </w:rPr>
            </w:pPr>
            <w:r w:rsidRPr="00AE51EB">
              <w:rPr>
                <w:sz w:val="22"/>
                <w:szCs w:val="22"/>
                <w:rPrChange w:id="2515" w:author="GAV" w:date="2019-11-19T14:53:00Z">
                  <w:rPr/>
                </w:rPrChange>
              </w:rPr>
              <w:t xml:space="preserve"> </w:t>
            </w:r>
          </w:p>
        </w:tc>
        <w:tc>
          <w:tcPr>
            <w:tcW w:w="851" w:type="dxa"/>
            <w:tcPrChange w:id="2516" w:author="GAV" w:date="2019-11-19T14:57:00Z">
              <w:tcPr>
                <w:tcW w:w="849" w:type="dxa"/>
              </w:tcPr>
            </w:tcPrChange>
          </w:tcPr>
          <w:p w14:paraId="23A78516" w14:textId="11C3308C" w:rsidR="00D15B52" w:rsidRPr="00AE51EB" w:rsidRDefault="00D15B52" w:rsidP="00D15B52">
            <w:pPr>
              <w:pStyle w:val="Compact"/>
              <w:rPr>
                <w:rFonts w:ascii="Times New Roman" w:hAnsi="Times New Roman" w:cs="Times New Roman"/>
                <w:sz w:val="22"/>
                <w:szCs w:val="22"/>
                <w:rPrChange w:id="2517" w:author="GAV" w:date="2019-11-19T14:53:00Z">
                  <w:rPr>
                    <w:rFonts w:ascii="Times New Roman" w:hAnsi="Times New Roman" w:cs="Times New Roman"/>
                  </w:rPr>
                </w:rPrChange>
              </w:rPr>
            </w:pPr>
            <w:r w:rsidRPr="00AE51EB">
              <w:rPr>
                <w:sz w:val="22"/>
                <w:szCs w:val="22"/>
                <w:rPrChange w:id="2518" w:author="GAV" w:date="2019-11-19T14:53:00Z">
                  <w:rPr/>
                </w:rPrChange>
              </w:rPr>
              <w:t xml:space="preserve"> </w:t>
            </w:r>
          </w:p>
        </w:tc>
        <w:tc>
          <w:tcPr>
            <w:tcW w:w="1278" w:type="dxa"/>
            <w:tcPrChange w:id="2519" w:author="GAV" w:date="2019-11-19T14:57:00Z">
              <w:tcPr>
                <w:tcW w:w="1701" w:type="dxa"/>
              </w:tcPr>
            </w:tcPrChange>
          </w:tcPr>
          <w:p w14:paraId="256C8C54" w14:textId="77777777" w:rsidR="00D15B52" w:rsidRPr="00AE51EB" w:rsidRDefault="00D15B52" w:rsidP="00750943">
            <w:pPr>
              <w:pStyle w:val="Compact"/>
              <w:jc w:val="right"/>
              <w:rPr>
                <w:rFonts w:ascii="Times New Roman" w:hAnsi="Times New Roman" w:cs="Times New Roman"/>
                <w:sz w:val="22"/>
                <w:szCs w:val="22"/>
                <w:rPrChange w:id="2520" w:author="GAV" w:date="2019-11-19T14:53:00Z">
                  <w:rPr>
                    <w:rFonts w:ascii="Times New Roman" w:hAnsi="Times New Roman" w:cs="Times New Roman"/>
                  </w:rPr>
                </w:rPrChange>
              </w:rPr>
            </w:pPr>
          </w:p>
        </w:tc>
        <w:tc>
          <w:tcPr>
            <w:tcW w:w="701" w:type="dxa"/>
            <w:tcPrChange w:id="2521" w:author="GAV" w:date="2019-11-19T14:57:00Z">
              <w:tcPr>
                <w:tcW w:w="701" w:type="dxa"/>
              </w:tcPr>
            </w:tcPrChange>
          </w:tcPr>
          <w:p w14:paraId="47B6E960" w14:textId="77777777" w:rsidR="00D15B52" w:rsidRPr="00AE51EB" w:rsidRDefault="00D15B52" w:rsidP="00750943">
            <w:pPr>
              <w:pStyle w:val="Compact"/>
              <w:rPr>
                <w:rFonts w:ascii="Times New Roman" w:hAnsi="Times New Roman" w:cs="Times New Roman"/>
                <w:sz w:val="22"/>
                <w:szCs w:val="22"/>
                <w:rPrChange w:id="2522" w:author="GAV" w:date="2019-11-19T14:53:00Z">
                  <w:rPr>
                    <w:rFonts w:ascii="Times New Roman" w:hAnsi="Times New Roman" w:cs="Times New Roman"/>
                  </w:rPr>
                </w:rPrChange>
              </w:rPr>
            </w:pPr>
          </w:p>
        </w:tc>
      </w:tr>
      <w:tr w:rsidR="00D15B52" w:rsidRPr="00AE51EB" w14:paraId="734D55D8" w14:textId="4F23D20E" w:rsidTr="00AE51EB">
        <w:tc>
          <w:tcPr>
            <w:tcW w:w="1134" w:type="dxa"/>
            <w:tcPrChange w:id="2523" w:author="GAV" w:date="2019-11-19T14:57:00Z">
              <w:tcPr>
                <w:tcW w:w="1255" w:type="dxa"/>
              </w:tcPr>
            </w:tcPrChange>
          </w:tcPr>
          <w:p w14:paraId="3EE9157F" w14:textId="77777777" w:rsidR="00D15B52" w:rsidRPr="00AE51EB" w:rsidRDefault="00D15B52" w:rsidP="00D15B52">
            <w:pPr>
              <w:pStyle w:val="Compact"/>
              <w:rPr>
                <w:rFonts w:ascii="Times New Roman" w:hAnsi="Times New Roman" w:cs="Times New Roman"/>
                <w:sz w:val="22"/>
                <w:szCs w:val="22"/>
                <w:rPrChange w:id="2524" w:author="GAV" w:date="2019-11-19T14:53:00Z">
                  <w:rPr>
                    <w:rFonts w:ascii="Times New Roman" w:hAnsi="Times New Roman" w:cs="Times New Roman"/>
                  </w:rPr>
                </w:rPrChange>
              </w:rPr>
            </w:pPr>
          </w:p>
        </w:tc>
        <w:tc>
          <w:tcPr>
            <w:tcW w:w="2268" w:type="dxa"/>
            <w:tcPrChange w:id="2525" w:author="GAV" w:date="2019-11-19T14:57:00Z">
              <w:tcPr>
                <w:tcW w:w="2318" w:type="dxa"/>
              </w:tcPr>
            </w:tcPrChange>
          </w:tcPr>
          <w:p w14:paraId="0EEA7AA9" w14:textId="77777777" w:rsidR="00D15B52" w:rsidRPr="00AE51EB" w:rsidRDefault="00D15B52" w:rsidP="00D15B52">
            <w:pPr>
              <w:pStyle w:val="Compact"/>
              <w:rPr>
                <w:rFonts w:ascii="Times New Roman" w:hAnsi="Times New Roman" w:cs="Times New Roman"/>
                <w:sz w:val="22"/>
                <w:szCs w:val="22"/>
                <w:rPrChange w:id="2526" w:author="GAV" w:date="2019-11-19T14:53:00Z">
                  <w:rPr>
                    <w:rFonts w:ascii="Times New Roman" w:hAnsi="Times New Roman" w:cs="Times New Roman"/>
                  </w:rPr>
                </w:rPrChange>
              </w:rPr>
            </w:pPr>
          </w:p>
        </w:tc>
        <w:tc>
          <w:tcPr>
            <w:tcW w:w="1418" w:type="dxa"/>
            <w:tcPrChange w:id="2527" w:author="GAV" w:date="2019-11-19T14:57:00Z">
              <w:tcPr>
                <w:tcW w:w="1276" w:type="dxa"/>
              </w:tcPr>
            </w:tcPrChange>
          </w:tcPr>
          <w:p w14:paraId="547070D9" w14:textId="525660DD" w:rsidR="00D15B52" w:rsidRPr="00AE51EB" w:rsidRDefault="00D15B52" w:rsidP="00D15B52">
            <w:pPr>
              <w:pStyle w:val="Compact"/>
              <w:rPr>
                <w:rFonts w:ascii="Times New Roman" w:hAnsi="Times New Roman" w:cs="Times New Roman"/>
                <w:sz w:val="22"/>
                <w:szCs w:val="22"/>
                <w:rPrChange w:id="2528" w:author="GAV" w:date="2019-11-19T14:53:00Z">
                  <w:rPr>
                    <w:rFonts w:ascii="Times New Roman" w:hAnsi="Times New Roman" w:cs="Times New Roman"/>
                  </w:rPr>
                </w:rPrChange>
              </w:rPr>
            </w:pPr>
            <w:r w:rsidRPr="00AE51EB">
              <w:rPr>
                <w:sz w:val="22"/>
                <w:szCs w:val="22"/>
                <w:rPrChange w:id="2529" w:author="GAV" w:date="2019-11-19T14:53:00Z">
                  <w:rPr/>
                </w:rPrChange>
              </w:rPr>
              <w:t>Clay</w:t>
            </w:r>
          </w:p>
        </w:tc>
        <w:tc>
          <w:tcPr>
            <w:tcW w:w="712" w:type="dxa"/>
            <w:tcPrChange w:id="2530" w:author="GAV" w:date="2019-11-19T14:57:00Z">
              <w:tcPr>
                <w:tcW w:w="683" w:type="dxa"/>
              </w:tcPr>
            </w:tcPrChange>
          </w:tcPr>
          <w:p w14:paraId="78A60B4C" w14:textId="5DC82196" w:rsidR="00D15B52" w:rsidRPr="00AE51EB" w:rsidRDefault="00D15B52" w:rsidP="00D15B52">
            <w:pPr>
              <w:pStyle w:val="Compact"/>
              <w:jc w:val="right"/>
              <w:rPr>
                <w:rFonts w:ascii="Times New Roman" w:hAnsi="Times New Roman" w:cs="Times New Roman"/>
                <w:sz w:val="22"/>
                <w:szCs w:val="22"/>
                <w:rPrChange w:id="2531" w:author="GAV" w:date="2019-11-19T14:53:00Z">
                  <w:rPr>
                    <w:rFonts w:ascii="Times New Roman" w:hAnsi="Times New Roman" w:cs="Times New Roman"/>
                  </w:rPr>
                </w:rPrChange>
              </w:rPr>
            </w:pPr>
            <w:del w:id="2532" w:author="GAV" w:date="2019-11-19T15:00:00Z">
              <w:r w:rsidRPr="00AE51EB" w:rsidDel="005B572A">
                <w:rPr>
                  <w:sz w:val="22"/>
                  <w:szCs w:val="22"/>
                  <w:rPrChange w:id="2533" w:author="GAV" w:date="2019-11-19T14:53:00Z">
                    <w:rPr/>
                  </w:rPrChange>
                </w:rPr>
                <w:delText>+</w:delText>
              </w:r>
            </w:del>
            <w:ins w:id="2534" w:author="GAV" w:date="2019-11-19T15:00:00Z">
              <w:r w:rsidR="005B572A">
                <w:rPr>
                  <w:sz w:val="22"/>
                  <w:szCs w:val="22"/>
                </w:rPr>
                <w:t>405.8</w:t>
              </w:r>
            </w:ins>
          </w:p>
        </w:tc>
        <w:tc>
          <w:tcPr>
            <w:tcW w:w="705" w:type="dxa"/>
            <w:tcPrChange w:id="2535" w:author="GAV" w:date="2019-11-19T14:57:00Z">
              <w:tcPr>
                <w:tcW w:w="708" w:type="dxa"/>
              </w:tcPr>
            </w:tcPrChange>
          </w:tcPr>
          <w:p w14:paraId="150C53FB" w14:textId="4CB52CED" w:rsidR="00D15B52" w:rsidRPr="00AE51EB" w:rsidRDefault="00D15B52" w:rsidP="00D15B52">
            <w:pPr>
              <w:pStyle w:val="Compact"/>
              <w:rPr>
                <w:rFonts w:ascii="Times New Roman" w:hAnsi="Times New Roman" w:cs="Times New Roman"/>
                <w:sz w:val="22"/>
                <w:szCs w:val="22"/>
                <w:rPrChange w:id="2536" w:author="GAV" w:date="2019-11-19T14:53:00Z">
                  <w:rPr>
                    <w:rFonts w:ascii="Times New Roman" w:hAnsi="Times New Roman" w:cs="Times New Roman"/>
                  </w:rPr>
                </w:rPrChange>
              </w:rPr>
            </w:pPr>
            <w:r w:rsidRPr="00AE51EB">
              <w:rPr>
                <w:sz w:val="22"/>
                <w:szCs w:val="22"/>
                <w:rPrChange w:id="2537" w:author="GAV" w:date="2019-11-19T14:53:00Z">
                  <w:rPr/>
                </w:rPrChange>
              </w:rPr>
              <w:t>***</w:t>
            </w:r>
          </w:p>
        </w:tc>
        <w:tc>
          <w:tcPr>
            <w:tcW w:w="1276" w:type="dxa"/>
            <w:tcPrChange w:id="2538" w:author="GAV" w:date="2019-11-19T14:57:00Z">
              <w:tcPr>
                <w:tcW w:w="852" w:type="dxa"/>
              </w:tcPr>
            </w:tcPrChange>
          </w:tcPr>
          <w:p w14:paraId="14FE70EB" w14:textId="5D89578A" w:rsidR="00D15B52" w:rsidRPr="00AE51EB" w:rsidRDefault="00D15B52" w:rsidP="00D15B52">
            <w:pPr>
              <w:pStyle w:val="Compact"/>
              <w:jc w:val="right"/>
              <w:rPr>
                <w:rFonts w:ascii="Times New Roman" w:hAnsi="Times New Roman" w:cs="Times New Roman"/>
                <w:sz w:val="22"/>
                <w:szCs w:val="22"/>
                <w:rPrChange w:id="2539" w:author="GAV" w:date="2019-11-19T14:53:00Z">
                  <w:rPr>
                    <w:rFonts w:ascii="Times New Roman" w:hAnsi="Times New Roman" w:cs="Times New Roman"/>
                  </w:rPr>
                </w:rPrChange>
              </w:rPr>
            </w:pPr>
            <w:r w:rsidRPr="00AE51EB">
              <w:rPr>
                <w:sz w:val="22"/>
                <w:szCs w:val="22"/>
                <w:rPrChange w:id="2540" w:author="GAV" w:date="2019-11-19T14:53:00Z">
                  <w:rPr/>
                </w:rPrChange>
              </w:rPr>
              <w:t xml:space="preserve"> </w:t>
            </w:r>
          </w:p>
        </w:tc>
        <w:tc>
          <w:tcPr>
            <w:tcW w:w="851" w:type="dxa"/>
            <w:tcPrChange w:id="2541" w:author="GAV" w:date="2019-11-19T14:57:00Z">
              <w:tcPr>
                <w:tcW w:w="849" w:type="dxa"/>
              </w:tcPr>
            </w:tcPrChange>
          </w:tcPr>
          <w:p w14:paraId="003EABB6" w14:textId="78F021FF" w:rsidR="00D15B52" w:rsidRPr="00AE51EB" w:rsidRDefault="00D15B52" w:rsidP="00D15B52">
            <w:pPr>
              <w:pStyle w:val="Compact"/>
              <w:rPr>
                <w:rFonts w:ascii="Times New Roman" w:hAnsi="Times New Roman" w:cs="Times New Roman"/>
                <w:sz w:val="22"/>
                <w:szCs w:val="22"/>
                <w:rPrChange w:id="2542" w:author="GAV" w:date="2019-11-19T14:53:00Z">
                  <w:rPr>
                    <w:rFonts w:ascii="Times New Roman" w:hAnsi="Times New Roman" w:cs="Times New Roman"/>
                  </w:rPr>
                </w:rPrChange>
              </w:rPr>
            </w:pPr>
            <w:r w:rsidRPr="00AE51EB">
              <w:rPr>
                <w:sz w:val="22"/>
                <w:szCs w:val="22"/>
                <w:rPrChange w:id="2543" w:author="GAV" w:date="2019-11-19T14:53:00Z">
                  <w:rPr/>
                </w:rPrChange>
              </w:rPr>
              <w:t xml:space="preserve"> </w:t>
            </w:r>
          </w:p>
        </w:tc>
        <w:tc>
          <w:tcPr>
            <w:tcW w:w="1278" w:type="dxa"/>
            <w:tcPrChange w:id="2544" w:author="GAV" w:date="2019-11-19T14:57:00Z">
              <w:tcPr>
                <w:tcW w:w="1701" w:type="dxa"/>
              </w:tcPr>
            </w:tcPrChange>
          </w:tcPr>
          <w:p w14:paraId="2F696074" w14:textId="77777777" w:rsidR="00D15B52" w:rsidRPr="00AE51EB" w:rsidRDefault="00D15B52" w:rsidP="00750943">
            <w:pPr>
              <w:pStyle w:val="Compact"/>
              <w:jc w:val="right"/>
              <w:rPr>
                <w:rFonts w:ascii="Times New Roman" w:hAnsi="Times New Roman" w:cs="Times New Roman"/>
                <w:sz w:val="22"/>
                <w:szCs w:val="22"/>
                <w:rPrChange w:id="2545" w:author="GAV" w:date="2019-11-19T14:53:00Z">
                  <w:rPr>
                    <w:rFonts w:ascii="Times New Roman" w:hAnsi="Times New Roman" w:cs="Times New Roman"/>
                  </w:rPr>
                </w:rPrChange>
              </w:rPr>
            </w:pPr>
          </w:p>
        </w:tc>
        <w:tc>
          <w:tcPr>
            <w:tcW w:w="701" w:type="dxa"/>
            <w:tcPrChange w:id="2546" w:author="GAV" w:date="2019-11-19T14:57:00Z">
              <w:tcPr>
                <w:tcW w:w="701" w:type="dxa"/>
              </w:tcPr>
            </w:tcPrChange>
          </w:tcPr>
          <w:p w14:paraId="2C3E362F" w14:textId="77777777" w:rsidR="00D15B52" w:rsidRPr="00AE51EB" w:rsidRDefault="00D15B52" w:rsidP="00750943">
            <w:pPr>
              <w:pStyle w:val="Compact"/>
              <w:rPr>
                <w:rFonts w:ascii="Times New Roman" w:hAnsi="Times New Roman" w:cs="Times New Roman"/>
                <w:sz w:val="22"/>
                <w:szCs w:val="22"/>
                <w:rPrChange w:id="2547" w:author="GAV" w:date="2019-11-19T14:53:00Z">
                  <w:rPr>
                    <w:rFonts w:ascii="Times New Roman" w:hAnsi="Times New Roman" w:cs="Times New Roman"/>
                  </w:rPr>
                </w:rPrChange>
              </w:rPr>
            </w:pPr>
          </w:p>
        </w:tc>
      </w:tr>
      <w:tr w:rsidR="00D15B52" w:rsidRPr="00AE51EB" w14:paraId="49B40E0E" w14:textId="69B16D68" w:rsidTr="00AE51EB">
        <w:tc>
          <w:tcPr>
            <w:tcW w:w="1134" w:type="dxa"/>
            <w:tcPrChange w:id="2548" w:author="GAV" w:date="2019-11-19T14:57:00Z">
              <w:tcPr>
                <w:tcW w:w="1255" w:type="dxa"/>
              </w:tcPr>
            </w:tcPrChange>
          </w:tcPr>
          <w:p w14:paraId="1BC98CC9" w14:textId="77777777" w:rsidR="00D15B52" w:rsidRPr="00AE51EB" w:rsidRDefault="00D15B52" w:rsidP="00D15B52">
            <w:pPr>
              <w:pStyle w:val="Compact"/>
              <w:rPr>
                <w:rFonts w:ascii="Times New Roman" w:hAnsi="Times New Roman" w:cs="Times New Roman"/>
                <w:sz w:val="22"/>
                <w:szCs w:val="22"/>
                <w:rPrChange w:id="2549" w:author="GAV" w:date="2019-11-19T14:53:00Z">
                  <w:rPr>
                    <w:rFonts w:ascii="Times New Roman" w:hAnsi="Times New Roman" w:cs="Times New Roman"/>
                  </w:rPr>
                </w:rPrChange>
              </w:rPr>
            </w:pPr>
          </w:p>
        </w:tc>
        <w:tc>
          <w:tcPr>
            <w:tcW w:w="2268" w:type="dxa"/>
            <w:tcBorders>
              <w:bottom w:val="dashSmallGap" w:sz="4" w:space="0" w:color="auto"/>
            </w:tcBorders>
            <w:tcPrChange w:id="2550" w:author="GAV" w:date="2019-11-19T14:57:00Z">
              <w:tcPr>
                <w:tcW w:w="2318" w:type="dxa"/>
                <w:tcBorders>
                  <w:bottom w:val="dashSmallGap" w:sz="4" w:space="0" w:color="auto"/>
                </w:tcBorders>
              </w:tcPr>
            </w:tcPrChange>
          </w:tcPr>
          <w:p w14:paraId="1E2ACB7F" w14:textId="77777777" w:rsidR="00D15B52" w:rsidRPr="00AE51EB" w:rsidRDefault="00D15B52" w:rsidP="00D15B52">
            <w:pPr>
              <w:pStyle w:val="Compact"/>
              <w:rPr>
                <w:rFonts w:ascii="Times New Roman" w:hAnsi="Times New Roman" w:cs="Times New Roman"/>
                <w:sz w:val="22"/>
                <w:szCs w:val="22"/>
                <w:rPrChange w:id="2551" w:author="GAV" w:date="2019-11-19T14:53:00Z">
                  <w:rPr>
                    <w:rFonts w:ascii="Times New Roman" w:hAnsi="Times New Roman" w:cs="Times New Roman"/>
                  </w:rPr>
                </w:rPrChange>
              </w:rPr>
            </w:pPr>
          </w:p>
        </w:tc>
        <w:tc>
          <w:tcPr>
            <w:tcW w:w="1418" w:type="dxa"/>
            <w:tcBorders>
              <w:bottom w:val="dashSmallGap" w:sz="4" w:space="0" w:color="auto"/>
            </w:tcBorders>
            <w:tcPrChange w:id="2552" w:author="GAV" w:date="2019-11-19T14:57:00Z">
              <w:tcPr>
                <w:tcW w:w="1276" w:type="dxa"/>
                <w:tcBorders>
                  <w:bottom w:val="dashSmallGap" w:sz="4" w:space="0" w:color="auto"/>
                </w:tcBorders>
              </w:tcPr>
            </w:tcPrChange>
          </w:tcPr>
          <w:p w14:paraId="6ACD7DC2" w14:textId="6F6576DF" w:rsidR="00D15B52" w:rsidRPr="00AE51EB" w:rsidRDefault="00D15B52" w:rsidP="00D15B52">
            <w:pPr>
              <w:pStyle w:val="Compact"/>
              <w:rPr>
                <w:rFonts w:ascii="Times New Roman" w:hAnsi="Times New Roman" w:cs="Times New Roman"/>
                <w:sz w:val="22"/>
                <w:szCs w:val="22"/>
                <w:rPrChange w:id="2553" w:author="GAV" w:date="2019-11-19T14:53:00Z">
                  <w:rPr>
                    <w:rFonts w:ascii="Times New Roman" w:hAnsi="Times New Roman" w:cs="Times New Roman"/>
                  </w:rPr>
                </w:rPrChange>
              </w:rPr>
            </w:pPr>
            <w:r w:rsidRPr="00AE51EB">
              <w:rPr>
                <w:sz w:val="22"/>
                <w:szCs w:val="22"/>
                <w:rPrChange w:id="2554" w:author="GAV" w:date="2019-11-19T14:53:00Z">
                  <w:rPr/>
                </w:rPrChange>
              </w:rPr>
              <w:t>PC1</w:t>
            </w:r>
          </w:p>
        </w:tc>
        <w:tc>
          <w:tcPr>
            <w:tcW w:w="712" w:type="dxa"/>
            <w:tcBorders>
              <w:bottom w:val="dashSmallGap" w:sz="4" w:space="0" w:color="auto"/>
            </w:tcBorders>
            <w:tcPrChange w:id="2555" w:author="GAV" w:date="2019-11-19T14:57:00Z">
              <w:tcPr>
                <w:tcW w:w="683" w:type="dxa"/>
                <w:tcBorders>
                  <w:bottom w:val="dashSmallGap" w:sz="4" w:space="0" w:color="auto"/>
                </w:tcBorders>
              </w:tcPr>
            </w:tcPrChange>
          </w:tcPr>
          <w:p w14:paraId="685E6546" w14:textId="4961488E" w:rsidR="00D15B52" w:rsidRPr="00AE51EB" w:rsidRDefault="00D15B52" w:rsidP="00D15B52">
            <w:pPr>
              <w:pStyle w:val="Compact"/>
              <w:jc w:val="right"/>
              <w:rPr>
                <w:rFonts w:ascii="Times New Roman" w:hAnsi="Times New Roman" w:cs="Times New Roman"/>
                <w:sz w:val="22"/>
                <w:szCs w:val="22"/>
                <w:rPrChange w:id="2556" w:author="GAV" w:date="2019-11-19T14:53:00Z">
                  <w:rPr>
                    <w:rFonts w:ascii="Times New Roman" w:hAnsi="Times New Roman" w:cs="Times New Roman"/>
                  </w:rPr>
                </w:rPrChange>
              </w:rPr>
            </w:pPr>
            <w:del w:id="2557" w:author="GAV" w:date="2019-11-19T15:00:00Z">
              <w:r w:rsidRPr="00AE51EB" w:rsidDel="005B572A">
                <w:rPr>
                  <w:sz w:val="22"/>
                  <w:szCs w:val="22"/>
                  <w:rPrChange w:id="2558" w:author="GAV" w:date="2019-11-19T14:53:00Z">
                    <w:rPr/>
                  </w:rPrChange>
                </w:rPr>
                <w:delText>+</w:delText>
              </w:r>
            </w:del>
            <w:ins w:id="2559" w:author="GAV" w:date="2019-11-19T15:00:00Z">
              <w:r w:rsidR="005B572A">
                <w:rPr>
                  <w:sz w:val="22"/>
                  <w:szCs w:val="22"/>
                </w:rPr>
                <w:t>247.5</w:t>
              </w:r>
            </w:ins>
          </w:p>
        </w:tc>
        <w:tc>
          <w:tcPr>
            <w:tcW w:w="705" w:type="dxa"/>
            <w:tcBorders>
              <w:bottom w:val="dashSmallGap" w:sz="4" w:space="0" w:color="auto"/>
            </w:tcBorders>
            <w:tcPrChange w:id="2560" w:author="GAV" w:date="2019-11-19T14:57:00Z">
              <w:tcPr>
                <w:tcW w:w="708" w:type="dxa"/>
                <w:tcBorders>
                  <w:bottom w:val="dashSmallGap" w:sz="4" w:space="0" w:color="auto"/>
                </w:tcBorders>
              </w:tcPr>
            </w:tcPrChange>
          </w:tcPr>
          <w:p w14:paraId="08601A8E" w14:textId="75A0D7EC" w:rsidR="00D15B52" w:rsidRPr="00AE51EB" w:rsidRDefault="00D15B52" w:rsidP="00D15B52">
            <w:pPr>
              <w:pStyle w:val="Compact"/>
              <w:rPr>
                <w:rFonts w:ascii="Times New Roman" w:hAnsi="Times New Roman" w:cs="Times New Roman"/>
                <w:sz w:val="22"/>
                <w:szCs w:val="22"/>
                <w:rPrChange w:id="2561" w:author="GAV" w:date="2019-11-19T14:53:00Z">
                  <w:rPr>
                    <w:rFonts w:ascii="Times New Roman" w:hAnsi="Times New Roman" w:cs="Times New Roman"/>
                  </w:rPr>
                </w:rPrChange>
              </w:rPr>
            </w:pPr>
            <w:r w:rsidRPr="00AE51EB">
              <w:rPr>
                <w:sz w:val="22"/>
                <w:szCs w:val="22"/>
                <w:rPrChange w:id="2562" w:author="GAV" w:date="2019-11-19T14:53:00Z">
                  <w:rPr/>
                </w:rPrChange>
              </w:rPr>
              <w:t>***</w:t>
            </w:r>
          </w:p>
        </w:tc>
        <w:tc>
          <w:tcPr>
            <w:tcW w:w="1276" w:type="dxa"/>
            <w:tcBorders>
              <w:bottom w:val="dashSmallGap" w:sz="4" w:space="0" w:color="auto"/>
            </w:tcBorders>
            <w:tcPrChange w:id="2563" w:author="GAV" w:date="2019-11-19T14:57:00Z">
              <w:tcPr>
                <w:tcW w:w="852" w:type="dxa"/>
                <w:tcBorders>
                  <w:bottom w:val="dashSmallGap" w:sz="4" w:space="0" w:color="auto"/>
                </w:tcBorders>
              </w:tcPr>
            </w:tcPrChange>
          </w:tcPr>
          <w:p w14:paraId="69E7712E" w14:textId="36885DBE" w:rsidR="00D15B52" w:rsidRPr="00AE51EB" w:rsidRDefault="00D15B52" w:rsidP="00D15B52">
            <w:pPr>
              <w:pStyle w:val="Compact"/>
              <w:jc w:val="right"/>
              <w:rPr>
                <w:rFonts w:ascii="Times New Roman" w:hAnsi="Times New Roman" w:cs="Times New Roman"/>
                <w:sz w:val="22"/>
                <w:szCs w:val="22"/>
                <w:rPrChange w:id="2564" w:author="GAV" w:date="2019-11-19T14:53:00Z">
                  <w:rPr>
                    <w:rFonts w:ascii="Times New Roman" w:hAnsi="Times New Roman" w:cs="Times New Roman"/>
                  </w:rPr>
                </w:rPrChange>
              </w:rPr>
            </w:pPr>
            <w:r w:rsidRPr="00AE51EB">
              <w:rPr>
                <w:sz w:val="22"/>
                <w:szCs w:val="22"/>
                <w:rPrChange w:id="2565" w:author="GAV" w:date="2019-11-19T14:53:00Z">
                  <w:rPr/>
                </w:rPrChange>
              </w:rPr>
              <w:t xml:space="preserve"> </w:t>
            </w:r>
          </w:p>
        </w:tc>
        <w:tc>
          <w:tcPr>
            <w:tcW w:w="851" w:type="dxa"/>
            <w:tcBorders>
              <w:bottom w:val="dashSmallGap" w:sz="4" w:space="0" w:color="auto"/>
            </w:tcBorders>
            <w:tcPrChange w:id="2566" w:author="GAV" w:date="2019-11-19T14:57:00Z">
              <w:tcPr>
                <w:tcW w:w="849" w:type="dxa"/>
                <w:tcBorders>
                  <w:bottom w:val="dashSmallGap" w:sz="4" w:space="0" w:color="auto"/>
                </w:tcBorders>
              </w:tcPr>
            </w:tcPrChange>
          </w:tcPr>
          <w:p w14:paraId="6EEDE95E" w14:textId="288106E2" w:rsidR="00D15B52" w:rsidRPr="00AE51EB" w:rsidRDefault="00D15B52" w:rsidP="00D15B52">
            <w:pPr>
              <w:pStyle w:val="Compact"/>
              <w:rPr>
                <w:rFonts w:ascii="Times New Roman" w:hAnsi="Times New Roman" w:cs="Times New Roman"/>
                <w:sz w:val="22"/>
                <w:szCs w:val="22"/>
                <w:rPrChange w:id="2567" w:author="GAV" w:date="2019-11-19T14:53:00Z">
                  <w:rPr>
                    <w:rFonts w:ascii="Times New Roman" w:hAnsi="Times New Roman" w:cs="Times New Roman"/>
                  </w:rPr>
                </w:rPrChange>
              </w:rPr>
            </w:pPr>
            <w:r w:rsidRPr="00AE51EB">
              <w:rPr>
                <w:sz w:val="22"/>
                <w:szCs w:val="22"/>
                <w:rPrChange w:id="2568" w:author="GAV" w:date="2019-11-19T14:53:00Z">
                  <w:rPr/>
                </w:rPrChange>
              </w:rPr>
              <w:t xml:space="preserve"> </w:t>
            </w:r>
          </w:p>
        </w:tc>
        <w:tc>
          <w:tcPr>
            <w:tcW w:w="1278" w:type="dxa"/>
            <w:tcBorders>
              <w:bottom w:val="dashSmallGap" w:sz="4" w:space="0" w:color="auto"/>
            </w:tcBorders>
            <w:tcPrChange w:id="2569" w:author="GAV" w:date="2019-11-19T14:57:00Z">
              <w:tcPr>
                <w:tcW w:w="1701" w:type="dxa"/>
                <w:tcBorders>
                  <w:bottom w:val="dashSmallGap" w:sz="4" w:space="0" w:color="auto"/>
                </w:tcBorders>
              </w:tcPr>
            </w:tcPrChange>
          </w:tcPr>
          <w:p w14:paraId="1567368F" w14:textId="77777777" w:rsidR="00D15B52" w:rsidRPr="00AE51EB" w:rsidRDefault="00D15B52" w:rsidP="00750943">
            <w:pPr>
              <w:pStyle w:val="Compact"/>
              <w:jc w:val="right"/>
              <w:rPr>
                <w:rFonts w:ascii="Times New Roman" w:hAnsi="Times New Roman" w:cs="Times New Roman"/>
                <w:sz w:val="22"/>
                <w:szCs w:val="22"/>
                <w:rPrChange w:id="2570" w:author="GAV" w:date="2019-11-19T14:53:00Z">
                  <w:rPr>
                    <w:rFonts w:ascii="Times New Roman" w:hAnsi="Times New Roman" w:cs="Times New Roman"/>
                  </w:rPr>
                </w:rPrChange>
              </w:rPr>
            </w:pPr>
          </w:p>
        </w:tc>
        <w:tc>
          <w:tcPr>
            <w:tcW w:w="701" w:type="dxa"/>
            <w:tcBorders>
              <w:bottom w:val="dashSmallGap" w:sz="4" w:space="0" w:color="auto"/>
            </w:tcBorders>
            <w:tcPrChange w:id="2571" w:author="GAV" w:date="2019-11-19T14:57:00Z">
              <w:tcPr>
                <w:tcW w:w="701" w:type="dxa"/>
                <w:tcBorders>
                  <w:bottom w:val="dashSmallGap" w:sz="4" w:space="0" w:color="auto"/>
                </w:tcBorders>
              </w:tcPr>
            </w:tcPrChange>
          </w:tcPr>
          <w:p w14:paraId="56BF21CC" w14:textId="77777777" w:rsidR="00D15B52" w:rsidRPr="00AE51EB" w:rsidRDefault="00D15B52" w:rsidP="00750943">
            <w:pPr>
              <w:pStyle w:val="Compact"/>
              <w:rPr>
                <w:rFonts w:ascii="Times New Roman" w:hAnsi="Times New Roman" w:cs="Times New Roman"/>
                <w:sz w:val="22"/>
                <w:szCs w:val="22"/>
                <w:rPrChange w:id="2572" w:author="GAV" w:date="2019-11-19T14:53:00Z">
                  <w:rPr>
                    <w:rFonts w:ascii="Times New Roman" w:hAnsi="Times New Roman" w:cs="Times New Roman"/>
                  </w:rPr>
                </w:rPrChange>
              </w:rPr>
            </w:pPr>
          </w:p>
        </w:tc>
      </w:tr>
      <w:tr w:rsidR="00D51F88" w:rsidRPr="00AE51EB" w14:paraId="03DCF9E4" w14:textId="7D8061FA" w:rsidTr="00AE51EB">
        <w:tc>
          <w:tcPr>
            <w:tcW w:w="1134" w:type="dxa"/>
            <w:tcPrChange w:id="2573" w:author="GAV" w:date="2019-11-19T14:57:00Z">
              <w:tcPr>
                <w:tcW w:w="1255" w:type="dxa"/>
              </w:tcPr>
            </w:tcPrChange>
          </w:tcPr>
          <w:p w14:paraId="2C26BCAD" w14:textId="77777777" w:rsidR="00D51F88" w:rsidRPr="00AE51EB" w:rsidRDefault="00D51F88" w:rsidP="00D51F88">
            <w:pPr>
              <w:pStyle w:val="Compact"/>
              <w:rPr>
                <w:rFonts w:ascii="Times New Roman" w:hAnsi="Times New Roman" w:cs="Times New Roman"/>
                <w:sz w:val="22"/>
                <w:szCs w:val="22"/>
                <w:rPrChange w:id="2574" w:author="GAV" w:date="2019-11-19T14:53:00Z">
                  <w:rPr>
                    <w:rFonts w:ascii="Times New Roman" w:hAnsi="Times New Roman" w:cs="Times New Roman"/>
                  </w:rPr>
                </w:rPrChange>
              </w:rPr>
            </w:pPr>
          </w:p>
        </w:tc>
        <w:tc>
          <w:tcPr>
            <w:tcW w:w="2268" w:type="dxa"/>
            <w:tcBorders>
              <w:top w:val="dashSmallGap" w:sz="4" w:space="0" w:color="auto"/>
            </w:tcBorders>
            <w:tcPrChange w:id="2575" w:author="GAV" w:date="2019-11-19T14:57:00Z">
              <w:tcPr>
                <w:tcW w:w="2318" w:type="dxa"/>
                <w:tcBorders>
                  <w:top w:val="dashSmallGap" w:sz="4" w:space="0" w:color="auto"/>
                </w:tcBorders>
              </w:tcPr>
            </w:tcPrChange>
          </w:tcPr>
          <w:p w14:paraId="6520F10B" w14:textId="48C00019" w:rsidR="00D51F88" w:rsidRPr="00AE51EB" w:rsidRDefault="00D51F88" w:rsidP="00D51F88">
            <w:pPr>
              <w:pStyle w:val="Compact"/>
              <w:rPr>
                <w:rFonts w:ascii="Times New Roman" w:hAnsi="Times New Roman" w:cs="Times New Roman"/>
                <w:sz w:val="22"/>
                <w:szCs w:val="22"/>
                <w:rPrChange w:id="2576" w:author="GAV" w:date="2019-11-19T14:53:00Z">
                  <w:rPr>
                    <w:rFonts w:ascii="Times New Roman" w:hAnsi="Times New Roman" w:cs="Times New Roman"/>
                  </w:rPr>
                </w:rPrChange>
              </w:rPr>
            </w:pPr>
            <w:r w:rsidRPr="00AE51EB">
              <w:rPr>
                <w:rFonts w:ascii="Times New Roman" w:hAnsi="Times New Roman" w:cs="Times New Roman"/>
                <w:sz w:val="22"/>
                <w:szCs w:val="22"/>
                <w:rPrChange w:id="2577" w:author="GAV" w:date="2019-11-19T14:53:00Z">
                  <w:rPr>
                    <w:rFonts w:ascii="Times New Roman" w:hAnsi="Times New Roman" w:cs="Times New Roman"/>
                  </w:rPr>
                </w:rPrChange>
              </w:rPr>
              <w:t>Region only</w:t>
            </w:r>
          </w:p>
        </w:tc>
        <w:tc>
          <w:tcPr>
            <w:tcW w:w="1418" w:type="dxa"/>
            <w:tcBorders>
              <w:top w:val="dashSmallGap" w:sz="4" w:space="0" w:color="auto"/>
            </w:tcBorders>
            <w:tcPrChange w:id="2578" w:author="GAV" w:date="2019-11-19T14:57:00Z">
              <w:tcPr>
                <w:tcW w:w="1276" w:type="dxa"/>
                <w:tcBorders>
                  <w:top w:val="dashSmallGap" w:sz="4" w:space="0" w:color="auto"/>
                </w:tcBorders>
              </w:tcPr>
            </w:tcPrChange>
          </w:tcPr>
          <w:p w14:paraId="3BCC15AD" w14:textId="72A4C501" w:rsidR="00D51F88" w:rsidRPr="00AE51EB" w:rsidRDefault="00D51F88" w:rsidP="00D51F88">
            <w:pPr>
              <w:pStyle w:val="Compact"/>
              <w:rPr>
                <w:rFonts w:ascii="Times New Roman" w:hAnsi="Times New Roman" w:cs="Times New Roman"/>
                <w:sz w:val="22"/>
                <w:szCs w:val="22"/>
                <w:rPrChange w:id="2579" w:author="GAV" w:date="2019-11-19T14:53:00Z">
                  <w:rPr>
                    <w:rFonts w:ascii="Times New Roman" w:hAnsi="Times New Roman" w:cs="Times New Roman"/>
                  </w:rPr>
                </w:rPrChange>
              </w:rPr>
            </w:pPr>
            <w:r w:rsidRPr="00AE51EB">
              <w:rPr>
                <w:sz w:val="22"/>
                <w:szCs w:val="22"/>
                <w:rPrChange w:id="2580" w:author="GAV" w:date="2019-11-19T14:53:00Z">
                  <w:rPr/>
                </w:rPrChange>
              </w:rPr>
              <w:t>Surface T</w:t>
            </w:r>
          </w:p>
        </w:tc>
        <w:tc>
          <w:tcPr>
            <w:tcW w:w="712" w:type="dxa"/>
            <w:tcBorders>
              <w:top w:val="dashSmallGap" w:sz="4" w:space="0" w:color="auto"/>
            </w:tcBorders>
            <w:tcPrChange w:id="2581" w:author="GAV" w:date="2019-11-19T14:57:00Z">
              <w:tcPr>
                <w:tcW w:w="683" w:type="dxa"/>
                <w:tcBorders>
                  <w:top w:val="dashSmallGap" w:sz="4" w:space="0" w:color="auto"/>
                </w:tcBorders>
              </w:tcPr>
            </w:tcPrChange>
          </w:tcPr>
          <w:p w14:paraId="1F687028" w14:textId="1B576198" w:rsidR="00D51F88" w:rsidRPr="00AE51EB" w:rsidRDefault="00D51F88" w:rsidP="00D51F88">
            <w:pPr>
              <w:pStyle w:val="Compact"/>
              <w:jc w:val="right"/>
              <w:rPr>
                <w:rFonts w:ascii="Times New Roman" w:hAnsi="Times New Roman" w:cs="Times New Roman"/>
                <w:sz w:val="22"/>
                <w:szCs w:val="22"/>
                <w:rPrChange w:id="2582" w:author="GAV" w:date="2019-11-19T14:53:00Z">
                  <w:rPr>
                    <w:rFonts w:ascii="Times New Roman" w:hAnsi="Times New Roman" w:cs="Times New Roman"/>
                  </w:rPr>
                </w:rPrChange>
              </w:rPr>
            </w:pPr>
            <w:del w:id="2583" w:author="GAV" w:date="2019-11-19T15:00:00Z">
              <w:r w:rsidRPr="00AE51EB" w:rsidDel="005B572A">
                <w:rPr>
                  <w:sz w:val="22"/>
                  <w:szCs w:val="22"/>
                  <w:rPrChange w:id="2584" w:author="GAV" w:date="2019-11-19T14:53:00Z">
                    <w:rPr/>
                  </w:rPrChange>
                </w:rPr>
                <w:delText>+</w:delText>
              </w:r>
            </w:del>
            <w:ins w:id="2585" w:author="GAV" w:date="2019-11-19T15:00:00Z">
              <w:r w:rsidR="005B572A">
                <w:rPr>
                  <w:sz w:val="22"/>
                  <w:szCs w:val="22"/>
                </w:rPr>
                <w:t>197.7</w:t>
              </w:r>
            </w:ins>
          </w:p>
        </w:tc>
        <w:tc>
          <w:tcPr>
            <w:tcW w:w="705" w:type="dxa"/>
            <w:tcBorders>
              <w:top w:val="dashSmallGap" w:sz="4" w:space="0" w:color="auto"/>
            </w:tcBorders>
            <w:tcPrChange w:id="2586" w:author="GAV" w:date="2019-11-19T14:57:00Z">
              <w:tcPr>
                <w:tcW w:w="708" w:type="dxa"/>
                <w:tcBorders>
                  <w:top w:val="dashSmallGap" w:sz="4" w:space="0" w:color="auto"/>
                </w:tcBorders>
              </w:tcPr>
            </w:tcPrChange>
          </w:tcPr>
          <w:p w14:paraId="04A36E00" w14:textId="4A3935B8" w:rsidR="00D51F88" w:rsidRPr="00AE51EB" w:rsidRDefault="00D51F88" w:rsidP="00D51F88">
            <w:pPr>
              <w:pStyle w:val="Compact"/>
              <w:rPr>
                <w:rFonts w:ascii="Times New Roman" w:hAnsi="Times New Roman" w:cs="Times New Roman"/>
                <w:sz w:val="22"/>
                <w:szCs w:val="22"/>
                <w:rPrChange w:id="2587" w:author="GAV" w:date="2019-11-19T14:53:00Z">
                  <w:rPr>
                    <w:rFonts w:ascii="Times New Roman" w:hAnsi="Times New Roman" w:cs="Times New Roman"/>
                  </w:rPr>
                </w:rPrChange>
              </w:rPr>
            </w:pPr>
            <w:r w:rsidRPr="00AE51EB">
              <w:rPr>
                <w:sz w:val="22"/>
                <w:szCs w:val="22"/>
                <w:rPrChange w:id="2588" w:author="GAV" w:date="2019-11-19T14:53:00Z">
                  <w:rPr/>
                </w:rPrChange>
              </w:rPr>
              <w:t>~</w:t>
            </w:r>
          </w:p>
        </w:tc>
        <w:tc>
          <w:tcPr>
            <w:tcW w:w="1276" w:type="dxa"/>
            <w:tcBorders>
              <w:top w:val="dashSmallGap" w:sz="4" w:space="0" w:color="auto"/>
            </w:tcBorders>
            <w:tcPrChange w:id="2589" w:author="GAV" w:date="2019-11-19T14:57:00Z">
              <w:tcPr>
                <w:tcW w:w="852" w:type="dxa"/>
                <w:tcBorders>
                  <w:top w:val="dashSmallGap" w:sz="4" w:space="0" w:color="auto"/>
                </w:tcBorders>
              </w:tcPr>
            </w:tcPrChange>
          </w:tcPr>
          <w:p w14:paraId="0CBFA3B6" w14:textId="06E5126D" w:rsidR="00D51F88" w:rsidRPr="00AE51EB" w:rsidRDefault="00D51F88" w:rsidP="00D51F88">
            <w:pPr>
              <w:pStyle w:val="Compact"/>
              <w:jc w:val="right"/>
              <w:rPr>
                <w:rFonts w:ascii="Times New Roman" w:hAnsi="Times New Roman" w:cs="Times New Roman"/>
                <w:sz w:val="22"/>
                <w:szCs w:val="22"/>
                <w:rPrChange w:id="2590" w:author="GAV" w:date="2019-11-19T14:53:00Z">
                  <w:rPr>
                    <w:rFonts w:ascii="Times New Roman" w:hAnsi="Times New Roman" w:cs="Times New Roman"/>
                  </w:rPr>
                </w:rPrChange>
              </w:rPr>
            </w:pPr>
            <w:del w:id="2591" w:author="GAV" w:date="2019-11-19T15:01:00Z">
              <w:r w:rsidRPr="00AE51EB" w:rsidDel="005B572A">
                <w:rPr>
                  <w:sz w:val="22"/>
                  <w:szCs w:val="22"/>
                  <w:rPrChange w:id="2592" w:author="GAV" w:date="2019-11-19T14:53:00Z">
                    <w:rPr/>
                  </w:rPrChange>
                </w:rPr>
                <w:delText>−</w:delText>
              </w:r>
            </w:del>
            <w:ins w:id="2593" w:author="GAV" w:date="2019-11-19T15:01:00Z">
              <w:r w:rsidR="005B572A">
                <w:rPr>
                  <w:sz w:val="22"/>
                  <w:szCs w:val="22"/>
                </w:rPr>
                <w:t>-484.0</w:t>
              </w:r>
            </w:ins>
          </w:p>
        </w:tc>
        <w:tc>
          <w:tcPr>
            <w:tcW w:w="851" w:type="dxa"/>
            <w:tcBorders>
              <w:top w:val="dashSmallGap" w:sz="4" w:space="0" w:color="auto"/>
            </w:tcBorders>
            <w:tcPrChange w:id="2594" w:author="GAV" w:date="2019-11-19T14:57:00Z">
              <w:tcPr>
                <w:tcW w:w="849" w:type="dxa"/>
                <w:tcBorders>
                  <w:top w:val="dashSmallGap" w:sz="4" w:space="0" w:color="auto"/>
                </w:tcBorders>
              </w:tcPr>
            </w:tcPrChange>
          </w:tcPr>
          <w:p w14:paraId="2EF828F4" w14:textId="644FCF4B" w:rsidR="00D51F88" w:rsidRPr="00AE51EB" w:rsidRDefault="00D51F88" w:rsidP="00D51F88">
            <w:pPr>
              <w:pStyle w:val="Compact"/>
              <w:rPr>
                <w:rFonts w:ascii="Times New Roman" w:hAnsi="Times New Roman" w:cs="Times New Roman"/>
                <w:sz w:val="22"/>
                <w:szCs w:val="22"/>
                <w:rPrChange w:id="2595" w:author="GAV" w:date="2019-11-19T14:53:00Z">
                  <w:rPr>
                    <w:rFonts w:ascii="Times New Roman" w:hAnsi="Times New Roman" w:cs="Times New Roman"/>
                  </w:rPr>
                </w:rPrChange>
              </w:rPr>
            </w:pPr>
            <w:r w:rsidRPr="00AE51EB">
              <w:rPr>
                <w:sz w:val="22"/>
                <w:szCs w:val="22"/>
                <w:rPrChange w:id="2596" w:author="GAV" w:date="2019-11-19T14:53:00Z">
                  <w:rPr/>
                </w:rPrChange>
              </w:rPr>
              <w:t>*</w:t>
            </w:r>
          </w:p>
        </w:tc>
        <w:tc>
          <w:tcPr>
            <w:tcW w:w="1278" w:type="dxa"/>
            <w:tcBorders>
              <w:top w:val="dashSmallGap" w:sz="4" w:space="0" w:color="auto"/>
            </w:tcBorders>
            <w:tcPrChange w:id="2597" w:author="GAV" w:date="2019-11-19T14:57:00Z">
              <w:tcPr>
                <w:tcW w:w="1701" w:type="dxa"/>
                <w:tcBorders>
                  <w:top w:val="dashSmallGap" w:sz="4" w:space="0" w:color="auto"/>
                </w:tcBorders>
              </w:tcPr>
            </w:tcPrChange>
          </w:tcPr>
          <w:p w14:paraId="553BE8A5" w14:textId="77777777" w:rsidR="00D51F88" w:rsidRPr="00AE51EB" w:rsidRDefault="00D51F88" w:rsidP="00D51F88">
            <w:pPr>
              <w:pStyle w:val="Compact"/>
              <w:jc w:val="right"/>
              <w:rPr>
                <w:rFonts w:ascii="Times New Roman" w:hAnsi="Times New Roman" w:cs="Times New Roman"/>
                <w:sz w:val="22"/>
                <w:szCs w:val="22"/>
                <w:rPrChange w:id="2598" w:author="GAV" w:date="2019-11-19T14:53:00Z">
                  <w:rPr>
                    <w:rFonts w:ascii="Times New Roman" w:hAnsi="Times New Roman" w:cs="Times New Roman"/>
                  </w:rPr>
                </w:rPrChange>
              </w:rPr>
            </w:pPr>
          </w:p>
        </w:tc>
        <w:tc>
          <w:tcPr>
            <w:tcW w:w="701" w:type="dxa"/>
            <w:tcBorders>
              <w:top w:val="dashSmallGap" w:sz="4" w:space="0" w:color="auto"/>
            </w:tcBorders>
            <w:tcPrChange w:id="2599" w:author="GAV" w:date="2019-11-19T14:57:00Z">
              <w:tcPr>
                <w:tcW w:w="701" w:type="dxa"/>
                <w:tcBorders>
                  <w:top w:val="dashSmallGap" w:sz="4" w:space="0" w:color="auto"/>
                </w:tcBorders>
              </w:tcPr>
            </w:tcPrChange>
          </w:tcPr>
          <w:p w14:paraId="413BAFFA" w14:textId="77777777" w:rsidR="00D51F88" w:rsidRPr="00AE51EB" w:rsidRDefault="00D51F88" w:rsidP="00D51F88">
            <w:pPr>
              <w:pStyle w:val="Compact"/>
              <w:rPr>
                <w:rFonts w:ascii="Times New Roman" w:hAnsi="Times New Roman" w:cs="Times New Roman"/>
                <w:sz w:val="22"/>
                <w:szCs w:val="22"/>
                <w:rPrChange w:id="2600" w:author="GAV" w:date="2019-11-19T14:53:00Z">
                  <w:rPr>
                    <w:rFonts w:ascii="Times New Roman" w:hAnsi="Times New Roman" w:cs="Times New Roman"/>
                  </w:rPr>
                </w:rPrChange>
              </w:rPr>
            </w:pPr>
          </w:p>
        </w:tc>
      </w:tr>
      <w:tr w:rsidR="00D51F88" w:rsidRPr="00AE51EB" w14:paraId="6EC09B0B" w14:textId="29DAE2E9" w:rsidTr="00AE51EB">
        <w:tc>
          <w:tcPr>
            <w:tcW w:w="1134" w:type="dxa"/>
            <w:tcPrChange w:id="2601" w:author="GAV" w:date="2019-11-19T14:57:00Z">
              <w:tcPr>
                <w:tcW w:w="1255" w:type="dxa"/>
              </w:tcPr>
            </w:tcPrChange>
          </w:tcPr>
          <w:p w14:paraId="417441BF" w14:textId="77777777" w:rsidR="00D51F88" w:rsidRPr="00AE51EB" w:rsidRDefault="00D51F88" w:rsidP="00D51F88">
            <w:pPr>
              <w:pStyle w:val="Compact"/>
              <w:rPr>
                <w:rFonts w:ascii="Times New Roman" w:hAnsi="Times New Roman" w:cs="Times New Roman"/>
                <w:sz w:val="22"/>
                <w:szCs w:val="22"/>
                <w:rPrChange w:id="2602" w:author="GAV" w:date="2019-11-19T14:53:00Z">
                  <w:rPr>
                    <w:rFonts w:ascii="Times New Roman" w:hAnsi="Times New Roman" w:cs="Times New Roman"/>
                  </w:rPr>
                </w:rPrChange>
              </w:rPr>
            </w:pPr>
          </w:p>
        </w:tc>
        <w:tc>
          <w:tcPr>
            <w:tcW w:w="2268" w:type="dxa"/>
            <w:tcPrChange w:id="2603" w:author="GAV" w:date="2019-11-19T14:57:00Z">
              <w:tcPr>
                <w:tcW w:w="2318" w:type="dxa"/>
              </w:tcPr>
            </w:tcPrChange>
          </w:tcPr>
          <w:p w14:paraId="240B1F12" w14:textId="77777777" w:rsidR="00D51F88" w:rsidRPr="00AE51EB" w:rsidRDefault="00D51F88" w:rsidP="00D51F88">
            <w:pPr>
              <w:pStyle w:val="Compact"/>
              <w:rPr>
                <w:rFonts w:ascii="Times New Roman" w:hAnsi="Times New Roman" w:cs="Times New Roman"/>
                <w:sz w:val="22"/>
                <w:szCs w:val="22"/>
                <w:rPrChange w:id="2604" w:author="GAV" w:date="2019-11-19T14:53:00Z">
                  <w:rPr>
                    <w:rFonts w:ascii="Times New Roman" w:hAnsi="Times New Roman" w:cs="Times New Roman"/>
                  </w:rPr>
                </w:rPrChange>
              </w:rPr>
            </w:pPr>
          </w:p>
        </w:tc>
        <w:tc>
          <w:tcPr>
            <w:tcW w:w="1418" w:type="dxa"/>
            <w:tcPrChange w:id="2605" w:author="GAV" w:date="2019-11-19T14:57:00Z">
              <w:tcPr>
                <w:tcW w:w="1276" w:type="dxa"/>
              </w:tcPr>
            </w:tcPrChange>
          </w:tcPr>
          <w:p w14:paraId="59B3B17B" w14:textId="2629FA7E" w:rsidR="00D51F88" w:rsidRPr="00AE51EB" w:rsidRDefault="00D51F88" w:rsidP="00D51F88">
            <w:pPr>
              <w:pStyle w:val="Compact"/>
              <w:rPr>
                <w:rFonts w:ascii="Times New Roman" w:hAnsi="Times New Roman" w:cs="Times New Roman"/>
                <w:sz w:val="22"/>
                <w:szCs w:val="22"/>
                <w:rPrChange w:id="2606" w:author="GAV" w:date="2019-11-19T14:53:00Z">
                  <w:rPr>
                    <w:rFonts w:ascii="Times New Roman" w:hAnsi="Times New Roman" w:cs="Times New Roman"/>
                  </w:rPr>
                </w:rPrChange>
              </w:rPr>
            </w:pPr>
            <w:r w:rsidRPr="00AE51EB">
              <w:rPr>
                <w:sz w:val="22"/>
                <w:szCs w:val="22"/>
                <w:rPrChange w:id="2607" w:author="GAV" w:date="2019-11-19T14:53:00Z">
                  <w:rPr/>
                </w:rPrChange>
              </w:rPr>
              <w:t>CEC</w:t>
            </w:r>
          </w:p>
        </w:tc>
        <w:tc>
          <w:tcPr>
            <w:tcW w:w="712" w:type="dxa"/>
            <w:tcPrChange w:id="2608" w:author="GAV" w:date="2019-11-19T14:57:00Z">
              <w:tcPr>
                <w:tcW w:w="683" w:type="dxa"/>
              </w:tcPr>
            </w:tcPrChange>
          </w:tcPr>
          <w:p w14:paraId="5DACA182" w14:textId="78964613" w:rsidR="00D51F88" w:rsidRPr="00AE51EB" w:rsidRDefault="00D51F88" w:rsidP="00D51F88">
            <w:pPr>
              <w:pStyle w:val="Compact"/>
              <w:jc w:val="right"/>
              <w:rPr>
                <w:rFonts w:ascii="Times New Roman" w:hAnsi="Times New Roman" w:cs="Times New Roman"/>
                <w:sz w:val="22"/>
                <w:szCs w:val="22"/>
                <w:rPrChange w:id="2609" w:author="GAV" w:date="2019-11-19T14:53:00Z">
                  <w:rPr>
                    <w:rFonts w:ascii="Times New Roman" w:hAnsi="Times New Roman" w:cs="Times New Roman"/>
                  </w:rPr>
                </w:rPrChange>
              </w:rPr>
            </w:pPr>
            <w:del w:id="2610" w:author="GAV" w:date="2019-11-19T15:00:00Z">
              <w:r w:rsidRPr="00AE51EB" w:rsidDel="005B572A">
                <w:rPr>
                  <w:sz w:val="22"/>
                  <w:szCs w:val="22"/>
                  <w:rPrChange w:id="2611" w:author="GAV" w:date="2019-11-19T14:53:00Z">
                    <w:rPr/>
                  </w:rPrChange>
                </w:rPr>
                <w:delText>−</w:delText>
              </w:r>
            </w:del>
            <w:ins w:id="2612" w:author="GAV" w:date="2019-11-19T15:00:00Z">
              <w:r w:rsidR="005B572A">
                <w:rPr>
                  <w:sz w:val="22"/>
                  <w:szCs w:val="22"/>
                </w:rPr>
                <w:t>-29.8</w:t>
              </w:r>
            </w:ins>
          </w:p>
        </w:tc>
        <w:tc>
          <w:tcPr>
            <w:tcW w:w="705" w:type="dxa"/>
            <w:tcPrChange w:id="2613" w:author="GAV" w:date="2019-11-19T14:57:00Z">
              <w:tcPr>
                <w:tcW w:w="708" w:type="dxa"/>
              </w:tcPr>
            </w:tcPrChange>
          </w:tcPr>
          <w:p w14:paraId="42BCF2A9" w14:textId="23114B6C" w:rsidR="00D51F88" w:rsidRPr="00AE51EB" w:rsidRDefault="00D51F88" w:rsidP="00D51F88">
            <w:pPr>
              <w:pStyle w:val="Compact"/>
              <w:rPr>
                <w:rFonts w:ascii="Times New Roman" w:hAnsi="Times New Roman" w:cs="Times New Roman"/>
                <w:sz w:val="22"/>
                <w:szCs w:val="22"/>
                <w:rPrChange w:id="2614" w:author="GAV" w:date="2019-11-19T14:53:00Z">
                  <w:rPr>
                    <w:rFonts w:ascii="Times New Roman" w:hAnsi="Times New Roman" w:cs="Times New Roman"/>
                  </w:rPr>
                </w:rPrChange>
              </w:rPr>
            </w:pPr>
            <w:r w:rsidRPr="00AE51EB">
              <w:rPr>
                <w:sz w:val="22"/>
                <w:szCs w:val="22"/>
                <w:rPrChange w:id="2615" w:author="GAV" w:date="2019-11-19T14:53:00Z">
                  <w:rPr/>
                </w:rPrChange>
              </w:rPr>
              <w:t xml:space="preserve"> </w:t>
            </w:r>
          </w:p>
        </w:tc>
        <w:tc>
          <w:tcPr>
            <w:tcW w:w="1276" w:type="dxa"/>
            <w:tcPrChange w:id="2616" w:author="GAV" w:date="2019-11-19T14:57:00Z">
              <w:tcPr>
                <w:tcW w:w="852" w:type="dxa"/>
              </w:tcPr>
            </w:tcPrChange>
          </w:tcPr>
          <w:p w14:paraId="65B60F97" w14:textId="712AA655" w:rsidR="00D51F88" w:rsidRPr="00AE51EB" w:rsidRDefault="00D51F88" w:rsidP="00D51F88">
            <w:pPr>
              <w:pStyle w:val="Compact"/>
              <w:jc w:val="right"/>
              <w:rPr>
                <w:rFonts w:ascii="Times New Roman" w:hAnsi="Times New Roman" w:cs="Times New Roman"/>
                <w:sz w:val="22"/>
                <w:szCs w:val="22"/>
                <w:rPrChange w:id="2617" w:author="GAV" w:date="2019-11-19T14:53:00Z">
                  <w:rPr>
                    <w:rFonts w:ascii="Times New Roman" w:hAnsi="Times New Roman" w:cs="Times New Roman"/>
                  </w:rPr>
                </w:rPrChange>
              </w:rPr>
            </w:pPr>
            <w:del w:id="2618" w:author="GAV" w:date="2019-11-19T15:01:00Z">
              <w:r w:rsidRPr="00AE51EB" w:rsidDel="005B572A">
                <w:rPr>
                  <w:sz w:val="22"/>
                  <w:szCs w:val="22"/>
                  <w:rPrChange w:id="2619" w:author="GAV" w:date="2019-11-19T14:53:00Z">
                    <w:rPr/>
                  </w:rPrChange>
                </w:rPr>
                <w:delText>−</w:delText>
              </w:r>
            </w:del>
            <w:ins w:id="2620" w:author="GAV" w:date="2019-11-19T15:01:00Z">
              <w:r w:rsidR="005B572A">
                <w:rPr>
                  <w:sz w:val="22"/>
                  <w:szCs w:val="22"/>
                </w:rPr>
                <w:t>-564.0</w:t>
              </w:r>
            </w:ins>
          </w:p>
        </w:tc>
        <w:tc>
          <w:tcPr>
            <w:tcW w:w="851" w:type="dxa"/>
            <w:tcPrChange w:id="2621" w:author="GAV" w:date="2019-11-19T14:57:00Z">
              <w:tcPr>
                <w:tcW w:w="849" w:type="dxa"/>
              </w:tcPr>
            </w:tcPrChange>
          </w:tcPr>
          <w:p w14:paraId="1480F7AA" w14:textId="4DB5D42D" w:rsidR="00D51F88" w:rsidRPr="00AE51EB" w:rsidRDefault="00D51F88" w:rsidP="00D51F88">
            <w:pPr>
              <w:pStyle w:val="Compact"/>
              <w:rPr>
                <w:rFonts w:ascii="Times New Roman" w:hAnsi="Times New Roman" w:cs="Times New Roman"/>
                <w:sz w:val="22"/>
                <w:szCs w:val="22"/>
                <w:rPrChange w:id="2622" w:author="GAV" w:date="2019-11-19T14:53:00Z">
                  <w:rPr>
                    <w:rFonts w:ascii="Times New Roman" w:hAnsi="Times New Roman" w:cs="Times New Roman"/>
                  </w:rPr>
                </w:rPrChange>
              </w:rPr>
            </w:pPr>
            <w:r w:rsidRPr="00AE51EB">
              <w:rPr>
                <w:sz w:val="22"/>
                <w:szCs w:val="22"/>
                <w:rPrChange w:id="2623" w:author="GAV" w:date="2019-11-19T14:53:00Z">
                  <w:rPr/>
                </w:rPrChange>
              </w:rPr>
              <w:t>*</w:t>
            </w:r>
          </w:p>
        </w:tc>
        <w:tc>
          <w:tcPr>
            <w:tcW w:w="1278" w:type="dxa"/>
            <w:tcPrChange w:id="2624" w:author="GAV" w:date="2019-11-19T14:57:00Z">
              <w:tcPr>
                <w:tcW w:w="1701" w:type="dxa"/>
              </w:tcPr>
            </w:tcPrChange>
          </w:tcPr>
          <w:p w14:paraId="4A4A9573" w14:textId="77777777" w:rsidR="00D51F88" w:rsidRPr="00AE51EB" w:rsidRDefault="00D51F88" w:rsidP="00D51F88">
            <w:pPr>
              <w:pStyle w:val="Compact"/>
              <w:jc w:val="right"/>
              <w:rPr>
                <w:rFonts w:ascii="Times New Roman" w:hAnsi="Times New Roman" w:cs="Times New Roman"/>
                <w:sz w:val="22"/>
                <w:szCs w:val="22"/>
                <w:rPrChange w:id="2625" w:author="GAV" w:date="2019-11-19T14:53:00Z">
                  <w:rPr>
                    <w:rFonts w:ascii="Times New Roman" w:hAnsi="Times New Roman" w:cs="Times New Roman"/>
                  </w:rPr>
                </w:rPrChange>
              </w:rPr>
            </w:pPr>
          </w:p>
        </w:tc>
        <w:tc>
          <w:tcPr>
            <w:tcW w:w="701" w:type="dxa"/>
            <w:tcPrChange w:id="2626" w:author="GAV" w:date="2019-11-19T14:57:00Z">
              <w:tcPr>
                <w:tcW w:w="701" w:type="dxa"/>
              </w:tcPr>
            </w:tcPrChange>
          </w:tcPr>
          <w:p w14:paraId="4D3FDD5C" w14:textId="77777777" w:rsidR="00D51F88" w:rsidRPr="00AE51EB" w:rsidRDefault="00D51F88" w:rsidP="00D51F88">
            <w:pPr>
              <w:pStyle w:val="Compact"/>
              <w:rPr>
                <w:rFonts w:ascii="Times New Roman" w:hAnsi="Times New Roman" w:cs="Times New Roman"/>
                <w:sz w:val="22"/>
                <w:szCs w:val="22"/>
                <w:rPrChange w:id="2627" w:author="GAV" w:date="2019-11-19T14:53:00Z">
                  <w:rPr>
                    <w:rFonts w:ascii="Times New Roman" w:hAnsi="Times New Roman" w:cs="Times New Roman"/>
                  </w:rPr>
                </w:rPrChange>
              </w:rPr>
            </w:pPr>
          </w:p>
        </w:tc>
      </w:tr>
      <w:tr w:rsidR="00D51F88" w:rsidRPr="00AE51EB" w14:paraId="134D8943" w14:textId="261BEEA9" w:rsidTr="00AE51EB">
        <w:tc>
          <w:tcPr>
            <w:tcW w:w="1134" w:type="dxa"/>
            <w:tcPrChange w:id="2628" w:author="GAV" w:date="2019-11-19T14:57:00Z">
              <w:tcPr>
                <w:tcW w:w="1255" w:type="dxa"/>
              </w:tcPr>
            </w:tcPrChange>
          </w:tcPr>
          <w:p w14:paraId="6D8D73E7" w14:textId="77777777" w:rsidR="00D51F88" w:rsidRPr="00AE51EB" w:rsidRDefault="00D51F88" w:rsidP="00D51F88">
            <w:pPr>
              <w:pStyle w:val="Compact"/>
              <w:rPr>
                <w:rFonts w:ascii="Times New Roman" w:hAnsi="Times New Roman" w:cs="Times New Roman"/>
                <w:sz w:val="22"/>
                <w:szCs w:val="22"/>
                <w:rPrChange w:id="2629" w:author="GAV" w:date="2019-11-19T14:53:00Z">
                  <w:rPr>
                    <w:rFonts w:ascii="Times New Roman" w:hAnsi="Times New Roman" w:cs="Times New Roman"/>
                  </w:rPr>
                </w:rPrChange>
              </w:rPr>
            </w:pPr>
          </w:p>
        </w:tc>
        <w:tc>
          <w:tcPr>
            <w:tcW w:w="2268" w:type="dxa"/>
            <w:tcPrChange w:id="2630" w:author="GAV" w:date="2019-11-19T14:57:00Z">
              <w:tcPr>
                <w:tcW w:w="2318" w:type="dxa"/>
              </w:tcPr>
            </w:tcPrChange>
          </w:tcPr>
          <w:p w14:paraId="66A44EB7" w14:textId="77777777" w:rsidR="00D51F88" w:rsidRPr="00AE51EB" w:rsidRDefault="00D51F88" w:rsidP="00D51F88">
            <w:pPr>
              <w:pStyle w:val="Compact"/>
              <w:rPr>
                <w:rFonts w:ascii="Times New Roman" w:hAnsi="Times New Roman" w:cs="Times New Roman"/>
                <w:sz w:val="22"/>
                <w:szCs w:val="22"/>
                <w:rPrChange w:id="2631" w:author="GAV" w:date="2019-11-19T14:53:00Z">
                  <w:rPr>
                    <w:rFonts w:ascii="Times New Roman" w:hAnsi="Times New Roman" w:cs="Times New Roman"/>
                  </w:rPr>
                </w:rPrChange>
              </w:rPr>
            </w:pPr>
          </w:p>
        </w:tc>
        <w:tc>
          <w:tcPr>
            <w:tcW w:w="1418" w:type="dxa"/>
            <w:tcPrChange w:id="2632" w:author="GAV" w:date="2019-11-19T14:57:00Z">
              <w:tcPr>
                <w:tcW w:w="1276" w:type="dxa"/>
              </w:tcPr>
            </w:tcPrChange>
          </w:tcPr>
          <w:p w14:paraId="486CAE9A" w14:textId="4533B437" w:rsidR="00D51F88" w:rsidRPr="00AE51EB" w:rsidRDefault="00D51F88" w:rsidP="00D51F88">
            <w:pPr>
              <w:pStyle w:val="Compact"/>
              <w:rPr>
                <w:rFonts w:ascii="Times New Roman" w:hAnsi="Times New Roman" w:cs="Times New Roman"/>
                <w:sz w:val="22"/>
                <w:szCs w:val="22"/>
                <w:rPrChange w:id="2633" w:author="GAV" w:date="2019-11-19T14:53:00Z">
                  <w:rPr>
                    <w:rFonts w:ascii="Times New Roman" w:hAnsi="Times New Roman" w:cs="Times New Roman"/>
                  </w:rPr>
                </w:rPrChange>
              </w:rPr>
            </w:pPr>
            <w:r w:rsidRPr="00AE51EB">
              <w:rPr>
                <w:sz w:val="22"/>
                <w:szCs w:val="22"/>
                <w:rPrChange w:id="2634" w:author="GAV" w:date="2019-11-19T14:53:00Z">
                  <w:rPr/>
                </w:rPrChange>
              </w:rPr>
              <w:t>Soil C</w:t>
            </w:r>
          </w:p>
        </w:tc>
        <w:tc>
          <w:tcPr>
            <w:tcW w:w="712" w:type="dxa"/>
            <w:tcPrChange w:id="2635" w:author="GAV" w:date="2019-11-19T14:57:00Z">
              <w:tcPr>
                <w:tcW w:w="683" w:type="dxa"/>
              </w:tcPr>
            </w:tcPrChange>
          </w:tcPr>
          <w:p w14:paraId="0C7327E9" w14:textId="6CE2CC7A" w:rsidR="00D51F88" w:rsidRPr="00AE51EB" w:rsidRDefault="00D51F88" w:rsidP="00D51F88">
            <w:pPr>
              <w:pStyle w:val="Compact"/>
              <w:jc w:val="right"/>
              <w:rPr>
                <w:rFonts w:ascii="Times New Roman" w:hAnsi="Times New Roman" w:cs="Times New Roman"/>
                <w:sz w:val="22"/>
                <w:szCs w:val="22"/>
                <w:rPrChange w:id="2636" w:author="GAV" w:date="2019-11-19T14:53:00Z">
                  <w:rPr>
                    <w:rFonts w:ascii="Times New Roman" w:hAnsi="Times New Roman" w:cs="Times New Roman"/>
                  </w:rPr>
                </w:rPrChange>
              </w:rPr>
            </w:pPr>
            <w:del w:id="2637" w:author="GAV" w:date="2019-11-19T15:00:00Z">
              <w:r w:rsidRPr="00AE51EB" w:rsidDel="005B572A">
                <w:rPr>
                  <w:sz w:val="22"/>
                  <w:szCs w:val="22"/>
                  <w:rPrChange w:id="2638" w:author="GAV" w:date="2019-11-19T14:53:00Z">
                    <w:rPr/>
                  </w:rPrChange>
                </w:rPr>
                <w:delText>+</w:delText>
              </w:r>
            </w:del>
            <w:ins w:id="2639" w:author="GAV" w:date="2019-11-19T15:00:00Z">
              <w:r w:rsidR="005B572A">
                <w:rPr>
                  <w:sz w:val="22"/>
                  <w:szCs w:val="22"/>
                </w:rPr>
                <w:t>181.3</w:t>
              </w:r>
            </w:ins>
          </w:p>
        </w:tc>
        <w:tc>
          <w:tcPr>
            <w:tcW w:w="705" w:type="dxa"/>
            <w:tcPrChange w:id="2640" w:author="GAV" w:date="2019-11-19T14:57:00Z">
              <w:tcPr>
                <w:tcW w:w="708" w:type="dxa"/>
              </w:tcPr>
            </w:tcPrChange>
          </w:tcPr>
          <w:p w14:paraId="38CEC094" w14:textId="4F346D1A" w:rsidR="00D51F88" w:rsidRPr="00AE51EB" w:rsidRDefault="00D51F88" w:rsidP="00D51F88">
            <w:pPr>
              <w:pStyle w:val="Compact"/>
              <w:rPr>
                <w:rFonts w:ascii="Times New Roman" w:hAnsi="Times New Roman" w:cs="Times New Roman"/>
                <w:sz w:val="22"/>
                <w:szCs w:val="22"/>
                <w:rPrChange w:id="2641" w:author="GAV" w:date="2019-11-19T14:53:00Z">
                  <w:rPr>
                    <w:rFonts w:ascii="Times New Roman" w:hAnsi="Times New Roman" w:cs="Times New Roman"/>
                  </w:rPr>
                </w:rPrChange>
              </w:rPr>
            </w:pPr>
            <w:r w:rsidRPr="00AE51EB">
              <w:rPr>
                <w:sz w:val="22"/>
                <w:szCs w:val="22"/>
                <w:rPrChange w:id="2642" w:author="GAV" w:date="2019-11-19T14:53:00Z">
                  <w:rPr/>
                </w:rPrChange>
              </w:rPr>
              <w:t xml:space="preserve"> </w:t>
            </w:r>
          </w:p>
        </w:tc>
        <w:tc>
          <w:tcPr>
            <w:tcW w:w="1276" w:type="dxa"/>
            <w:tcPrChange w:id="2643" w:author="GAV" w:date="2019-11-19T14:57:00Z">
              <w:tcPr>
                <w:tcW w:w="852" w:type="dxa"/>
              </w:tcPr>
            </w:tcPrChange>
          </w:tcPr>
          <w:p w14:paraId="6EBECAAD" w14:textId="1B047071" w:rsidR="00D51F88" w:rsidRPr="00AE51EB" w:rsidRDefault="00D51F88" w:rsidP="00D51F88">
            <w:pPr>
              <w:pStyle w:val="Compact"/>
              <w:jc w:val="right"/>
              <w:rPr>
                <w:rFonts w:ascii="Times New Roman" w:hAnsi="Times New Roman" w:cs="Times New Roman"/>
                <w:sz w:val="22"/>
                <w:szCs w:val="22"/>
                <w:rPrChange w:id="2644" w:author="GAV" w:date="2019-11-19T14:53:00Z">
                  <w:rPr>
                    <w:rFonts w:ascii="Times New Roman" w:hAnsi="Times New Roman" w:cs="Times New Roman"/>
                  </w:rPr>
                </w:rPrChange>
              </w:rPr>
            </w:pPr>
            <w:del w:id="2645" w:author="GAV" w:date="2019-11-19T15:01:00Z">
              <w:r w:rsidRPr="00AE51EB" w:rsidDel="005B572A">
                <w:rPr>
                  <w:sz w:val="22"/>
                  <w:szCs w:val="22"/>
                  <w:rPrChange w:id="2646" w:author="GAV" w:date="2019-11-19T14:53:00Z">
                    <w:rPr/>
                  </w:rPrChange>
                </w:rPr>
                <w:delText>−</w:delText>
              </w:r>
            </w:del>
            <w:ins w:id="2647" w:author="GAV" w:date="2019-11-19T15:01:00Z">
              <w:r w:rsidR="005B572A">
                <w:rPr>
                  <w:sz w:val="22"/>
                  <w:szCs w:val="22"/>
                </w:rPr>
                <w:t>-474.2</w:t>
              </w:r>
            </w:ins>
          </w:p>
        </w:tc>
        <w:tc>
          <w:tcPr>
            <w:tcW w:w="851" w:type="dxa"/>
            <w:tcPrChange w:id="2648" w:author="GAV" w:date="2019-11-19T14:57:00Z">
              <w:tcPr>
                <w:tcW w:w="849" w:type="dxa"/>
              </w:tcPr>
            </w:tcPrChange>
          </w:tcPr>
          <w:p w14:paraId="287231AE" w14:textId="528392F1" w:rsidR="00D51F88" w:rsidRPr="00AE51EB" w:rsidRDefault="00D51F88" w:rsidP="00D51F88">
            <w:pPr>
              <w:pStyle w:val="Compact"/>
              <w:rPr>
                <w:rFonts w:ascii="Times New Roman" w:hAnsi="Times New Roman" w:cs="Times New Roman"/>
                <w:sz w:val="22"/>
                <w:szCs w:val="22"/>
                <w:rPrChange w:id="2649" w:author="GAV" w:date="2019-11-19T14:53:00Z">
                  <w:rPr>
                    <w:rFonts w:ascii="Times New Roman" w:hAnsi="Times New Roman" w:cs="Times New Roman"/>
                  </w:rPr>
                </w:rPrChange>
              </w:rPr>
            </w:pPr>
            <w:r w:rsidRPr="00AE51EB">
              <w:rPr>
                <w:sz w:val="22"/>
                <w:szCs w:val="22"/>
                <w:rPrChange w:id="2650" w:author="GAV" w:date="2019-11-19T14:53:00Z">
                  <w:rPr/>
                </w:rPrChange>
              </w:rPr>
              <w:t>*</w:t>
            </w:r>
          </w:p>
        </w:tc>
        <w:tc>
          <w:tcPr>
            <w:tcW w:w="1278" w:type="dxa"/>
            <w:tcPrChange w:id="2651" w:author="GAV" w:date="2019-11-19T14:57:00Z">
              <w:tcPr>
                <w:tcW w:w="1701" w:type="dxa"/>
              </w:tcPr>
            </w:tcPrChange>
          </w:tcPr>
          <w:p w14:paraId="7A672C96" w14:textId="77777777" w:rsidR="00D51F88" w:rsidRPr="00AE51EB" w:rsidRDefault="00D51F88" w:rsidP="00D51F88">
            <w:pPr>
              <w:pStyle w:val="Compact"/>
              <w:jc w:val="right"/>
              <w:rPr>
                <w:rFonts w:ascii="Times New Roman" w:hAnsi="Times New Roman" w:cs="Times New Roman"/>
                <w:sz w:val="22"/>
                <w:szCs w:val="22"/>
                <w:rPrChange w:id="2652" w:author="GAV" w:date="2019-11-19T14:53:00Z">
                  <w:rPr>
                    <w:rFonts w:ascii="Times New Roman" w:hAnsi="Times New Roman" w:cs="Times New Roman"/>
                  </w:rPr>
                </w:rPrChange>
              </w:rPr>
            </w:pPr>
          </w:p>
        </w:tc>
        <w:tc>
          <w:tcPr>
            <w:tcW w:w="701" w:type="dxa"/>
            <w:tcPrChange w:id="2653" w:author="GAV" w:date="2019-11-19T14:57:00Z">
              <w:tcPr>
                <w:tcW w:w="701" w:type="dxa"/>
              </w:tcPr>
            </w:tcPrChange>
          </w:tcPr>
          <w:p w14:paraId="189F93E0" w14:textId="77777777" w:rsidR="00D51F88" w:rsidRPr="00AE51EB" w:rsidRDefault="00D51F88" w:rsidP="00D51F88">
            <w:pPr>
              <w:pStyle w:val="Compact"/>
              <w:rPr>
                <w:rFonts w:ascii="Times New Roman" w:hAnsi="Times New Roman" w:cs="Times New Roman"/>
                <w:sz w:val="22"/>
                <w:szCs w:val="22"/>
                <w:rPrChange w:id="2654" w:author="GAV" w:date="2019-11-19T14:53:00Z">
                  <w:rPr>
                    <w:rFonts w:ascii="Times New Roman" w:hAnsi="Times New Roman" w:cs="Times New Roman"/>
                  </w:rPr>
                </w:rPrChange>
              </w:rPr>
            </w:pPr>
          </w:p>
        </w:tc>
      </w:tr>
      <w:tr w:rsidR="00D51F88" w:rsidRPr="00AE51EB" w14:paraId="1660C718" w14:textId="3CF8C0FB" w:rsidTr="00AE51EB">
        <w:tc>
          <w:tcPr>
            <w:tcW w:w="1134" w:type="dxa"/>
            <w:tcBorders>
              <w:bottom w:val="single" w:sz="4" w:space="0" w:color="auto"/>
            </w:tcBorders>
            <w:tcPrChange w:id="2655" w:author="GAV" w:date="2019-11-19T14:57:00Z">
              <w:tcPr>
                <w:tcW w:w="1255" w:type="dxa"/>
                <w:tcBorders>
                  <w:bottom w:val="single" w:sz="4" w:space="0" w:color="auto"/>
                </w:tcBorders>
              </w:tcPr>
            </w:tcPrChange>
          </w:tcPr>
          <w:p w14:paraId="5C8E4A60" w14:textId="77777777" w:rsidR="00D51F88" w:rsidRPr="00AE51EB" w:rsidRDefault="00D51F88" w:rsidP="00D51F88">
            <w:pPr>
              <w:pStyle w:val="Compact"/>
              <w:rPr>
                <w:rFonts w:ascii="Times New Roman" w:hAnsi="Times New Roman" w:cs="Times New Roman"/>
                <w:sz w:val="22"/>
                <w:szCs w:val="22"/>
                <w:rPrChange w:id="2656" w:author="GAV" w:date="2019-11-19T14:53:00Z">
                  <w:rPr>
                    <w:rFonts w:ascii="Times New Roman" w:hAnsi="Times New Roman" w:cs="Times New Roman"/>
                  </w:rPr>
                </w:rPrChange>
              </w:rPr>
            </w:pPr>
          </w:p>
        </w:tc>
        <w:tc>
          <w:tcPr>
            <w:tcW w:w="2268" w:type="dxa"/>
            <w:tcBorders>
              <w:bottom w:val="single" w:sz="4" w:space="0" w:color="auto"/>
            </w:tcBorders>
            <w:tcPrChange w:id="2657" w:author="GAV" w:date="2019-11-19T14:57:00Z">
              <w:tcPr>
                <w:tcW w:w="2318" w:type="dxa"/>
                <w:tcBorders>
                  <w:bottom w:val="single" w:sz="4" w:space="0" w:color="auto"/>
                </w:tcBorders>
              </w:tcPr>
            </w:tcPrChange>
          </w:tcPr>
          <w:p w14:paraId="59C830FF" w14:textId="77777777" w:rsidR="00D51F88" w:rsidRPr="00AE51EB" w:rsidRDefault="00D51F88" w:rsidP="00D51F88">
            <w:pPr>
              <w:pStyle w:val="Compact"/>
              <w:rPr>
                <w:rFonts w:ascii="Times New Roman" w:hAnsi="Times New Roman" w:cs="Times New Roman"/>
                <w:sz w:val="22"/>
                <w:szCs w:val="22"/>
                <w:rPrChange w:id="2658" w:author="GAV" w:date="2019-11-19T14:53:00Z">
                  <w:rPr>
                    <w:rFonts w:ascii="Times New Roman" w:hAnsi="Times New Roman" w:cs="Times New Roman"/>
                  </w:rPr>
                </w:rPrChange>
              </w:rPr>
            </w:pPr>
          </w:p>
        </w:tc>
        <w:tc>
          <w:tcPr>
            <w:tcW w:w="1418" w:type="dxa"/>
            <w:tcBorders>
              <w:bottom w:val="single" w:sz="4" w:space="0" w:color="auto"/>
            </w:tcBorders>
            <w:tcPrChange w:id="2659" w:author="GAV" w:date="2019-11-19T14:57:00Z">
              <w:tcPr>
                <w:tcW w:w="1276" w:type="dxa"/>
                <w:tcBorders>
                  <w:bottom w:val="single" w:sz="4" w:space="0" w:color="auto"/>
                </w:tcBorders>
              </w:tcPr>
            </w:tcPrChange>
          </w:tcPr>
          <w:p w14:paraId="700C8498" w14:textId="1D590BF7" w:rsidR="00D51F88" w:rsidRPr="00AE51EB" w:rsidRDefault="00D51F88" w:rsidP="00D51F88">
            <w:pPr>
              <w:pStyle w:val="Compact"/>
              <w:rPr>
                <w:rFonts w:ascii="Times New Roman" w:hAnsi="Times New Roman" w:cs="Times New Roman"/>
                <w:sz w:val="22"/>
                <w:szCs w:val="22"/>
                <w:rPrChange w:id="2660" w:author="GAV" w:date="2019-11-19T14:53:00Z">
                  <w:rPr>
                    <w:rFonts w:ascii="Times New Roman" w:hAnsi="Times New Roman" w:cs="Times New Roman"/>
                  </w:rPr>
                </w:rPrChange>
              </w:rPr>
            </w:pPr>
            <w:r w:rsidRPr="00AE51EB">
              <w:rPr>
                <w:sz w:val="22"/>
                <w:szCs w:val="22"/>
                <w:rPrChange w:id="2661" w:author="GAV" w:date="2019-11-19T14:53:00Z">
                  <w:rPr/>
                </w:rPrChange>
              </w:rPr>
              <w:t>pH</w:t>
            </w:r>
          </w:p>
        </w:tc>
        <w:tc>
          <w:tcPr>
            <w:tcW w:w="712" w:type="dxa"/>
            <w:tcBorders>
              <w:bottom w:val="single" w:sz="4" w:space="0" w:color="auto"/>
            </w:tcBorders>
            <w:tcPrChange w:id="2662" w:author="GAV" w:date="2019-11-19T14:57:00Z">
              <w:tcPr>
                <w:tcW w:w="683" w:type="dxa"/>
                <w:tcBorders>
                  <w:bottom w:val="single" w:sz="4" w:space="0" w:color="auto"/>
                </w:tcBorders>
              </w:tcPr>
            </w:tcPrChange>
          </w:tcPr>
          <w:p w14:paraId="2B47B2E1" w14:textId="3F0180C1" w:rsidR="00D51F88" w:rsidRPr="00AE51EB" w:rsidRDefault="00D51F88" w:rsidP="00D51F88">
            <w:pPr>
              <w:pStyle w:val="Compact"/>
              <w:jc w:val="right"/>
              <w:rPr>
                <w:rFonts w:ascii="Times New Roman" w:hAnsi="Times New Roman" w:cs="Times New Roman"/>
                <w:sz w:val="22"/>
                <w:szCs w:val="22"/>
                <w:rPrChange w:id="2663" w:author="GAV" w:date="2019-11-19T14:53:00Z">
                  <w:rPr>
                    <w:rFonts w:ascii="Times New Roman" w:hAnsi="Times New Roman" w:cs="Times New Roman"/>
                  </w:rPr>
                </w:rPrChange>
              </w:rPr>
            </w:pPr>
            <w:del w:id="2664" w:author="GAV" w:date="2019-11-19T15:00:00Z">
              <w:r w:rsidRPr="00AE51EB" w:rsidDel="005B572A">
                <w:rPr>
                  <w:sz w:val="22"/>
                  <w:szCs w:val="22"/>
                  <w:rPrChange w:id="2665" w:author="GAV" w:date="2019-11-19T14:53:00Z">
                    <w:rPr/>
                  </w:rPrChange>
                </w:rPr>
                <w:delText>+</w:delText>
              </w:r>
            </w:del>
            <w:ins w:id="2666" w:author="GAV" w:date="2019-11-19T15:00:00Z">
              <w:r w:rsidR="005B572A">
                <w:rPr>
                  <w:sz w:val="22"/>
                  <w:szCs w:val="22"/>
                </w:rPr>
                <w:t>95.1</w:t>
              </w:r>
            </w:ins>
          </w:p>
        </w:tc>
        <w:tc>
          <w:tcPr>
            <w:tcW w:w="705" w:type="dxa"/>
            <w:tcBorders>
              <w:bottom w:val="single" w:sz="4" w:space="0" w:color="auto"/>
            </w:tcBorders>
            <w:tcPrChange w:id="2667" w:author="GAV" w:date="2019-11-19T14:57:00Z">
              <w:tcPr>
                <w:tcW w:w="708" w:type="dxa"/>
                <w:tcBorders>
                  <w:bottom w:val="single" w:sz="4" w:space="0" w:color="auto"/>
                </w:tcBorders>
              </w:tcPr>
            </w:tcPrChange>
          </w:tcPr>
          <w:p w14:paraId="78A63EB9" w14:textId="7B2795E5" w:rsidR="00D51F88" w:rsidRPr="00AE51EB" w:rsidRDefault="00D51F88" w:rsidP="00D51F88">
            <w:pPr>
              <w:pStyle w:val="Compact"/>
              <w:rPr>
                <w:rFonts w:ascii="Times New Roman" w:hAnsi="Times New Roman" w:cs="Times New Roman"/>
                <w:sz w:val="22"/>
                <w:szCs w:val="22"/>
                <w:rPrChange w:id="2668" w:author="GAV" w:date="2019-11-19T14:53:00Z">
                  <w:rPr>
                    <w:rFonts w:ascii="Times New Roman" w:hAnsi="Times New Roman" w:cs="Times New Roman"/>
                  </w:rPr>
                </w:rPrChange>
              </w:rPr>
            </w:pPr>
            <w:r w:rsidRPr="00AE51EB">
              <w:rPr>
                <w:sz w:val="22"/>
                <w:szCs w:val="22"/>
                <w:rPrChange w:id="2669" w:author="GAV" w:date="2019-11-19T14:53:00Z">
                  <w:rPr/>
                </w:rPrChange>
              </w:rPr>
              <w:t xml:space="preserve"> </w:t>
            </w:r>
          </w:p>
        </w:tc>
        <w:tc>
          <w:tcPr>
            <w:tcW w:w="1276" w:type="dxa"/>
            <w:tcBorders>
              <w:bottom w:val="single" w:sz="4" w:space="0" w:color="auto"/>
            </w:tcBorders>
            <w:tcPrChange w:id="2670" w:author="GAV" w:date="2019-11-19T14:57:00Z">
              <w:tcPr>
                <w:tcW w:w="852" w:type="dxa"/>
                <w:tcBorders>
                  <w:bottom w:val="single" w:sz="4" w:space="0" w:color="auto"/>
                </w:tcBorders>
              </w:tcPr>
            </w:tcPrChange>
          </w:tcPr>
          <w:p w14:paraId="1CC12902" w14:textId="192F54D0" w:rsidR="00D51F88" w:rsidRPr="00AE51EB" w:rsidRDefault="00D51F88" w:rsidP="00D51F88">
            <w:pPr>
              <w:pStyle w:val="Compact"/>
              <w:jc w:val="right"/>
              <w:rPr>
                <w:rFonts w:ascii="Times New Roman" w:hAnsi="Times New Roman" w:cs="Times New Roman"/>
                <w:sz w:val="22"/>
                <w:szCs w:val="22"/>
                <w:rPrChange w:id="2671" w:author="GAV" w:date="2019-11-19T14:53:00Z">
                  <w:rPr>
                    <w:rFonts w:ascii="Times New Roman" w:hAnsi="Times New Roman" w:cs="Times New Roman"/>
                  </w:rPr>
                </w:rPrChange>
              </w:rPr>
            </w:pPr>
            <w:del w:id="2672" w:author="GAV" w:date="2019-11-19T15:01:00Z">
              <w:r w:rsidRPr="00AE51EB" w:rsidDel="005B572A">
                <w:rPr>
                  <w:sz w:val="22"/>
                  <w:szCs w:val="22"/>
                  <w:rPrChange w:id="2673" w:author="GAV" w:date="2019-11-19T14:53:00Z">
                    <w:rPr/>
                  </w:rPrChange>
                </w:rPr>
                <w:delText>−</w:delText>
              </w:r>
            </w:del>
            <w:ins w:id="2674" w:author="GAV" w:date="2019-11-19T15:01:00Z">
              <w:r w:rsidR="005B572A">
                <w:rPr>
                  <w:sz w:val="22"/>
                  <w:szCs w:val="22"/>
                </w:rPr>
                <w:t>-511.6</w:t>
              </w:r>
            </w:ins>
          </w:p>
        </w:tc>
        <w:tc>
          <w:tcPr>
            <w:tcW w:w="851" w:type="dxa"/>
            <w:tcBorders>
              <w:bottom w:val="single" w:sz="4" w:space="0" w:color="auto"/>
            </w:tcBorders>
            <w:tcPrChange w:id="2675" w:author="GAV" w:date="2019-11-19T14:57:00Z">
              <w:tcPr>
                <w:tcW w:w="849" w:type="dxa"/>
                <w:tcBorders>
                  <w:bottom w:val="single" w:sz="4" w:space="0" w:color="auto"/>
                </w:tcBorders>
              </w:tcPr>
            </w:tcPrChange>
          </w:tcPr>
          <w:p w14:paraId="394EF77C" w14:textId="58E94793" w:rsidR="00D51F88" w:rsidRPr="00AE51EB" w:rsidRDefault="00D51F88" w:rsidP="00D51F88">
            <w:pPr>
              <w:pStyle w:val="Compact"/>
              <w:rPr>
                <w:rFonts w:ascii="Times New Roman" w:hAnsi="Times New Roman" w:cs="Times New Roman"/>
                <w:sz w:val="22"/>
                <w:szCs w:val="22"/>
                <w:rPrChange w:id="2676" w:author="GAV" w:date="2019-11-19T14:53:00Z">
                  <w:rPr>
                    <w:rFonts w:ascii="Times New Roman" w:hAnsi="Times New Roman" w:cs="Times New Roman"/>
                  </w:rPr>
                </w:rPrChange>
              </w:rPr>
            </w:pPr>
            <w:r w:rsidRPr="00AE51EB">
              <w:rPr>
                <w:sz w:val="22"/>
                <w:szCs w:val="22"/>
                <w:rPrChange w:id="2677" w:author="GAV" w:date="2019-11-19T14:53:00Z">
                  <w:rPr/>
                </w:rPrChange>
              </w:rPr>
              <w:t>*</w:t>
            </w:r>
          </w:p>
        </w:tc>
        <w:tc>
          <w:tcPr>
            <w:tcW w:w="1278" w:type="dxa"/>
            <w:tcBorders>
              <w:bottom w:val="single" w:sz="4" w:space="0" w:color="auto"/>
            </w:tcBorders>
            <w:tcPrChange w:id="2678" w:author="GAV" w:date="2019-11-19T14:57:00Z">
              <w:tcPr>
                <w:tcW w:w="1701" w:type="dxa"/>
                <w:tcBorders>
                  <w:bottom w:val="single" w:sz="4" w:space="0" w:color="auto"/>
                </w:tcBorders>
              </w:tcPr>
            </w:tcPrChange>
          </w:tcPr>
          <w:p w14:paraId="54F2246E" w14:textId="77777777" w:rsidR="00D51F88" w:rsidRPr="00AE51EB" w:rsidRDefault="00D51F88" w:rsidP="00D51F88">
            <w:pPr>
              <w:pStyle w:val="Compact"/>
              <w:jc w:val="right"/>
              <w:rPr>
                <w:rFonts w:ascii="Times New Roman" w:hAnsi="Times New Roman" w:cs="Times New Roman"/>
                <w:sz w:val="22"/>
                <w:szCs w:val="22"/>
                <w:rPrChange w:id="2679" w:author="GAV" w:date="2019-11-19T14:53:00Z">
                  <w:rPr>
                    <w:rFonts w:ascii="Times New Roman" w:hAnsi="Times New Roman" w:cs="Times New Roman"/>
                  </w:rPr>
                </w:rPrChange>
              </w:rPr>
            </w:pPr>
          </w:p>
        </w:tc>
        <w:tc>
          <w:tcPr>
            <w:tcW w:w="701" w:type="dxa"/>
            <w:tcBorders>
              <w:bottom w:val="single" w:sz="4" w:space="0" w:color="auto"/>
            </w:tcBorders>
            <w:tcPrChange w:id="2680" w:author="GAV" w:date="2019-11-19T14:57:00Z">
              <w:tcPr>
                <w:tcW w:w="701" w:type="dxa"/>
                <w:tcBorders>
                  <w:bottom w:val="single" w:sz="4" w:space="0" w:color="auto"/>
                </w:tcBorders>
              </w:tcPr>
            </w:tcPrChange>
          </w:tcPr>
          <w:p w14:paraId="2E103766" w14:textId="77777777" w:rsidR="00D51F88" w:rsidRPr="00AE51EB" w:rsidRDefault="00D51F88" w:rsidP="00D51F88">
            <w:pPr>
              <w:pStyle w:val="Compact"/>
              <w:rPr>
                <w:rFonts w:ascii="Times New Roman" w:hAnsi="Times New Roman" w:cs="Times New Roman"/>
                <w:sz w:val="22"/>
                <w:szCs w:val="22"/>
                <w:rPrChange w:id="2681" w:author="GAV" w:date="2019-11-19T14:53:00Z">
                  <w:rPr>
                    <w:rFonts w:ascii="Times New Roman" w:hAnsi="Times New Roman" w:cs="Times New Roman"/>
                  </w:rPr>
                </w:rPrChange>
              </w:rPr>
            </w:pPr>
          </w:p>
        </w:tc>
      </w:tr>
    </w:tbl>
    <w:p w14:paraId="11591A9A" w14:textId="77777777" w:rsidR="00F75284" w:rsidRPr="00AE51EB" w:rsidRDefault="00F75284" w:rsidP="00F75284">
      <w:pPr>
        <w:pStyle w:val="BodyText"/>
        <w:spacing w:before="0" w:after="0"/>
        <w:rPr>
          <w:sz w:val="22"/>
          <w:szCs w:val="22"/>
          <w:rPrChange w:id="2682" w:author="GAV" w:date="2019-11-19T14:53:00Z">
            <w:rPr/>
          </w:rPrChange>
        </w:rPr>
      </w:pPr>
      <w:r w:rsidRPr="00AE51EB">
        <w:rPr>
          <w:sz w:val="22"/>
          <w:szCs w:val="22"/>
          <w:vertAlign w:val="superscript"/>
          <w:rPrChange w:id="2683" w:author="GAV" w:date="2019-11-19T14:53:00Z">
            <w:rPr>
              <w:vertAlign w:val="superscript"/>
            </w:rPr>
          </w:rPrChange>
        </w:rPr>
        <w:t xml:space="preserve">1 </w:t>
      </w:r>
      <w:r w:rsidRPr="00AE51EB">
        <w:rPr>
          <w:sz w:val="22"/>
          <w:szCs w:val="22"/>
          <w:rPrChange w:id="2684" w:author="GAV" w:date="2019-11-19T14:53:00Z">
            <w:rPr/>
          </w:rPrChange>
        </w:rPr>
        <w:t xml:space="preserve">Represented as follows: ***, </w:t>
      </w:r>
      <w:r w:rsidRPr="00AE51EB">
        <w:rPr>
          <w:i/>
          <w:sz w:val="22"/>
          <w:szCs w:val="22"/>
          <w:rPrChange w:id="2685" w:author="GAV" w:date="2019-11-19T14:53:00Z">
            <w:rPr>
              <w:i/>
            </w:rPr>
          </w:rPrChange>
        </w:rPr>
        <w:t>P</w:t>
      </w:r>
      <w:r w:rsidRPr="00AE51EB">
        <w:rPr>
          <w:sz w:val="22"/>
          <w:szCs w:val="22"/>
          <w:rPrChange w:id="2686" w:author="GAV" w:date="2019-11-19T14:53:00Z">
            <w:rPr/>
          </w:rPrChange>
        </w:rPr>
        <w:t xml:space="preserve"> &lt; 0.001; **, </w:t>
      </w:r>
      <w:r w:rsidRPr="00AE51EB">
        <w:rPr>
          <w:i/>
          <w:sz w:val="22"/>
          <w:szCs w:val="22"/>
          <w:rPrChange w:id="2687" w:author="GAV" w:date="2019-11-19T14:53:00Z">
            <w:rPr>
              <w:i/>
            </w:rPr>
          </w:rPrChange>
        </w:rPr>
        <w:t>P</w:t>
      </w:r>
      <w:r w:rsidRPr="00AE51EB">
        <w:rPr>
          <w:sz w:val="22"/>
          <w:szCs w:val="22"/>
          <w:rPrChange w:id="2688" w:author="GAV" w:date="2019-11-19T14:53:00Z">
            <w:rPr/>
          </w:rPrChange>
        </w:rPr>
        <w:t xml:space="preserve"> &lt; 0.01; *, </w:t>
      </w:r>
      <w:r w:rsidRPr="00AE51EB">
        <w:rPr>
          <w:i/>
          <w:sz w:val="22"/>
          <w:szCs w:val="22"/>
          <w:rPrChange w:id="2689" w:author="GAV" w:date="2019-11-19T14:53:00Z">
            <w:rPr>
              <w:i/>
            </w:rPr>
          </w:rPrChange>
        </w:rPr>
        <w:t>P</w:t>
      </w:r>
      <w:r w:rsidRPr="00AE51EB">
        <w:rPr>
          <w:sz w:val="22"/>
          <w:szCs w:val="22"/>
          <w:rPrChange w:id="2690" w:author="GAV" w:date="2019-11-19T14:53:00Z">
            <w:rPr/>
          </w:rPrChange>
        </w:rPr>
        <w:t xml:space="preserve"> &lt; 0.05; ~, </w:t>
      </w:r>
      <w:r w:rsidRPr="00AE51EB">
        <w:rPr>
          <w:i/>
          <w:sz w:val="22"/>
          <w:szCs w:val="22"/>
          <w:rPrChange w:id="2691" w:author="GAV" w:date="2019-11-19T14:53:00Z">
            <w:rPr>
              <w:i/>
            </w:rPr>
          </w:rPrChange>
        </w:rPr>
        <w:t>P</w:t>
      </w:r>
      <w:r w:rsidRPr="00AE51EB">
        <w:rPr>
          <w:sz w:val="22"/>
          <w:szCs w:val="22"/>
          <w:rPrChange w:id="2692" w:author="GAV" w:date="2019-11-19T14:53:00Z">
            <w:rPr/>
          </w:rPrChange>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2693"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2693"/>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r w:rsidR="00F330A8">
        <w:t xml:space="preserve">Frequency </w:t>
      </w:r>
      <w:commentRangeStart w:id="2694"/>
      <w:commentRangeStart w:id="2695"/>
      <w:r w:rsidR="00F330A8">
        <w:t>d</w:t>
      </w:r>
      <w:r w:rsidRPr="002C037D">
        <w:t xml:space="preserve">istributions </w:t>
      </w:r>
      <w:commentRangeEnd w:id="2694"/>
      <w:r w:rsidR="00F330A8">
        <w:rPr>
          <w:rStyle w:val="CommentReference"/>
          <w:rFonts w:ascii="Times New Roman" w:hAnsiTheme="minorHAnsi"/>
        </w:rPr>
        <w:commentReference w:id="2694"/>
      </w:r>
      <w:commentRangeEnd w:id="2695"/>
      <w:r w:rsidR="006F5A52">
        <w:rPr>
          <w:rStyle w:val="CommentReference"/>
          <w:rFonts w:ascii="Times New Roman" w:hAnsiTheme="minorHAnsi"/>
        </w:rPr>
        <w:commentReference w:id="2695"/>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bookmarkStart w:id="2696" w:name="_GoBack"/>
      <w:r>
        <w:rPr>
          <w:noProof/>
          <w:lang w:val="en-ZA" w:eastAsia="en-ZA"/>
        </w:rPr>
        <w:lastRenderedPageBreak/>
        <w:drawing>
          <wp:inline distT="0" distB="0" distL="0" distR="0" wp14:anchorId="06F193A1" wp14:editId="1EECD2D4">
            <wp:extent cx="6649518"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49518" cy="2216506"/>
                    </a:xfrm>
                    <a:prstGeom prst="rect">
                      <a:avLst/>
                    </a:prstGeom>
                    <a:noFill/>
                    <a:ln w="9525">
                      <a:noFill/>
                      <a:headEnd/>
                      <a:tailEnd/>
                    </a:ln>
                  </pic:spPr>
                </pic:pic>
              </a:graphicData>
            </a:graphic>
          </wp:inline>
        </w:drawing>
      </w:r>
      <w:bookmarkEnd w:id="2696"/>
    </w:p>
    <w:p w14:paraId="7180F251" w14:textId="3EB9948E"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del w:id="2697" w:author="GAV" w:date="2019-11-22T12:41:00Z">
        <w:r w:rsidR="00126FD8" w:rsidDel="00E178D8">
          <w:delText>grey</w:delText>
        </w:r>
      </w:del>
      <w:ins w:id="2698" w:author="GAV" w:date="2019-11-22T12:41:00Z">
        <w:r w:rsidR="00E178D8">
          <w:t>black</w:t>
        </w:r>
      </w:ins>
      <w:r w:rsidR="00126FD8">
        <w:t>) and SWAFR (</w:t>
      </w:r>
      <w:del w:id="2699" w:author="GAV" w:date="2019-11-22T12:41:00Z">
        <w:r w:rsidR="00126FD8" w:rsidDel="00E178D8">
          <w:delText>black</w:delText>
        </w:r>
      </w:del>
      <w:ins w:id="2700" w:author="GAV" w:date="2019-11-22T12:41:00Z">
        <w:r w:rsidR="00E178D8">
          <w:t>grey</w:t>
        </w:r>
      </w:ins>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2B66319">
            <wp:extent cx="6819864"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701"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2701"/>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48A13E83" w14:textId="163E3BF1" w:rsidR="00EF41C1" w:rsidRDefault="008E0DFC" w:rsidP="002C20EB">
      <w:pPr>
        <w:pStyle w:val="Heading1"/>
      </w:pPr>
      <w:r>
        <w:rPr>
          <w:b w:val="0"/>
          <w:bCs w:val="0"/>
        </w:rPr>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proofErr w:type="spellStart"/>
            <w:r w:rsidRPr="002C20EB">
              <w:t>Hengl</w:t>
            </w:r>
            <w:proofErr w:type="spellEnd"/>
            <w:r w:rsidRPr="002C20EB">
              <w:t xml:space="preserve">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 xml:space="preserve">Farr, T., Rosen, P., Caro, E., Crippen, R., Duren, R., Hensley, S., </w:t>
      </w:r>
      <w:proofErr w:type="spellStart"/>
      <w:r w:rsidRPr="002C20EB">
        <w:t>Kobrick</w:t>
      </w:r>
      <w:proofErr w:type="spellEnd"/>
      <w:r w:rsidRPr="002C20EB">
        <w:t xml:space="preserve">, M., </w:t>
      </w:r>
      <w:proofErr w:type="spellStart"/>
      <w:r w:rsidRPr="002C20EB">
        <w:t>Paller</w:t>
      </w:r>
      <w:proofErr w:type="spellEnd"/>
      <w:r w:rsidRPr="002C20EB">
        <w:t xml:space="preserve">, M., Rodriguez, E., Roth, L., Seal, D., Shaffer, S., Shimada, J., Umland, J., Werner, M., Oskin, M., Burbank, D., &amp; </w:t>
      </w:r>
      <w:proofErr w:type="spellStart"/>
      <w:r w:rsidRPr="002C20EB">
        <w:t>Alsdorf</w:t>
      </w:r>
      <w:proofErr w:type="spellEnd"/>
      <w:r w:rsidRPr="002C20EB">
        <w:t>,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 xml:space="preserve">Funk, C.C., Peterson, P.J., </w:t>
      </w:r>
      <w:proofErr w:type="spellStart"/>
      <w:r w:rsidRPr="002C20EB">
        <w:t>Landsfeld</w:t>
      </w:r>
      <w:proofErr w:type="spellEnd"/>
      <w:r w:rsidRPr="002C20EB">
        <w:t xml:space="preserve">, M., </w:t>
      </w:r>
      <w:proofErr w:type="spellStart"/>
      <w:r w:rsidRPr="002C20EB">
        <w:t>Pedreros</w:t>
      </w:r>
      <w:proofErr w:type="spellEnd"/>
      <w:r w:rsidRPr="002C20EB">
        <w:t xml:space="preserve">, D.H., </w:t>
      </w:r>
      <w:proofErr w:type="spellStart"/>
      <w:r w:rsidRPr="002C20EB">
        <w:t>Verdin</w:t>
      </w:r>
      <w:proofErr w:type="spellEnd"/>
      <w:r w:rsidRPr="002C20EB">
        <w:t xml:space="preserve">, J., Shukla, S., </w:t>
      </w:r>
      <w:proofErr w:type="spellStart"/>
      <w:r w:rsidRPr="002C20EB">
        <w:t>Husak</w:t>
      </w:r>
      <w:proofErr w:type="spellEnd"/>
      <w:r w:rsidRPr="002C20EB">
        <w:t xml:space="preserve">, G., Rowland, J.D., Harrison, L., </w:t>
      </w:r>
      <w:proofErr w:type="spellStart"/>
      <w:r w:rsidRPr="002C20EB">
        <w:t>Hoell</w:t>
      </w:r>
      <w:proofErr w:type="spellEnd"/>
      <w:r w:rsidRPr="002C20EB">
        <w:t xml:space="preserve">, A., &amp; </w:t>
      </w:r>
      <w:proofErr w:type="spellStart"/>
      <w:r w:rsidRPr="002C20EB">
        <w:t>Michaelsen</w:t>
      </w:r>
      <w:proofErr w:type="spellEnd"/>
      <w:r w:rsidRPr="002C20EB">
        <w:t>,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proofErr w:type="spellStart"/>
      <w:r w:rsidRPr="002C20EB">
        <w:t>Hengl</w:t>
      </w:r>
      <w:proofErr w:type="spellEnd"/>
      <w:r w:rsidRPr="002C20EB">
        <w:t xml:space="preserve">, T., Mendes de Jesus, J., </w:t>
      </w:r>
      <w:proofErr w:type="spellStart"/>
      <w:r w:rsidRPr="002C20EB">
        <w:t>Heuvelink</w:t>
      </w:r>
      <w:proofErr w:type="spellEnd"/>
      <w:r w:rsidRPr="002C20EB">
        <w:t xml:space="preserve">, G.B.M., </w:t>
      </w:r>
      <w:proofErr w:type="spellStart"/>
      <w:r w:rsidRPr="002C20EB">
        <w:t>Ruiperez</w:t>
      </w:r>
      <w:proofErr w:type="spellEnd"/>
      <w:r w:rsidRPr="002C20EB">
        <w:t xml:space="preserve"> Gonzalez, M., </w:t>
      </w:r>
      <w:proofErr w:type="spellStart"/>
      <w:r w:rsidRPr="002C20EB">
        <w:t>Kilibarda</w:t>
      </w:r>
      <w:proofErr w:type="spellEnd"/>
      <w:r w:rsidRPr="002C20EB">
        <w:t xml:space="preserve">, M., </w:t>
      </w:r>
      <w:proofErr w:type="spellStart"/>
      <w:r w:rsidRPr="002C20EB">
        <w:t>Blagoti</w:t>
      </w:r>
      <w:proofErr w:type="spellEnd"/>
      <w:r w:rsidRPr="002C20EB">
        <w:t xml:space="preserve">?, A., </w:t>
      </w:r>
      <w:proofErr w:type="spellStart"/>
      <w:r w:rsidRPr="002C20EB">
        <w:t>Shangguan</w:t>
      </w:r>
      <w:proofErr w:type="spellEnd"/>
      <w:r w:rsidRPr="002C20EB">
        <w:t xml:space="preserve">, W., Wright, M.N., </w:t>
      </w:r>
      <w:proofErr w:type="spellStart"/>
      <w:r w:rsidRPr="002C20EB">
        <w:t>Geng</w:t>
      </w:r>
      <w:proofErr w:type="spellEnd"/>
      <w:r w:rsidRPr="002C20EB">
        <w:t>, X., Bauer-</w:t>
      </w:r>
      <w:proofErr w:type="spellStart"/>
      <w:r w:rsidRPr="002C20EB">
        <w:t>Marschallinger</w:t>
      </w:r>
      <w:proofErr w:type="spellEnd"/>
      <w:r w:rsidRPr="002C20EB">
        <w:t xml:space="preserve">, B., Guevara, M.A., Vargas, R., MacMillan, R.A., </w:t>
      </w:r>
      <w:proofErr w:type="spellStart"/>
      <w:r w:rsidRPr="002C20EB">
        <w:t>Batjes</w:t>
      </w:r>
      <w:proofErr w:type="spellEnd"/>
      <w:r w:rsidRPr="002C20EB">
        <w:t xml:space="preserve">, N.H., </w:t>
      </w:r>
      <w:proofErr w:type="spellStart"/>
      <w:r w:rsidRPr="002C20EB">
        <w:t>Leenaars</w:t>
      </w:r>
      <w:proofErr w:type="spellEnd"/>
      <w:r w:rsidRPr="002C20EB">
        <w:t xml:space="preserve">, J.G.B., Ribeiro, E., Wheeler, I., Mantel, S., &amp; </w:t>
      </w:r>
      <w:proofErr w:type="spellStart"/>
      <w:r w:rsidRPr="002C20EB">
        <w:t>Kempen</w:t>
      </w:r>
      <w:proofErr w:type="spellEnd"/>
      <w:r w:rsidRPr="002C20EB">
        <w:t xml:space="preserve">, B. (2017) SoilGrids250m: Global gridded soil information based on machine learning. </w:t>
      </w:r>
      <w:proofErr w:type="spellStart"/>
      <w:r w:rsidRPr="002C20EB">
        <w:rPr>
          <w:i/>
        </w:rPr>
        <w:t>PLoS</w:t>
      </w:r>
      <w:proofErr w:type="spellEnd"/>
      <w:r w:rsidRPr="002C20EB">
        <w:rPr>
          <w:i/>
        </w:rPr>
        <w:t xml:space="preserve">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9" w:author="Michael Cramer" w:date="2019-10-06T08:53:00Z" w:initials="MC">
    <w:p w14:paraId="16A5BD8E" w14:textId="64EEAEFD" w:rsidR="006A1997" w:rsidRDefault="006A1997">
      <w:pPr>
        <w:pStyle w:val="CommentText"/>
      </w:pPr>
      <w:r>
        <w:rPr>
          <w:rStyle w:val="CommentReference"/>
        </w:rPr>
        <w:annotationRef/>
      </w:r>
      <w:r>
        <w:t>Isn</w:t>
      </w:r>
      <w:r>
        <w:t>’</w:t>
      </w:r>
      <w:r>
        <w:t>t this restating the sentence 1 back?</w:t>
      </w:r>
    </w:p>
  </w:comment>
  <w:comment w:id="100" w:author="Ruan Van Mazijk" w:date="2019-10-07T15:41:00Z" w:initials="RVM">
    <w:p w14:paraId="739A862A" w14:textId="7767E5B8" w:rsidR="006A1997" w:rsidRDefault="006A1997">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17" w:author="Michael Cramer" w:date="2019-10-06T09:02:00Z" w:initials="MC">
    <w:p w14:paraId="1A2D83B2" w14:textId="49140011" w:rsidR="006A1997" w:rsidRDefault="006A1997">
      <w:pPr>
        <w:pStyle w:val="CommentText"/>
      </w:pPr>
      <w:r>
        <w:rPr>
          <w:rStyle w:val="CommentReference"/>
        </w:rPr>
        <w:annotationRef/>
      </w:r>
      <w:r>
        <w:t>Does a woody component mean bigger individuals, lower density, lower species richness?</w:t>
      </w:r>
    </w:p>
  </w:comment>
  <w:comment w:id="118" w:author="Michael Cramer" w:date="2019-10-06T08:56:00Z" w:initials="MC">
    <w:p w14:paraId="0D85E42B" w14:textId="6A1DF849" w:rsidR="006A1997" w:rsidRDefault="006A1997">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w:t>
      </w:r>
      <w:proofErr w:type="spellStart"/>
      <w:r>
        <w:t>funbos</w:t>
      </w:r>
      <w:proofErr w:type="spellEnd"/>
      <w:r>
        <w:t xml:space="preserve">. We also have a </w:t>
      </w:r>
      <w:r>
        <w:t>“</w:t>
      </w:r>
      <w:r>
        <w:t>significant tree</w:t>
      </w:r>
      <w:r>
        <w:t>”</w:t>
      </w:r>
      <w:r>
        <w:t xml:space="preserve"> component but localized in geographic extent to riverine </w:t>
      </w:r>
      <w:proofErr w:type="spellStart"/>
      <w:r>
        <w:t>etc</w:t>
      </w:r>
      <w:proofErr w:type="spellEnd"/>
      <w:r>
        <w:t xml:space="preserve"> bands.</w:t>
      </w:r>
    </w:p>
  </w:comment>
  <w:comment w:id="119" w:author="Ruan Van Mazijk" w:date="2019-10-07T15:43:00Z" w:initials="RVM">
    <w:p w14:paraId="50E697F5" w14:textId="121413FD" w:rsidR="006A1997" w:rsidRDefault="006A1997">
      <w:pPr>
        <w:pStyle w:val="CommentText"/>
      </w:pPr>
      <w:r>
        <w:rPr>
          <w:rStyle w:val="CommentReference"/>
        </w:rPr>
        <w:annotationRef/>
      </w:r>
      <w:r>
        <w:t>This is a good point</w:t>
      </w:r>
      <w:r>
        <w:t>…</w:t>
      </w:r>
      <w:r>
        <w:t xml:space="preserve"> Shall we chat more about this at some point?</w:t>
      </w:r>
    </w:p>
  </w:comment>
  <w:comment w:id="264" w:author="Michael Cramer" w:date="2019-10-06T20:10:00Z" w:initials="MC">
    <w:p w14:paraId="5AED77A5" w14:textId="45F362C3" w:rsidR="006A1997" w:rsidRDefault="006A1997">
      <w:pPr>
        <w:pStyle w:val="CommentText"/>
      </w:pPr>
      <w:r>
        <w:rPr>
          <w:rStyle w:val="CommentReference"/>
        </w:rPr>
        <w:annotationRef/>
      </w:r>
      <w:r>
        <w:t>This suggests they were lumped together?</w:t>
      </w:r>
    </w:p>
  </w:comment>
  <w:comment w:id="265" w:author="Ruan Van Mazijk" w:date="2019-10-07T15:44:00Z" w:initials="RVM">
    <w:p w14:paraId="1E812954" w14:textId="484F8BEE" w:rsidR="006A1997" w:rsidRDefault="006A1997">
      <w:pPr>
        <w:pStyle w:val="CommentText"/>
      </w:pPr>
      <w:r>
        <w:rPr>
          <w:rStyle w:val="CommentReference"/>
        </w:rPr>
        <w:annotationRef/>
      </w:r>
      <w:r>
        <w:t>They were! It was a single PCA</w:t>
      </w:r>
      <w:r>
        <w:t>…</w:t>
      </w:r>
    </w:p>
  </w:comment>
  <w:comment w:id="268" w:author="Michael Cramer" w:date="2019-10-06T20:11:00Z" w:initials="MC">
    <w:p w14:paraId="3D93755E" w14:textId="0E76DB81" w:rsidR="006A1997" w:rsidRDefault="006A1997">
      <w:pPr>
        <w:pStyle w:val="CommentText"/>
      </w:pPr>
      <w:r>
        <w:rPr>
          <w:rStyle w:val="CommentReference"/>
        </w:rPr>
        <w:annotationRef/>
      </w:r>
      <w:r>
        <w:t xml:space="preserve">Is the standard not to </w:t>
      </w:r>
      <w:r>
        <w:t>“</w:t>
      </w:r>
      <w:r>
        <w:t>scale</w:t>
      </w:r>
      <w:r>
        <w:t>”</w:t>
      </w:r>
      <w:r>
        <w:t xml:space="preserve"> the variables for PCA anyway?</w:t>
      </w:r>
    </w:p>
  </w:comment>
  <w:comment w:id="269" w:author="Ruan Van Mazijk" w:date="2019-10-07T11:59:00Z" w:initials="RVM">
    <w:p w14:paraId="4E6C485B" w14:textId="2B0CE332" w:rsidR="006A1997" w:rsidRDefault="006A1997">
      <w:pPr>
        <w:pStyle w:val="CommentText"/>
      </w:pPr>
      <w:r>
        <w:rPr>
          <w:rStyle w:val="CommentReference"/>
        </w:rPr>
        <w:annotationRef/>
      </w:r>
      <w:r>
        <w:t>It is the standard yes, but the log10-transofrm is not the scaling. The transformation made sure the data wasn</w:t>
      </w:r>
      <w:r>
        <w:t>’</w:t>
      </w:r>
      <w:r>
        <w:t>t skewed</w:t>
      </w:r>
      <w:r>
        <w:t>…</w:t>
      </w:r>
    </w:p>
  </w:comment>
  <w:comment w:id="305" w:author="Michael Cramer" w:date="2019-10-06T20:14:00Z" w:initials="MC">
    <w:p w14:paraId="3D6DE780" w14:textId="23464106" w:rsidR="006A1997" w:rsidRDefault="006A1997">
      <w:pPr>
        <w:pStyle w:val="CommentText"/>
      </w:pPr>
      <w:r>
        <w:rPr>
          <w:rStyle w:val="CommentReference"/>
        </w:rPr>
        <w:annotationRef/>
      </w:r>
      <w:r>
        <w:t>Assessed how, from linear models? AIC on quadratic?</w:t>
      </w:r>
    </w:p>
  </w:comment>
  <w:comment w:id="532" w:author="Ruan Van Mazijk" w:date="2019-12-02T14:45:00Z" w:initials="RVM">
    <w:p w14:paraId="25874245" w14:textId="1CB4EE36" w:rsidR="00167914" w:rsidRDefault="00167914">
      <w:pPr>
        <w:pStyle w:val="CommentText"/>
      </w:pPr>
      <w:r>
        <w:rPr>
          <w:rStyle w:val="CommentReference"/>
        </w:rPr>
        <w:annotationRef/>
      </w:r>
      <w:r>
        <w:t>And to home-in on the relationships in the non-hotspot parts of the two regions?</w:t>
      </w:r>
    </w:p>
  </w:comment>
  <w:comment w:id="802" w:author="Michael Cramer" w:date="2019-10-06T20:52:00Z" w:initials="MC">
    <w:p w14:paraId="44AE895E" w14:textId="77777777" w:rsidR="006A1997" w:rsidRDefault="006A1997" w:rsidP="001A7D58">
      <w:pPr>
        <w:pStyle w:val="CommentText"/>
      </w:pPr>
      <w:r>
        <w:rPr>
          <w:rStyle w:val="CommentReference"/>
        </w:rPr>
        <w:annotationRef/>
      </w:r>
      <w:r>
        <w:t>Why is this SD?</w:t>
      </w:r>
    </w:p>
  </w:comment>
  <w:comment w:id="803" w:author="Ruan Van Mazijk" w:date="2019-10-08T09:24:00Z" w:initials="RVM">
    <w:p w14:paraId="76D8A660" w14:textId="77777777" w:rsidR="006A1997" w:rsidRDefault="006A1997" w:rsidP="001A7D58">
      <w:pPr>
        <w:pStyle w:val="CommentText"/>
      </w:pPr>
      <w:r>
        <w:rPr>
          <w:rStyle w:val="CommentReference"/>
        </w:rPr>
        <w:annotationRef/>
      </w:r>
      <w:r>
        <w:t>Should it be the variance rather?</w:t>
      </w:r>
    </w:p>
  </w:comment>
  <w:comment w:id="809" w:author="Michael Cramer" w:date="2019-10-06T20:52:00Z" w:initials="MC">
    <w:p w14:paraId="72002478" w14:textId="77777777" w:rsidR="006A1997" w:rsidRDefault="006A1997" w:rsidP="00827247">
      <w:pPr>
        <w:pStyle w:val="CommentText"/>
      </w:pPr>
      <w:r>
        <w:rPr>
          <w:rStyle w:val="CommentReference"/>
        </w:rPr>
        <w:annotationRef/>
      </w:r>
      <w:r>
        <w:t>Why is this SD?</w:t>
      </w:r>
    </w:p>
  </w:comment>
  <w:comment w:id="810" w:author="Ruan Van Mazijk" w:date="2019-10-08T09:24:00Z" w:initials="RVM">
    <w:p w14:paraId="0A83FFEA" w14:textId="77777777" w:rsidR="006A1997" w:rsidRDefault="006A1997" w:rsidP="00827247">
      <w:pPr>
        <w:pStyle w:val="CommentText"/>
      </w:pPr>
      <w:r>
        <w:rPr>
          <w:rStyle w:val="CommentReference"/>
        </w:rPr>
        <w:annotationRef/>
      </w:r>
      <w:r>
        <w:t>Should it be the variance rather?</w:t>
      </w:r>
    </w:p>
  </w:comment>
  <w:comment w:id="824" w:author="Ruan Van Mazijk" w:date="2019-12-02T14:46:00Z" w:initials="RVM">
    <w:p w14:paraId="35FE6F94" w14:textId="12ED459D" w:rsidR="00ED23ED" w:rsidRDefault="00ED23ED">
      <w:pPr>
        <w:pStyle w:val="CommentText"/>
      </w:pPr>
      <w:r>
        <w:rPr>
          <w:rStyle w:val="CommentReference"/>
        </w:rPr>
        <w:annotationRef/>
      </w:r>
      <w:r>
        <w:t>Do you mean Figure 3a? If not, what sort of supporting figure do you wish?</w:t>
      </w:r>
    </w:p>
  </w:comment>
  <w:comment w:id="835" w:author="Michael Cramer" w:date="2019-10-06T20:51:00Z" w:initials="MC">
    <w:p w14:paraId="3347315C" w14:textId="77777777" w:rsidR="006A1997" w:rsidRDefault="006A1997" w:rsidP="00B9531E">
      <w:pPr>
        <w:pStyle w:val="CommentText"/>
      </w:pPr>
      <w:r>
        <w:rPr>
          <w:rStyle w:val="CommentReference"/>
        </w:rPr>
        <w:annotationRef/>
      </w:r>
      <w:r>
        <w:t xml:space="preserve">I </w:t>
      </w:r>
      <w:proofErr w:type="spellStart"/>
      <w:proofErr w:type="gramStart"/>
      <w:r>
        <w:t>cant</w:t>
      </w:r>
      <w:proofErr w:type="spellEnd"/>
      <w:proofErr w:type="gramEnd"/>
      <w:r>
        <w:t xml:space="preserve"> judge whether this is large or small!</w:t>
      </w:r>
    </w:p>
  </w:comment>
  <w:comment w:id="840" w:author="Michael Cramer" w:date="2019-10-06T20:51:00Z" w:initials="MC">
    <w:p w14:paraId="4D3D6DA3" w14:textId="77777777" w:rsidR="006A1997" w:rsidRDefault="006A1997" w:rsidP="00B9531E">
      <w:pPr>
        <w:pStyle w:val="CommentText"/>
      </w:pPr>
      <w:r>
        <w:rPr>
          <w:rStyle w:val="CommentReference"/>
        </w:rPr>
        <w:annotationRef/>
      </w:r>
      <w:proofErr w:type="gramStart"/>
      <w:r>
        <w:t>So</w:t>
      </w:r>
      <w:proofErr w:type="gramEnd"/>
      <w:r>
        <w:t xml:space="preserve"> you are saying about 8%?</w:t>
      </w:r>
    </w:p>
  </w:comment>
  <w:comment w:id="841" w:author="Ruan Van Mazijk" w:date="2019-10-08T09:24:00Z" w:initials="RVM">
    <w:p w14:paraId="48A3F08A" w14:textId="77777777" w:rsidR="006A1997" w:rsidRDefault="006A1997" w:rsidP="00B9531E">
      <w:pPr>
        <w:pStyle w:val="CommentText"/>
      </w:pPr>
      <w:r>
        <w:rPr>
          <w:rStyle w:val="CommentReference"/>
        </w:rPr>
        <w:annotationRef/>
      </w:r>
      <w:r>
        <w:t>I suppose so!</w:t>
      </w:r>
    </w:p>
  </w:comment>
  <w:comment w:id="843" w:author="Michael Cramer" w:date="2019-10-06T20:52:00Z" w:initials="MC">
    <w:p w14:paraId="544FAE4E" w14:textId="77777777" w:rsidR="006A1997" w:rsidRDefault="006A1997" w:rsidP="00B9531E">
      <w:pPr>
        <w:pStyle w:val="CommentText"/>
      </w:pPr>
      <w:r>
        <w:rPr>
          <w:rStyle w:val="CommentReference"/>
        </w:rPr>
        <w:annotationRef/>
      </w:r>
      <w:r>
        <w:t>Why is this SD?</w:t>
      </w:r>
    </w:p>
  </w:comment>
  <w:comment w:id="844" w:author="Ruan Van Mazijk" w:date="2019-10-08T09:24:00Z" w:initials="RVM">
    <w:p w14:paraId="0FDECDD1" w14:textId="77777777" w:rsidR="006A1997" w:rsidRDefault="006A1997" w:rsidP="00B9531E">
      <w:pPr>
        <w:pStyle w:val="CommentText"/>
      </w:pPr>
      <w:r>
        <w:rPr>
          <w:rStyle w:val="CommentReference"/>
        </w:rPr>
        <w:annotationRef/>
      </w:r>
      <w:r>
        <w:t>Should it be the variance rather?</w:t>
      </w:r>
    </w:p>
  </w:comment>
  <w:comment w:id="894" w:author="Michael Cramer" w:date="2019-10-06T20:52:00Z" w:initials="MC">
    <w:p w14:paraId="151A031E" w14:textId="77777777" w:rsidR="006A1997" w:rsidRDefault="006A1997" w:rsidP="003E77D9">
      <w:pPr>
        <w:pStyle w:val="CommentText"/>
      </w:pPr>
      <w:r>
        <w:rPr>
          <w:rStyle w:val="CommentReference"/>
        </w:rPr>
        <w:annotationRef/>
      </w:r>
      <w:r>
        <w:t>Why is this SD?</w:t>
      </w:r>
    </w:p>
  </w:comment>
  <w:comment w:id="895" w:author="Ruan Van Mazijk" w:date="2019-10-08T09:24:00Z" w:initials="RVM">
    <w:p w14:paraId="21F65C2F" w14:textId="77777777" w:rsidR="006A1997" w:rsidRDefault="006A1997" w:rsidP="003E77D9">
      <w:pPr>
        <w:pStyle w:val="CommentText"/>
      </w:pPr>
      <w:r>
        <w:rPr>
          <w:rStyle w:val="CommentReference"/>
        </w:rPr>
        <w:annotationRef/>
      </w:r>
      <w:r>
        <w:t>Should it be the variance rather?</w:t>
      </w:r>
    </w:p>
  </w:comment>
  <w:comment w:id="897" w:author="Michael Cramer" w:date="2019-10-06T20:52:00Z" w:initials="MC">
    <w:p w14:paraId="35D2187B" w14:textId="77777777" w:rsidR="006A1997" w:rsidRDefault="006A1997" w:rsidP="003E77D9">
      <w:pPr>
        <w:pStyle w:val="CommentText"/>
      </w:pPr>
      <w:r>
        <w:rPr>
          <w:rStyle w:val="CommentReference"/>
        </w:rPr>
        <w:annotationRef/>
      </w:r>
      <w:r>
        <w:t>Why is this SD?</w:t>
      </w:r>
    </w:p>
  </w:comment>
  <w:comment w:id="898" w:author="Ruan Van Mazijk" w:date="2019-10-08T09:24:00Z" w:initials="RVM">
    <w:p w14:paraId="5801EF70" w14:textId="77777777" w:rsidR="006A1997" w:rsidRDefault="006A1997" w:rsidP="003E77D9">
      <w:pPr>
        <w:pStyle w:val="CommentText"/>
      </w:pPr>
      <w:r>
        <w:rPr>
          <w:rStyle w:val="CommentReference"/>
        </w:rPr>
        <w:annotationRef/>
      </w:r>
      <w:r>
        <w:t>Should it be the variance rather?</w:t>
      </w:r>
    </w:p>
  </w:comment>
  <w:comment w:id="908" w:author="Michael Cramer" w:date="2019-10-06T20:52:00Z" w:initials="MC">
    <w:p w14:paraId="4CA8A44E" w14:textId="77777777" w:rsidR="006A1997" w:rsidRDefault="006A1997" w:rsidP="00C96F57">
      <w:pPr>
        <w:pStyle w:val="CommentText"/>
      </w:pPr>
      <w:r>
        <w:rPr>
          <w:rStyle w:val="CommentReference"/>
        </w:rPr>
        <w:annotationRef/>
      </w:r>
      <w:r>
        <w:t>Why is this SD?</w:t>
      </w:r>
    </w:p>
  </w:comment>
  <w:comment w:id="909" w:author="Ruan Van Mazijk" w:date="2019-10-08T09:24:00Z" w:initials="RVM">
    <w:p w14:paraId="7CB43028" w14:textId="77777777" w:rsidR="006A1997" w:rsidRDefault="006A1997" w:rsidP="00C96F57">
      <w:pPr>
        <w:pStyle w:val="CommentText"/>
      </w:pPr>
      <w:r>
        <w:rPr>
          <w:rStyle w:val="CommentReference"/>
        </w:rPr>
        <w:annotationRef/>
      </w:r>
      <w:r>
        <w:t>Should it be the variance rather?</w:t>
      </w:r>
    </w:p>
  </w:comment>
  <w:comment w:id="2694" w:author="Michael Cramer" w:date="2019-10-07T10:02:00Z" w:initials="MC">
    <w:p w14:paraId="4937B472" w14:textId="0312FCE7" w:rsidR="006A1997" w:rsidRDefault="006A1997" w:rsidP="006F5A52">
      <w:pPr>
        <w:pStyle w:val="CommentText"/>
      </w:pPr>
      <w:r>
        <w:rPr>
          <w:rStyle w:val="CommentReference"/>
        </w:rPr>
        <w:annotationRef/>
      </w:r>
      <w:r>
        <w:t>Should these be normalized for the total number of QDS or HDS?</w:t>
      </w:r>
    </w:p>
  </w:comment>
  <w:comment w:id="2695" w:author="Ruan Van Mazijk" w:date="2019-10-07T12:19:00Z" w:initials="RVM">
    <w:p w14:paraId="77A93CC5" w14:textId="3A13C47F" w:rsidR="006A1997" w:rsidRDefault="006A1997">
      <w:pPr>
        <w:pStyle w:val="CommentText"/>
      </w:pPr>
      <w:r>
        <w:rPr>
          <w:rStyle w:val="CommentReference"/>
        </w:rPr>
        <w:annotationRef/>
      </w:r>
      <w:r>
        <w:t>Note sure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25874245" w15:done="0"/>
  <w15:commentEx w15:paraId="44AE895E" w15:done="0"/>
  <w15:commentEx w15:paraId="76D8A660" w15:paraIdParent="44AE895E" w15:done="0"/>
  <w15:commentEx w15:paraId="72002478" w15:done="0"/>
  <w15:commentEx w15:paraId="0A83FFEA" w15:paraIdParent="72002478" w15:done="0"/>
  <w15:commentEx w15:paraId="35FE6F94" w15:done="0"/>
  <w15:commentEx w15:paraId="3347315C" w15:done="0"/>
  <w15:commentEx w15:paraId="4D3D6DA3" w15:done="0"/>
  <w15:commentEx w15:paraId="48A3F08A" w15:paraIdParent="4D3D6DA3" w15:done="0"/>
  <w15:commentEx w15:paraId="544FAE4E" w15:done="0"/>
  <w15:commentEx w15:paraId="0FDECDD1" w15:paraIdParent="544FAE4E"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4937B472" w15:done="1"/>
  <w15:commentEx w15:paraId="77A93CC5" w15:paraIdParent="4937B4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25874245" w16cid:durableId="218FA208"/>
  <w16cid:commentId w16cid:paraId="44AE895E" w16cid:durableId="2184E6EA"/>
  <w16cid:commentId w16cid:paraId="76D8A660" w16cid:durableId="2184E6EB"/>
  <w16cid:commentId w16cid:paraId="72002478" w16cid:durableId="2184E6EC"/>
  <w16cid:commentId w16cid:paraId="0A83FFEA" w16cid:durableId="2184E6ED"/>
  <w16cid:commentId w16cid:paraId="35FE6F94" w16cid:durableId="218FA239"/>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4937B472" w16cid:durableId="21458BBA"/>
  <w16cid:commentId w16cid:paraId="77A93CC5" w16cid:durableId="2145AB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C12F4" w14:textId="77777777" w:rsidR="002F5ED1" w:rsidRDefault="002F5ED1">
      <w:pPr>
        <w:spacing w:after="0"/>
      </w:pPr>
      <w:r>
        <w:separator/>
      </w:r>
    </w:p>
  </w:endnote>
  <w:endnote w:type="continuationSeparator" w:id="0">
    <w:p w14:paraId="71E781BA" w14:textId="77777777" w:rsidR="002F5ED1" w:rsidRDefault="002F5ED1">
      <w:pPr>
        <w:spacing w:after="0"/>
      </w:pPr>
      <w:r>
        <w:continuationSeparator/>
      </w:r>
    </w:p>
  </w:endnote>
  <w:endnote w:type="continuationNotice" w:id="1">
    <w:p w14:paraId="1F83E7AF" w14:textId="77777777" w:rsidR="002F5ED1" w:rsidRDefault="002F5ED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6A1997" w:rsidRDefault="006A1997">
        <w:pPr>
          <w:pStyle w:val="Footer"/>
          <w:jc w:val="center"/>
        </w:pPr>
        <w:r>
          <w:fldChar w:fldCharType="begin"/>
        </w:r>
        <w:r>
          <w:instrText xml:space="preserve"> PAGE   \* MERGEFORMAT </w:instrText>
        </w:r>
        <w:r>
          <w:fldChar w:fldCharType="separate"/>
        </w:r>
        <w:r w:rsidR="00C45889">
          <w:rPr>
            <w:noProof/>
          </w:rPr>
          <w:t>22</w:t>
        </w:r>
        <w:r>
          <w:rPr>
            <w:noProof/>
          </w:rPr>
          <w:fldChar w:fldCharType="end"/>
        </w:r>
      </w:p>
    </w:sdtContent>
  </w:sdt>
  <w:p w14:paraId="1D5C85C2" w14:textId="77777777" w:rsidR="006A1997" w:rsidRDefault="006A1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75AC7" w14:textId="77777777" w:rsidR="002F5ED1" w:rsidRDefault="002F5ED1">
      <w:r>
        <w:separator/>
      </w:r>
    </w:p>
  </w:footnote>
  <w:footnote w:type="continuationSeparator" w:id="0">
    <w:p w14:paraId="1C6826CA" w14:textId="77777777" w:rsidR="002F5ED1" w:rsidRDefault="002F5ED1">
      <w:r>
        <w:continuationSeparator/>
      </w:r>
    </w:p>
  </w:footnote>
  <w:footnote w:type="continuationNotice" w:id="1">
    <w:p w14:paraId="65D27E93" w14:textId="77777777" w:rsidR="002F5ED1" w:rsidRDefault="002F5ED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
    <w15:presenceInfo w15:providerId="None" w15:userId="GAV"/>
  </w15:person>
  <w15:person w15:author="Michael Cramer">
    <w15:presenceInfo w15:providerId="AD" w15:userId="S::01400822@wf.uct.ac.za::42384198-234c-4b6a-8489-2a3f7d296e81"/>
  </w15:person>
  <w15:person w15:author="Ruan Van Mazijk">
    <w15:presenceInfo w15:providerId="AD" w15:userId="S::VMZRUA001@myuct.ac.za::f50431c7-080a-4259-97ee-a4bb5c336639"/>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9D"/>
    <w:rsid w:val="000F7FB0"/>
    <w:rsid w:val="0010066C"/>
    <w:rsid w:val="00101936"/>
    <w:rsid w:val="001031DA"/>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65B"/>
    <w:rsid w:val="00157417"/>
    <w:rsid w:val="00160C41"/>
    <w:rsid w:val="001617DD"/>
    <w:rsid w:val="001626C2"/>
    <w:rsid w:val="00163122"/>
    <w:rsid w:val="00163435"/>
    <w:rsid w:val="001640D1"/>
    <w:rsid w:val="00164E10"/>
    <w:rsid w:val="00166053"/>
    <w:rsid w:val="001666F2"/>
    <w:rsid w:val="00166C5E"/>
    <w:rsid w:val="0016731D"/>
    <w:rsid w:val="0016754C"/>
    <w:rsid w:val="00167914"/>
    <w:rsid w:val="00170800"/>
    <w:rsid w:val="001713AC"/>
    <w:rsid w:val="001729D4"/>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086A"/>
    <w:rsid w:val="00251338"/>
    <w:rsid w:val="00251ECF"/>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283F"/>
    <w:rsid w:val="002D35E5"/>
    <w:rsid w:val="002D4267"/>
    <w:rsid w:val="002D4FA9"/>
    <w:rsid w:val="002E03CA"/>
    <w:rsid w:val="002E09CD"/>
    <w:rsid w:val="002E231B"/>
    <w:rsid w:val="002E3FF8"/>
    <w:rsid w:val="002E41C7"/>
    <w:rsid w:val="002E4420"/>
    <w:rsid w:val="002E6995"/>
    <w:rsid w:val="002E6AC4"/>
    <w:rsid w:val="002E6BEC"/>
    <w:rsid w:val="002F08B0"/>
    <w:rsid w:val="002F092D"/>
    <w:rsid w:val="002F370B"/>
    <w:rsid w:val="002F3914"/>
    <w:rsid w:val="002F3B3B"/>
    <w:rsid w:val="002F3B4F"/>
    <w:rsid w:val="002F3E6D"/>
    <w:rsid w:val="002F40D7"/>
    <w:rsid w:val="002F5AB6"/>
    <w:rsid w:val="002F5ED1"/>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2AA7"/>
    <w:rsid w:val="00314D2C"/>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5758D"/>
    <w:rsid w:val="003601A9"/>
    <w:rsid w:val="00360716"/>
    <w:rsid w:val="00361152"/>
    <w:rsid w:val="003617CF"/>
    <w:rsid w:val="00363038"/>
    <w:rsid w:val="00364F0A"/>
    <w:rsid w:val="0036753D"/>
    <w:rsid w:val="0036760E"/>
    <w:rsid w:val="00367CC6"/>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F08CD"/>
    <w:rsid w:val="004F0DF9"/>
    <w:rsid w:val="004F1DC1"/>
    <w:rsid w:val="004F2596"/>
    <w:rsid w:val="004F2756"/>
    <w:rsid w:val="004F3D87"/>
    <w:rsid w:val="004F489F"/>
    <w:rsid w:val="004F4B46"/>
    <w:rsid w:val="004F61BD"/>
    <w:rsid w:val="004F61C5"/>
    <w:rsid w:val="004F6F8D"/>
    <w:rsid w:val="0050017D"/>
    <w:rsid w:val="005007E6"/>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31FB3"/>
    <w:rsid w:val="00531FF2"/>
    <w:rsid w:val="00532A81"/>
    <w:rsid w:val="00532F79"/>
    <w:rsid w:val="0053496F"/>
    <w:rsid w:val="005350C1"/>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21BD"/>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E7190"/>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2030"/>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F28"/>
    <w:rsid w:val="007A4238"/>
    <w:rsid w:val="007A4DF2"/>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5179"/>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38"/>
    <w:rsid w:val="00873881"/>
    <w:rsid w:val="00873A2C"/>
    <w:rsid w:val="00874A01"/>
    <w:rsid w:val="00874D62"/>
    <w:rsid w:val="008752EC"/>
    <w:rsid w:val="008764AF"/>
    <w:rsid w:val="00876F46"/>
    <w:rsid w:val="00880670"/>
    <w:rsid w:val="00880A28"/>
    <w:rsid w:val="008823B9"/>
    <w:rsid w:val="008841AF"/>
    <w:rsid w:val="00884304"/>
    <w:rsid w:val="00884827"/>
    <w:rsid w:val="00885AB7"/>
    <w:rsid w:val="00887059"/>
    <w:rsid w:val="00891FE6"/>
    <w:rsid w:val="00892B00"/>
    <w:rsid w:val="00892B5B"/>
    <w:rsid w:val="00893E00"/>
    <w:rsid w:val="00894979"/>
    <w:rsid w:val="0089544E"/>
    <w:rsid w:val="00895478"/>
    <w:rsid w:val="0089587B"/>
    <w:rsid w:val="00896206"/>
    <w:rsid w:val="00896B4A"/>
    <w:rsid w:val="008A08EA"/>
    <w:rsid w:val="008A13D8"/>
    <w:rsid w:val="008A38AD"/>
    <w:rsid w:val="008A4E9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F0921"/>
    <w:rsid w:val="008F0AB7"/>
    <w:rsid w:val="008F1E4D"/>
    <w:rsid w:val="008F228D"/>
    <w:rsid w:val="008F2AFD"/>
    <w:rsid w:val="008F386A"/>
    <w:rsid w:val="008F400E"/>
    <w:rsid w:val="008F4F5B"/>
    <w:rsid w:val="008F6104"/>
    <w:rsid w:val="008F6F3A"/>
    <w:rsid w:val="008F7DDB"/>
    <w:rsid w:val="00900B79"/>
    <w:rsid w:val="0090106E"/>
    <w:rsid w:val="009017E2"/>
    <w:rsid w:val="00901D65"/>
    <w:rsid w:val="009027B2"/>
    <w:rsid w:val="00902AF1"/>
    <w:rsid w:val="00904B0D"/>
    <w:rsid w:val="009056F5"/>
    <w:rsid w:val="00906BEB"/>
    <w:rsid w:val="00910BDE"/>
    <w:rsid w:val="009119A3"/>
    <w:rsid w:val="00911C55"/>
    <w:rsid w:val="009130B4"/>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576E"/>
    <w:rsid w:val="009A5C6C"/>
    <w:rsid w:val="009A6789"/>
    <w:rsid w:val="009A6ABA"/>
    <w:rsid w:val="009A709A"/>
    <w:rsid w:val="009A757D"/>
    <w:rsid w:val="009A7BDA"/>
    <w:rsid w:val="009B06B4"/>
    <w:rsid w:val="009B0A3A"/>
    <w:rsid w:val="009B180C"/>
    <w:rsid w:val="009B2347"/>
    <w:rsid w:val="009B4280"/>
    <w:rsid w:val="009B50FC"/>
    <w:rsid w:val="009B5E1A"/>
    <w:rsid w:val="009B5F2E"/>
    <w:rsid w:val="009B6D40"/>
    <w:rsid w:val="009B7312"/>
    <w:rsid w:val="009B77AC"/>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644C"/>
    <w:rsid w:val="00A375D1"/>
    <w:rsid w:val="00A37853"/>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8D7"/>
    <w:rsid w:val="00A82B4F"/>
    <w:rsid w:val="00A82E78"/>
    <w:rsid w:val="00A8363E"/>
    <w:rsid w:val="00A8522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D9C"/>
    <w:rsid w:val="00AC6269"/>
    <w:rsid w:val="00AC7DD5"/>
    <w:rsid w:val="00AC7ECB"/>
    <w:rsid w:val="00AD032E"/>
    <w:rsid w:val="00AD1230"/>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AAD"/>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A0C"/>
    <w:rsid w:val="00BD7BCB"/>
    <w:rsid w:val="00BE042E"/>
    <w:rsid w:val="00BE18DF"/>
    <w:rsid w:val="00BE2326"/>
    <w:rsid w:val="00BE374A"/>
    <w:rsid w:val="00BE3A41"/>
    <w:rsid w:val="00BE42FC"/>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2A08"/>
    <w:rsid w:val="00CA485B"/>
    <w:rsid w:val="00CA4E84"/>
    <w:rsid w:val="00CA5BE6"/>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426B"/>
    <w:rsid w:val="00D65AB1"/>
    <w:rsid w:val="00D65C79"/>
    <w:rsid w:val="00D67CEB"/>
    <w:rsid w:val="00D70233"/>
    <w:rsid w:val="00D70A12"/>
    <w:rsid w:val="00D7233A"/>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5FAF"/>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030"/>
    <w:rsid w:val="00DD70C7"/>
    <w:rsid w:val="00DD7307"/>
    <w:rsid w:val="00DD7CD4"/>
    <w:rsid w:val="00DE02E0"/>
    <w:rsid w:val="00DE0FC4"/>
    <w:rsid w:val="00DE18FD"/>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23ED"/>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3CEC"/>
    <w:rsid w:val="00F34371"/>
    <w:rsid w:val="00F3440B"/>
    <w:rsid w:val="00F358D2"/>
    <w:rsid w:val="00F35C29"/>
    <w:rsid w:val="00F37596"/>
    <w:rsid w:val="00F42EEB"/>
    <w:rsid w:val="00F44B54"/>
    <w:rsid w:val="00F45440"/>
    <w:rsid w:val="00F46202"/>
    <w:rsid w:val="00F4622D"/>
    <w:rsid w:val="00F4634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5284"/>
    <w:rsid w:val="00F762CC"/>
    <w:rsid w:val="00F76581"/>
    <w:rsid w:val="00F76AE8"/>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C3349-6967-4B8C-A83D-FB316693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9283</TotalTime>
  <Pages>25</Pages>
  <Words>14933</Words>
  <Characters>85122</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99856</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2245</cp:revision>
  <cp:lastPrinted>2019-11-19T13:01:00Z</cp:lastPrinted>
  <dcterms:created xsi:type="dcterms:W3CDTF">2019-08-22T15:09:00Z</dcterms:created>
  <dcterms:modified xsi:type="dcterms:W3CDTF">2019-12-02T12:52:00Z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